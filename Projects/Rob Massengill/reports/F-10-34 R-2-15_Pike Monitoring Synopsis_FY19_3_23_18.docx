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E00" w:rsidRDefault="00405DDA">
      <w:pPr>
        <w:pStyle w:val="BodyText"/>
        <w:ind w:left="100"/>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30" type="#_x0000_t202" style="width:525pt;height:55.5pt;mso-left-percent:-10001;mso-top-percent:-10001;mso-position-horizontal:absolute;mso-position-horizontal-relative:char;mso-position-vertical:absolute;mso-position-vertical-relative:line;mso-left-percent:-10001;mso-top-percent:-10001" fillcolor="#036" stroked="f">
            <v:textbox inset="0,0,0,0">
              <w:txbxContent>
                <w:p w:rsidR="0061567C" w:rsidRDefault="0061567C">
                  <w:pPr>
                    <w:spacing w:before="275"/>
                    <w:ind w:left="6612"/>
                    <w:rPr>
                      <w:sz w:val="48"/>
                    </w:rPr>
                  </w:pPr>
                  <w:r>
                    <w:rPr>
                      <w:color w:val="FFFFFF"/>
                      <w:sz w:val="48"/>
                    </w:rPr>
                    <w:t>Project(s) Proposal</w:t>
                  </w:r>
                </w:p>
              </w:txbxContent>
            </v:textbox>
            <w10:wrap type="none"/>
            <w10:anchorlock/>
          </v:shape>
        </w:pict>
      </w:r>
    </w:p>
    <w:p w:rsidR="00C40E00" w:rsidRDefault="007244BC">
      <w:pPr>
        <w:pStyle w:val="BodyText"/>
        <w:spacing w:before="62"/>
        <w:ind w:left="100"/>
      </w:pPr>
      <w:r>
        <w:rPr>
          <w:color w:val="333333"/>
        </w:rPr>
        <w:t xml:space="preserve">Date Generated: </w:t>
      </w:r>
      <w:ins w:id="0" w:author="Massengill, Robert L (DFG)" w:date="2018-03-05T09:01:00Z">
        <w:r w:rsidR="00592016" w:rsidRPr="007244BC">
          <w:rPr>
            <w:color w:val="FF0000"/>
            <w:rPrChange w:id="1" w:author="Massengill, Robert L (DFG)" w:date="2018-03-05T12:27:00Z">
              <w:rPr>
                <w:color w:val="333333"/>
              </w:rPr>
            </w:rPrChange>
          </w:rPr>
          <w:t>XXXXX, XX</w:t>
        </w:r>
      </w:ins>
      <w:del w:id="2" w:author="Massengill, Robert L (DFG)" w:date="2018-03-05T09:01:00Z">
        <w:r w:rsidDel="00592016">
          <w:rPr>
            <w:color w:val="333333"/>
          </w:rPr>
          <w:delText>May 5</w:delText>
        </w:r>
      </w:del>
      <w:r>
        <w:rPr>
          <w:color w:val="333333"/>
        </w:rPr>
        <w:t>, 201</w:t>
      </w:r>
      <w:ins w:id="3" w:author="Massengill, Robert L (DFG)" w:date="2018-03-05T09:01:00Z">
        <w:r w:rsidR="00592016">
          <w:rPr>
            <w:color w:val="333333"/>
          </w:rPr>
          <w:t>8</w:t>
        </w:r>
      </w:ins>
      <w:del w:id="4" w:author="Massengill, Robert L (DFG)" w:date="2018-03-05T09:01:00Z">
        <w:r w:rsidDel="00592016">
          <w:rPr>
            <w:color w:val="333333"/>
          </w:rPr>
          <w:delText>7</w:delText>
        </w:r>
      </w:del>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spacing w:before="1"/>
        <w:rPr>
          <w:sz w:val="34"/>
        </w:rPr>
      </w:pPr>
    </w:p>
    <w:p w:rsidR="00C40E00" w:rsidRDefault="007244BC">
      <w:pPr>
        <w:pStyle w:val="Heading1"/>
        <w:spacing w:before="0"/>
        <w:ind w:left="100"/>
      </w:pPr>
      <w:r>
        <w:rPr>
          <w:color w:val="003366"/>
        </w:rPr>
        <w:t>Alaska Department of Fish and</w:t>
      </w:r>
      <w:r>
        <w:rPr>
          <w:color w:val="003366"/>
          <w:spacing w:val="61"/>
        </w:rPr>
        <w:t xml:space="preserve"> </w:t>
      </w:r>
      <w:r>
        <w:rPr>
          <w:color w:val="003366"/>
        </w:rPr>
        <w:t>Game</w:t>
      </w:r>
    </w:p>
    <w:p w:rsidR="00C40E00" w:rsidRDefault="007244BC">
      <w:pPr>
        <w:pStyle w:val="BodyText"/>
        <w:spacing w:before="242"/>
        <w:ind w:left="100"/>
      </w:pPr>
      <w:r>
        <w:rPr>
          <w:color w:val="333333"/>
        </w:rPr>
        <w:t>Sport Fish Restoration (Freshwater)</w:t>
      </w:r>
    </w:p>
    <w:p w:rsidR="00C40E00" w:rsidRDefault="00C40E00">
      <w:pPr>
        <w:sectPr w:rsidR="00C40E00">
          <w:type w:val="continuous"/>
          <w:pgSz w:w="12240" w:h="15840"/>
          <w:pgMar w:top="1020" w:right="620" w:bottom="280" w:left="920" w:header="720" w:footer="720" w:gutter="0"/>
          <w:cols w:space="720"/>
        </w:sectPr>
      </w:pPr>
    </w:p>
    <w:p w:rsidR="00C40E00" w:rsidRDefault="007244BC">
      <w:pPr>
        <w:pStyle w:val="Heading1"/>
        <w:spacing w:before="17"/>
      </w:pPr>
      <w:bookmarkStart w:id="5" w:name="_bookmark0"/>
      <w:bookmarkEnd w:id="5"/>
      <w:r>
        <w:rPr>
          <w:color w:val="003366"/>
        </w:rPr>
        <w:lastRenderedPageBreak/>
        <w:t>Table of Contents</w:t>
      </w:r>
    </w:p>
    <w:p w:rsidR="00C40E00" w:rsidRDefault="007244BC">
      <w:pPr>
        <w:pStyle w:val="Heading3"/>
        <w:spacing w:before="288"/>
        <w:rPr>
          <w:ins w:id="6" w:author="Massengill, Robert L (DFG)" w:date="2018-03-15T11:23:00Z"/>
          <w:color w:val="333333"/>
        </w:rPr>
      </w:pPr>
      <w:r>
        <w:rPr>
          <w:color w:val="333333"/>
        </w:rPr>
        <w:t>Project Statement Details:</w:t>
      </w:r>
    </w:p>
    <w:p w:rsidR="007007AB" w:rsidRPr="007007AB" w:rsidRDefault="007007AB" w:rsidP="007007AB">
      <w:pPr>
        <w:spacing w:before="11"/>
        <w:ind w:left="993" w:right="1671"/>
        <w:jc w:val="center"/>
        <w:rPr>
          <w:ins w:id="7" w:author="Massengill, Robert L (DFG)" w:date="2018-03-15T11:24:00Z"/>
          <w:sz w:val="24"/>
          <w:szCs w:val="24"/>
        </w:rPr>
      </w:pPr>
      <w:ins w:id="8" w:author="Massengill, Robert L (DFG)" w:date="2018-03-15T11:24:00Z">
        <w:r w:rsidRPr="007007AB">
          <w:rPr>
            <w:noProof/>
            <w:sz w:val="24"/>
            <w:szCs w:val="24"/>
          </w:rPr>
          <w:drawing>
            <wp:anchor distT="0" distB="0" distL="0" distR="0" simplePos="0" relativeHeight="251659264" behindDoc="0" locked="0" layoutInCell="1" allowOverlap="1" wp14:anchorId="1D913CA5" wp14:editId="67D04375">
              <wp:simplePos x="0" y="0"/>
              <wp:positionH relativeFrom="page">
                <wp:posOffset>1026286</wp:posOffset>
              </wp:positionH>
              <wp:positionV relativeFrom="paragraph">
                <wp:posOffset>46809</wp:posOffset>
              </wp:positionV>
              <wp:extent cx="64388" cy="64389"/>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388" cy="64389"/>
                      </a:xfrm>
                      <a:prstGeom prst="rect">
                        <a:avLst/>
                      </a:prstGeom>
                    </pic:spPr>
                  </pic:pic>
                </a:graphicData>
              </a:graphic>
            </wp:anchor>
          </w:drawing>
        </w:r>
        <w:r w:rsidRPr="007007AB">
          <w:rPr>
            <w:sz w:val="24"/>
            <w:szCs w:val="24"/>
          </w:rPr>
          <w:fldChar w:fldCharType="begin"/>
        </w:r>
        <w:r w:rsidRPr="007007AB">
          <w:rPr>
            <w:sz w:val="24"/>
            <w:szCs w:val="24"/>
          </w:rPr>
          <w:instrText xml:space="preserve"> HYPERLINK \l "_bookmark1" </w:instrText>
        </w:r>
        <w:r w:rsidRPr="007007AB">
          <w:rPr>
            <w:sz w:val="24"/>
            <w:szCs w:val="24"/>
          </w:rPr>
          <w:fldChar w:fldCharType="separate"/>
        </w:r>
        <w:r w:rsidRPr="007007AB">
          <w:rPr>
            <w:color w:val="0000FF"/>
            <w:sz w:val="24"/>
            <w:szCs w:val="24"/>
          </w:rPr>
          <w:t>Project # 216274124 - AK - Kenai Peninsul</w:t>
        </w:r>
        <w:r w:rsidR="003C64AC">
          <w:rPr>
            <w:color w:val="0000FF"/>
            <w:sz w:val="24"/>
            <w:szCs w:val="24"/>
          </w:rPr>
          <w:t xml:space="preserve">a Northern Pike </w:t>
        </w:r>
      </w:ins>
      <w:ins w:id="9" w:author="Massengill, Robert L (DFG)" w:date="2018-03-15T11:42:00Z">
        <w:r w:rsidR="003C64AC">
          <w:rPr>
            <w:color w:val="0000FF"/>
            <w:sz w:val="24"/>
            <w:szCs w:val="24"/>
          </w:rPr>
          <w:t>Monitoring and Native Fish Restoration</w:t>
        </w:r>
      </w:ins>
      <w:ins w:id="10" w:author="Massengill, Robert L (DFG)" w:date="2018-03-15T11:24:00Z">
        <w:r w:rsidR="002D5DCD">
          <w:rPr>
            <w:color w:val="0000FF"/>
            <w:sz w:val="24"/>
            <w:szCs w:val="24"/>
          </w:rPr>
          <w:t xml:space="preserve"> (F-10-3</w:t>
        </w:r>
      </w:ins>
      <w:ins w:id="11" w:author="Massengill, Robert L (DFG)" w:date="2018-03-15T11:32:00Z">
        <w:r w:rsidR="002D5DCD">
          <w:rPr>
            <w:color w:val="0000FF"/>
            <w:sz w:val="24"/>
            <w:szCs w:val="24"/>
          </w:rPr>
          <w:t>4</w:t>
        </w:r>
      </w:ins>
      <w:ins w:id="12" w:author="Massengill, Robert L (DFG)" w:date="2018-03-15T11:24:00Z">
        <w:r w:rsidRPr="007007AB">
          <w:rPr>
            <w:color w:val="0000FF"/>
            <w:sz w:val="24"/>
            <w:szCs w:val="24"/>
          </w:rPr>
          <w:t xml:space="preserve"> R-2-15)</w:t>
        </w:r>
        <w:r w:rsidRPr="007007AB">
          <w:rPr>
            <w:color w:val="0000FF"/>
            <w:sz w:val="24"/>
            <w:szCs w:val="24"/>
          </w:rPr>
          <w:fldChar w:fldCharType="end"/>
        </w:r>
      </w:ins>
    </w:p>
    <w:p w:rsidR="006D4E56" w:rsidRPr="00E1076D" w:rsidRDefault="007007AB">
      <w:pPr>
        <w:spacing w:before="12"/>
        <w:ind w:left="1620"/>
        <w:pPrChange w:id="13" w:author="Massengill, Robert L (DFG)" w:date="2018-03-15T11:24:00Z">
          <w:pPr>
            <w:pStyle w:val="Heading3"/>
            <w:spacing w:before="288"/>
          </w:pPr>
        </w:pPrChange>
      </w:pPr>
      <w:ins w:id="14" w:author="Massengill, Robert L (DFG)" w:date="2018-03-15T11:24:00Z">
        <w:r w:rsidRPr="007007AB">
          <w:rPr>
            <w:noProof/>
            <w:sz w:val="24"/>
            <w:szCs w:val="24"/>
          </w:rPr>
          <w:drawing>
            <wp:anchor distT="0" distB="0" distL="0" distR="0" simplePos="0" relativeHeight="251660288" behindDoc="0" locked="0" layoutInCell="1" allowOverlap="1" wp14:anchorId="42716BF4" wp14:editId="14475181">
              <wp:simplePos x="0" y="0"/>
              <wp:positionH relativeFrom="page">
                <wp:posOffset>1407286</wp:posOffset>
              </wp:positionH>
              <wp:positionV relativeFrom="paragraph">
                <wp:posOffset>47571</wp:posOffset>
              </wp:positionV>
              <wp:extent cx="64388" cy="64262"/>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4388" cy="64262"/>
                      </a:xfrm>
                      <a:prstGeom prst="rect">
                        <a:avLst/>
                      </a:prstGeom>
                    </pic:spPr>
                  </pic:pic>
                </a:graphicData>
              </a:graphic>
            </wp:anchor>
          </w:drawing>
        </w:r>
        <w:r w:rsidRPr="007007AB">
          <w:rPr>
            <w:sz w:val="24"/>
            <w:szCs w:val="24"/>
          </w:rPr>
          <w:fldChar w:fldCharType="begin"/>
        </w:r>
        <w:r w:rsidRPr="007007AB">
          <w:rPr>
            <w:sz w:val="24"/>
            <w:szCs w:val="24"/>
          </w:rPr>
          <w:instrText xml:space="preserve"> HYPERLINK \l "_bookmark2" </w:instrText>
        </w:r>
        <w:r w:rsidRPr="007007AB">
          <w:rPr>
            <w:sz w:val="24"/>
            <w:szCs w:val="24"/>
          </w:rPr>
          <w:fldChar w:fldCharType="separate"/>
        </w:r>
        <w:r w:rsidRPr="007007AB">
          <w:rPr>
            <w:color w:val="0000FF"/>
            <w:sz w:val="24"/>
            <w:szCs w:val="24"/>
          </w:rPr>
          <w:t>Project Statement # 216274126 - AK-</w:t>
        </w:r>
        <w:r w:rsidR="003C64AC">
          <w:rPr>
            <w:color w:val="0000FF"/>
            <w:sz w:val="24"/>
            <w:szCs w:val="24"/>
          </w:rPr>
          <w:t xml:space="preserve"> </w:t>
        </w:r>
      </w:ins>
      <w:ins w:id="15" w:author="Massengill, Robert L (DFG)" w:date="2018-03-15T11:43:00Z">
        <w:r w:rsidR="003C64AC" w:rsidRPr="003C64AC">
          <w:rPr>
            <w:color w:val="0000FF"/>
            <w:sz w:val="24"/>
            <w:szCs w:val="24"/>
          </w:rPr>
          <w:t xml:space="preserve">Kenai Peninsula Northern Pike Monitoring and Native Fish Restoration </w:t>
        </w:r>
      </w:ins>
      <w:ins w:id="16" w:author="Massengill, Robert L (DFG)" w:date="2018-03-15T11:24:00Z">
        <w:r w:rsidR="003C64AC">
          <w:rPr>
            <w:color w:val="0000FF"/>
            <w:sz w:val="24"/>
            <w:szCs w:val="24"/>
          </w:rPr>
          <w:t>(F-10-3</w:t>
        </w:r>
      </w:ins>
      <w:ins w:id="17" w:author="Massengill, Robert L (DFG)" w:date="2018-03-15T11:41:00Z">
        <w:r w:rsidR="003C64AC">
          <w:rPr>
            <w:color w:val="0000FF"/>
            <w:sz w:val="24"/>
            <w:szCs w:val="24"/>
          </w:rPr>
          <w:t>4</w:t>
        </w:r>
      </w:ins>
      <w:ins w:id="18" w:author="Massengill, Robert L (DFG)" w:date="2018-03-15T11:24:00Z">
        <w:r w:rsidRPr="007007AB">
          <w:rPr>
            <w:color w:val="0000FF"/>
            <w:sz w:val="24"/>
            <w:szCs w:val="24"/>
          </w:rPr>
          <w:t xml:space="preserve"> R-2-15)</w:t>
        </w:r>
        <w:r w:rsidRPr="007007AB">
          <w:rPr>
            <w:color w:val="0000FF"/>
            <w:sz w:val="24"/>
            <w:szCs w:val="24"/>
          </w:rPr>
          <w:fldChar w:fldCharType="end"/>
        </w:r>
      </w:ins>
    </w:p>
    <w:p w:rsidR="00C40E00" w:rsidRPr="0034517B" w:rsidDel="006D4E56" w:rsidRDefault="007244BC">
      <w:pPr>
        <w:pStyle w:val="BodyText"/>
        <w:spacing w:before="11"/>
        <w:ind w:left="993" w:right="1671"/>
        <w:jc w:val="center"/>
        <w:rPr>
          <w:del w:id="19" w:author="Massengill, Robert L (DFG)" w:date="2018-03-15T11:23:00Z"/>
          <w:color w:val="0000FF"/>
          <w:rPrChange w:id="20" w:author="Massengill, Robert L (DFG)" w:date="2018-03-13T09:20:00Z">
            <w:rPr>
              <w:del w:id="21" w:author="Massengill, Robert L (DFG)" w:date="2018-03-15T11:23:00Z"/>
            </w:rPr>
          </w:rPrChange>
        </w:rPr>
      </w:pPr>
      <w:del w:id="22" w:author="Massengill, Robert L (DFG)" w:date="2018-03-15T11:23:00Z">
        <w:r w:rsidDel="006D4E56">
          <w:rPr>
            <w:noProof/>
          </w:rPr>
          <w:drawing>
            <wp:anchor distT="0" distB="0" distL="0" distR="0" simplePos="0" relativeHeight="1072" behindDoc="0" locked="0" layoutInCell="1" allowOverlap="1" wp14:anchorId="728489E8" wp14:editId="61AB86A2">
              <wp:simplePos x="0" y="0"/>
              <wp:positionH relativeFrom="page">
                <wp:posOffset>1026286</wp:posOffset>
              </wp:positionH>
              <wp:positionV relativeFrom="paragraph">
                <wp:posOffset>46809</wp:posOffset>
              </wp:positionV>
              <wp:extent cx="64388" cy="643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388" cy="64389"/>
                      </a:xfrm>
                      <a:prstGeom prst="rect">
                        <a:avLst/>
                      </a:prstGeom>
                    </pic:spPr>
                  </pic:pic>
                </a:graphicData>
              </a:graphic>
            </wp:anchor>
          </w:drawing>
        </w:r>
        <w:r w:rsidR="0061567C" w:rsidRPr="0034517B" w:rsidDel="006D4E56">
          <w:rPr>
            <w:color w:val="0000FF"/>
            <w:rPrChange w:id="23" w:author="Massengill, Robert L (DFG)" w:date="2018-03-13T09:20:00Z">
              <w:rPr/>
            </w:rPrChange>
          </w:rPr>
          <w:fldChar w:fldCharType="begin"/>
        </w:r>
        <w:r w:rsidR="0061567C" w:rsidRPr="0034517B" w:rsidDel="006D4E56">
          <w:rPr>
            <w:color w:val="0000FF"/>
            <w:rPrChange w:id="24" w:author="Massengill, Robert L (DFG)" w:date="2018-03-13T09:20:00Z">
              <w:rPr/>
            </w:rPrChange>
          </w:rPr>
          <w:delInstrText xml:space="preserve"> HYPERLINK \l "_bookmark1" </w:delInstrText>
        </w:r>
        <w:r w:rsidR="0061567C" w:rsidRPr="001845CA" w:rsidDel="006D4E56">
          <w:rPr>
            <w:color w:val="0000FF"/>
          </w:rPr>
          <w:fldChar w:fldCharType="separate"/>
        </w:r>
        <w:r w:rsidRPr="0034517B" w:rsidDel="006D4E56">
          <w:rPr>
            <w:color w:val="0000FF"/>
          </w:rPr>
          <w:delText>Project #</w:delText>
        </w:r>
      </w:del>
      <w:del w:id="25" w:author="Massengill, Robert L (DFG)" w:date="2018-03-13T09:08:00Z">
        <w:r w:rsidRPr="0034517B" w:rsidDel="007E295C">
          <w:rPr>
            <w:color w:val="0000FF"/>
          </w:rPr>
          <w:delText xml:space="preserve"> </w:delText>
        </w:r>
      </w:del>
      <w:del w:id="26" w:author="Massengill, Robert L (DFG)" w:date="2018-03-12T08:13:00Z">
        <w:r w:rsidRPr="0034517B" w:rsidDel="00DE2EEE">
          <w:rPr>
            <w:color w:val="0000FF"/>
          </w:rPr>
          <w:delText>216274124</w:delText>
        </w:r>
      </w:del>
      <w:del w:id="27" w:author="Massengill, Robert L (DFG)" w:date="2018-03-15T11:23:00Z">
        <w:r w:rsidRPr="0034517B" w:rsidDel="006D4E56">
          <w:rPr>
            <w:color w:val="0000FF"/>
          </w:rPr>
          <w:delText xml:space="preserve"> - AK </w:delText>
        </w:r>
      </w:del>
      <w:del w:id="28" w:author="Massengill, Robert L (DFG)" w:date="2018-03-12T08:15:00Z">
        <w:r w:rsidRPr="0034517B" w:rsidDel="00DE2EEE">
          <w:rPr>
            <w:color w:val="0000FF"/>
          </w:rPr>
          <w:delText>-</w:delText>
        </w:r>
      </w:del>
      <w:del w:id="29" w:author="Massengill, Robert L (DFG)" w:date="2018-03-15T11:23:00Z">
        <w:r w:rsidRPr="0034517B" w:rsidDel="006D4E56">
          <w:rPr>
            <w:color w:val="0000FF"/>
          </w:rPr>
          <w:delText xml:space="preserve"> </w:delText>
        </w:r>
      </w:del>
      <w:del w:id="30" w:author="Massengill, Robert L (DFG)" w:date="2018-03-12T08:15:00Z">
        <w:r w:rsidRPr="0034517B" w:rsidDel="00DE2EEE">
          <w:rPr>
            <w:color w:val="0000FF"/>
          </w:rPr>
          <w:delText>Kenai Peninsula Northern Pike Control</w:delText>
        </w:r>
      </w:del>
      <w:del w:id="31" w:author="Massengill, Robert L (DFG)" w:date="2018-03-12T15:08:00Z">
        <w:r w:rsidRPr="0034517B" w:rsidDel="00722887">
          <w:rPr>
            <w:color w:val="0000FF"/>
          </w:rPr>
          <w:delText xml:space="preserve"> </w:delText>
        </w:r>
      </w:del>
      <w:del w:id="32" w:author="Massengill, Robert L (DFG)" w:date="2018-03-15T11:23:00Z">
        <w:r w:rsidRPr="0034517B" w:rsidDel="006D4E56">
          <w:rPr>
            <w:color w:val="0000FF"/>
          </w:rPr>
          <w:delText>(</w:delText>
        </w:r>
      </w:del>
      <w:del w:id="33" w:author="Massengill, Robert L (DFG)" w:date="2018-03-13T09:09:00Z">
        <w:r w:rsidRPr="0034517B" w:rsidDel="007E295C">
          <w:rPr>
            <w:color w:val="0000FF"/>
          </w:rPr>
          <w:delText>F-10-</w:delText>
        </w:r>
      </w:del>
      <w:del w:id="34" w:author="Massengill, Robert L (DFG)" w:date="2018-03-12T15:08:00Z">
        <w:r w:rsidRPr="0034517B" w:rsidDel="00722887">
          <w:rPr>
            <w:color w:val="0000FF"/>
          </w:rPr>
          <w:delText>33</w:delText>
        </w:r>
      </w:del>
      <w:del w:id="35" w:author="Massengill, Robert L (DFG)" w:date="2018-03-13T09:09:00Z">
        <w:r w:rsidRPr="0034517B" w:rsidDel="007E295C">
          <w:rPr>
            <w:color w:val="0000FF"/>
          </w:rPr>
          <w:delText xml:space="preserve"> R-2-</w:delText>
        </w:r>
      </w:del>
      <w:del w:id="36" w:author="Massengill, Robert L (DFG)" w:date="2018-03-12T15:08:00Z">
        <w:r w:rsidRPr="0034517B" w:rsidDel="00722887">
          <w:rPr>
            <w:color w:val="0000FF"/>
          </w:rPr>
          <w:delText>15</w:delText>
        </w:r>
      </w:del>
      <w:del w:id="37" w:author="Massengill, Robert L (DFG)" w:date="2018-03-15T11:23:00Z">
        <w:r w:rsidRPr="0034517B" w:rsidDel="006D4E56">
          <w:rPr>
            <w:color w:val="0000FF"/>
          </w:rPr>
          <w:delText>)</w:delText>
        </w:r>
        <w:r w:rsidR="0061567C" w:rsidRPr="001845CA" w:rsidDel="006D4E56">
          <w:rPr>
            <w:color w:val="0000FF"/>
          </w:rPr>
          <w:fldChar w:fldCharType="end"/>
        </w:r>
      </w:del>
    </w:p>
    <w:p w:rsidR="00C40E00" w:rsidRPr="0034517B" w:rsidDel="006D4E56" w:rsidRDefault="007244BC">
      <w:pPr>
        <w:pStyle w:val="BodyText"/>
        <w:spacing w:before="11"/>
        <w:ind w:left="993" w:right="1671"/>
        <w:jc w:val="center"/>
        <w:rPr>
          <w:del w:id="38" w:author="Massengill, Robert L (DFG)" w:date="2018-03-15T11:23:00Z"/>
          <w:color w:val="0000FF"/>
          <w:rPrChange w:id="39" w:author="Massengill, Robert L (DFG)" w:date="2018-03-13T09:19:00Z">
            <w:rPr>
              <w:del w:id="40" w:author="Massengill, Robert L (DFG)" w:date="2018-03-15T11:23:00Z"/>
            </w:rPr>
          </w:rPrChange>
        </w:rPr>
        <w:pPrChange w:id="41" w:author="Massengill, Robert L (DFG)" w:date="2018-03-13T09:19:00Z">
          <w:pPr>
            <w:pStyle w:val="BodyText"/>
            <w:spacing w:before="12"/>
            <w:ind w:left="1620"/>
          </w:pPr>
        </w:pPrChange>
      </w:pPr>
      <w:del w:id="42" w:author="Massengill, Robert L (DFG)" w:date="2018-03-15T11:23:00Z">
        <w:r w:rsidRPr="00D72BBF" w:rsidDel="006D4E56">
          <w:rPr>
            <w:noProof/>
          </w:rPr>
          <w:drawing>
            <wp:anchor distT="0" distB="0" distL="0" distR="0" simplePos="0" relativeHeight="1096" behindDoc="0" locked="0" layoutInCell="1" allowOverlap="1" wp14:anchorId="769CC91C" wp14:editId="77DC35B9">
              <wp:simplePos x="0" y="0"/>
              <wp:positionH relativeFrom="page">
                <wp:posOffset>1407286</wp:posOffset>
              </wp:positionH>
              <wp:positionV relativeFrom="paragraph">
                <wp:posOffset>47571</wp:posOffset>
              </wp:positionV>
              <wp:extent cx="64388" cy="6426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4388" cy="64262"/>
                      </a:xfrm>
                      <a:prstGeom prst="rect">
                        <a:avLst/>
                      </a:prstGeom>
                    </pic:spPr>
                  </pic:pic>
                </a:graphicData>
              </a:graphic>
            </wp:anchor>
          </w:drawing>
        </w:r>
        <w:r w:rsidR="0061567C" w:rsidRPr="0034517B" w:rsidDel="006D4E56">
          <w:rPr>
            <w:color w:val="0000FF"/>
            <w:rPrChange w:id="43" w:author="Massengill, Robert L (DFG)" w:date="2018-03-13T09:19:00Z">
              <w:rPr/>
            </w:rPrChange>
          </w:rPr>
          <w:fldChar w:fldCharType="begin"/>
        </w:r>
        <w:r w:rsidR="0061567C" w:rsidRPr="0034517B" w:rsidDel="006D4E56">
          <w:rPr>
            <w:color w:val="0000FF"/>
            <w:rPrChange w:id="44" w:author="Massengill, Robert L (DFG)" w:date="2018-03-13T09:19:00Z">
              <w:rPr/>
            </w:rPrChange>
          </w:rPr>
          <w:delInstrText xml:space="preserve"> HYPERLINK \l "_bookmark2" </w:delInstrText>
        </w:r>
        <w:r w:rsidR="0061567C" w:rsidRPr="001845CA" w:rsidDel="006D4E56">
          <w:rPr>
            <w:color w:val="0000FF"/>
          </w:rPr>
          <w:fldChar w:fldCharType="separate"/>
        </w:r>
        <w:r w:rsidRPr="0034517B" w:rsidDel="006D4E56">
          <w:rPr>
            <w:color w:val="0000FF"/>
          </w:rPr>
          <w:delText xml:space="preserve">Project Statement </w:delText>
        </w:r>
      </w:del>
      <w:del w:id="45" w:author="Massengill, Robert L (DFG)" w:date="2018-03-12T08:18:00Z">
        <w:r w:rsidRPr="0034517B" w:rsidDel="00DE2EEE">
          <w:rPr>
            <w:color w:val="0000FF"/>
          </w:rPr>
          <w:delText xml:space="preserve"># </w:delText>
        </w:r>
      </w:del>
      <w:del w:id="46" w:author="Massengill, Robert L (DFG)" w:date="2018-03-12T08:14:00Z">
        <w:r w:rsidRPr="0034517B" w:rsidDel="00DE2EEE">
          <w:rPr>
            <w:color w:val="0000FF"/>
          </w:rPr>
          <w:delText>216274126</w:delText>
        </w:r>
      </w:del>
      <w:del w:id="47" w:author="Massengill, Robert L (DFG)" w:date="2018-03-15T11:23:00Z">
        <w:r w:rsidRPr="0034517B" w:rsidDel="006D4E56">
          <w:rPr>
            <w:color w:val="0000FF"/>
          </w:rPr>
          <w:delText xml:space="preserve"> - </w:delText>
        </w:r>
      </w:del>
      <w:del w:id="48" w:author="Massengill, Robert L (DFG)" w:date="2018-03-12T08:18:00Z">
        <w:r w:rsidRPr="0034517B" w:rsidDel="00DE2EEE">
          <w:rPr>
            <w:color w:val="0000FF"/>
          </w:rPr>
          <w:delText xml:space="preserve">AK-Kenai Peninsula </w:delText>
        </w:r>
      </w:del>
      <w:del w:id="49" w:author="Massengill, Robert L (DFG)" w:date="2018-03-12T08:14:00Z">
        <w:r w:rsidRPr="0034517B" w:rsidDel="00DE2EEE">
          <w:rPr>
            <w:color w:val="0000FF"/>
          </w:rPr>
          <w:delText>Northern Pike Control</w:delText>
        </w:r>
      </w:del>
      <w:del w:id="50" w:author="Massengill, Robert L (DFG)" w:date="2018-03-15T11:23:00Z">
        <w:r w:rsidRPr="0034517B" w:rsidDel="006D4E56">
          <w:rPr>
            <w:color w:val="0000FF"/>
          </w:rPr>
          <w:delText xml:space="preserve"> (</w:delText>
        </w:r>
      </w:del>
      <w:del w:id="51" w:author="Massengill, Robert L (DFG)" w:date="2018-03-13T09:10:00Z">
        <w:r w:rsidRPr="0034517B" w:rsidDel="007E295C">
          <w:rPr>
            <w:color w:val="0000FF"/>
          </w:rPr>
          <w:delText>F-10-</w:delText>
        </w:r>
      </w:del>
      <w:del w:id="52" w:author="Massengill, Robert L (DFG)" w:date="2018-03-12T08:14:00Z">
        <w:r w:rsidRPr="0034517B" w:rsidDel="00DE2EEE">
          <w:rPr>
            <w:color w:val="0000FF"/>
          </w:rPr>
          <w:delText>33</w:delText>
        </w:r>
      </w:del>
      <w:del w:id="53" w:author="Massengill, Robert L (DFG)" w:date="2018-03-13T09:10:00Z">
        <w:r w:rsidRPr="0034517B" w:rsidDel="007E295C">
          <w:rPr>
            <w:color w:val="0000FF"/>
          </w:rPr>
          <w:delText xml:space="preserve"> R-2-1</w:delText>
        </w:r>
      </w:del>
      <w:del w:id="54" w:author="Massengill, Robert L (DFG)" w:date="2018-03-12T08:14:00Z">
        <w:r w:rsidRPr="0034517B" w:rsidDel="00DE2EEE">
          <w:rPr>
            <w:color w:val="0000FF"/>
          </w:rPr>
          <w:delText>5</w:delText>
        </w:r>
      </w:del>
      <w:del w:id="55" w:author="Massengill, Robert L (DFG)" w:date="2018-03-15T11:23:00Z">
        <w:r w:rsidRPr="0034517B" w:rsidDel="006D4E56">
          <w:rPr>
            <w:color w:val="0000FF"/>
          </w:rPr>
          <w:delText>)</w:delText>
        </w:r>
        <w:r w:rsidR="0061567C" w:rsidRPr="001845CA" w:rsidDel="006D4E56">
          <w:rPr>
            <w:color w:val="0000FF"/>
          </w:rPr>
          <w:fldChar w:fldCharType="end"/>
        </w:r>
      </w:del>
    </w:p>
    <w:p w:rsidR="00C40E00" w:rsidRDefault="007244BC">
      <w:pPr>
        <w:pStyle w:val="Heading3"/>
        <w:spacing w:before="14"/>
        <w:rPr>
          <w:ins w:id="56" w:author="Massengill, Robert L (DFG)" w:date="2018-03-15T11:25:00Z"/>
        </w:rPr>
      </w:pPr>
      <w:r w:rsidRPr="007E295C">
        <w:rPr>
          <w:rPrChange w:id="57" w:author="Massengill, Robert L (DFG)" w:date="2018-03-13T09:15:00Z">
            <w:rPr>
              <w:color w:val="333333"/>
            </w:rPr>
          </w:rPrChange>
        </w:rPr>
        <w:t>Appendix A: Project Details</w:t>
      </w:r>
    </w:p>
    <w:p w:rsidR="007007AB" w:rsidRPr="007007AB" w:rsidRDefault="007007AB" w:rsidP="007007AB">
      <w:pPr>
        <w:spacing w:before="11"/>
        <w:ind w:left="993" w:right="1671"/>
        <w:jc w:val="center"/>
        <w:rPr>
          <w:ins w:id="58" w:author="Massengill, Robert L (DFG)" w:date="2018-03-15T11:25:00Z"/>
          <w:sz w:val="24"/>
          <w:szCs w:val="24"/>
        </w:rPr>
      </w:pPr>
      <w:ins w:id="59" w:author="Massengill, Robert L (DFG)" w:date="2018-03-15T11:25:00Z">
        <w:r w:rsidRPr="007007AB">
          <w:rPr>
            <w:noProof/>
            <w:sz w:val="24"/>
            <w:szCs w:val="24"/>
          </w:rPr>
          <w:drawing>
            <wp:anchor distT="0" distB="0" distL="0" distR="0" simplePos="0" relativeHeight="251662336" behindDoc="0" locked="0" layoutInCell="1" allowOverlap="1" wp14:anchorId="6D65DFAF" wp14:editId="78432E89">
              <wp:simplePos x="0" y="0"/>
              <wp:positionH relativeFrom="page">
                <wp:posOffset>1026286</wp:posOffset>
              </wp:positionH>
              <wp:positionV relativeFrom="paragraph">
                <wp:posOffset>46809</wp:posOffset>
              </wp:positionV>
              <wp:extent cx="64388" cy="64389"/>
              <wp:effectExtent l="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4388" cy="64389"/>
                      </a:xfrm>
                      <a:prstGeom prst="rect">
                        <a:avLst/>
                      </a:prstGeom>
                    </pic:spPr>
                  </pic:pic>
                </a:graphicData>
              </a:graphic>
            </wp:anchor>
          </w:drawing>
        </w:r>
        <w:r w:rsidRPr="007007AB">
          <w:rPr>
            <w:sz w:val="24"/>
            <w:szCs w:val="24"/>
          </w:rPr>
          <w:fldChar w:fldCharType="begin"/>
        </w:r>
        <w:r w:rsidRPr="007007AB">
          <w:rPr>
            <w:sz w:val="24"/>
            <w:szCs w:val="24"/>
          </w:rPr>
          <w:instrText xml:space="preserve"> HYPERLINK \l "_bookmark3" </w:instrText>
        </w:r>
        <w:r w:rsidRPr="007007AB">
          <w:rPr>
            <w:sz w:val="24"/>
            <w:szCs w:val="24"/>
          </w:rPr>
          <w:fldChar w:fldCharType="separate"/>
        </w:r>
        <w:r w:rsidRPr="007007AB">
          <w:rPr>
            <w:color w:val="0000FF"/>
            <w:sz w:val="24"/>
            <w:szCs w:val="24"/>
          </w:rPr>
          <w:t xml:space="preserve">Project # 216274124 - AK - </w:t>
        </w:r>
      </w:ins>
      <w:ins w:id="60" w:author="Massengill, Robert L (DFG)" w:date="2018-03-15T11:43:00Z">
        <w:r w:rsidR="003C64AC" w:rsidRPr="003C64AC">
          <w:rPr>
            <w:color w:val="0000FF"/>
            <w:sz w:val="24"/>
            <w:szCs w:val="24"/>
          </w:rPr>
          <w:t xml:space="preserve">Kenai Peninsula Northern Pike Monitoring and Native Fish Restoration </w:t>
        </w:r>
      </w:ins>
      <w:ins w:id="61" w:author="Massengill, Robert L (DFG)" w:date="2018-03-15T11:25:00Z">
        <w:r w:rsidR="002D5DCD">
          <w:rPr>
            <w:color w:val="0000FF"/>
            <w:sz w:val="24"/>
            <w:szCs w:val="24"/>
          </w:rPr>
          <w:t>(F-10-3</w:t>
        </w:r>
      </w:ins>
      <w:ins w:id="62" w:author="Massengill, Robert L (DFG)" w:date="2018-03-15T11:32:00Z">
        <w:r w:rsidR="002D5DCD">
          <w:rPr>
            <w:color w:val="0000FF"/>
            <w:sz w:val="24"/>
            <w:szCs w:val="24"/>
          </w:rPr>
          <w:t>4</w:t>
        </w:r>
      </w:ins>
      <w:ins w:id="63" w:author="Massengill, Robert L (DFG)" w:date="2018-03-15T11:25:00Z">
        <w:r w:rsidRPr="007007AB">
          <w:rPr>
            <w:color w:val="0000FF"/>
            <w:sz w:val="24"/>
            <w:szCs w:val="24"/>
          </w:rPr>
          <w:t xml:space="preserve"> R-2-15)</w:t>
        </w:r>
        <w:r w:rsidRPr="007007AB">
          <w:rPr>
            <w:color w:val="0000FF"/>
            <w:sz w:val="24"/>
            <w:szCs w:val="24"/>
          </w:rPr>
          <w:fldChar w:fldCharType="end"/>
        </w:r>
      </w:ins>
    </w:p>
    <w:p w:rsidR="007007AB" w:rsidRPr="007E295C" w:rsidDel="007007AB" w:rsidRDefault="007007AB">
      <w:pPr>
        <w:pStyle w:val="Heading3"/>
        <w:spacing w:before="14"/>
        <w:rPr>
          <w:del w:id="64" w:author="Massengill, Robert L (DFG)" w:date="2018-03-15T11:25:00Z"/>
        </w:rPr>
      </w:pPr>
    </w:p>
    <w:p w:rsidR="00C40E00" w:rsidRPr="0034517B" w:rsidDel="007007AB" w:rsidRDefault="007244BC">
      <w:pPr>
        <w:pStyle w:val="BodyText"/>
        <w:spacing w:before="11"/>
        <w:ind w:left="993" w:right="1671"/>
        <w:jc w:val="center"/>
        <w:rPr>
          <w:del w:id="65" w:author="Massengill, Robert L (DFG)" w:date="2018-03-15T11:25:00Z"/>
          <w:color w:val="0000FF"/>
          <w:rPrChange w:id="66" w:author="Massengill, Robert L (DFG)" w:date="2018-03-13T09:19:00Z">
            <w:rPr>
              <w:del w:id="67" w:author="Massengill, Robert L (DFG)" w:date="2018-03-15T11:25:00Z"/>
            </w:rPr>
          </w:rPrChange>
        </w:rPr>
      </w:pPr>
      <w:del w:id="68" w:author="Massengill, Robert L (DFG)" w:date="2018-03-15T11:25:00Z">
        <w:r w:rsidRPr="00D72BBF" w:rsidDel="007007AB">
          <w:rPr>
            <w:noProof/>
          </w:rPr>
          <w:drawing>
            <wp:anchor distT="0" distB="0" distL="0" distR="0" simplePos="0" relativeHeight="1120" behindDoc="0" locked="0" layoutInCell="1" allowOverlap="1" wp14:anchorId="3886DC95" wp14:editId="28C9249C">
              <wp:simplePos x="0" y="0"/>
              <wp:positionH relativeFrom="page">
                <wp:posOffset>1026286</wp:posOffset>
              </wp:positionH>
              <wp:positionV relativeFrom="paragraph">
                <wp:posOffset>46809</wp:posOffset>
              </wp:positionV>
              <wp:extent cx="64388" cy="6438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4388" cy="64389"/>
                      </a:xfrm>
                      <a:prstGeom prst="rect">
                        <a:avLst/>
                      </a:prstGeom>
                    </pic:spPr>
                  </pic:pic>
                </a:graphicData>
              </a:graphic>
            </wp:anchor>
          </w:drawing>
        </w:r>
      </w:del>
      <w:del w:id="69" w:author="Massengill, Robert L (DFG)" w:date="2018-03-15T11:24:00Z">
        <w:r w:rsidR="0061567C" w:rsidRPr="0034517B" w:rsidDel="007007AB">
          <w:rPr>
            <w:color w:val="0000FF"/>
            <w:rPrChange w:id="70" w:author="Massengill, Robert L (DFG)" w:date="2018-03-13T09:19:00Z">
              <w:rPr/>
            </w:rPrChange>
          </w:rPr>
          <w:fldChar w:fldCharType="begin"/>
        </w:r>
        <w:r w:rsidR="0061567C" w:rsidRPr="0034517B" w:rsidDel="007007AB">
          <w:rPr>
            <w:color w:val="0000FF"/>
            <w:rPrChange w:id="71" w:author="Massengill, Robert L (DFG)" w:date="2018-03-13T09:19:00Z">
              <w:rPr/>
            </w:rPrChange>
          </w:rPr>
          <w:delInstrText xml:space="preserve"> HYPERLINK \l "_bookmark3" </w:delInstrText>
        </w:r>
        <w:r w:rsidR="0061567C" w:rsidRPr="001845CA" w:rsidDel="007007AB">
          <w:rPr>
            <w:color w:val="0000FF"/>
          </w:rPr>
          <w:fldChar w:fldCharType="separate"/>
        </w:r>
        <w:r w:rsidRPr="0034517B" w:rsidDel="007007AB">
          <w:rPr>
            <w:color w:val="0000FF"/>
          </w:rPr>
          <w:delText xml:space="preserve">Project # </w:delText>
        </w:r>
      </w:del>
      <w:del w:id="72" w:author="Massengill, Robert L (DFG)" w:date="2018-03-12T08:13:00Z">
        <w:r w:rsidRPr="0034517B" w:rsidDel="00DE2EEE">
          <w:rPr>
            <w:color w:val="0000FF"/>
          </w:rPr>
          <w:delText>216274124</w:delText>
        </w:r>
      </w:del>
      <w:del w:id="73" w:author="Massengill, Robert L (DFG)" w:date="2018-03-15T11:24:00Z">
        <w:r w:rsidRPr="0034517B" w:rsidDel="007007AB">
          <w:rPr>
            <w:color w:val="0000FF"/>
          </w:rPr>
          <w:delText xml:space="preserve"> - AK - </w:delText>
        </w:r>
      </w:del>
      <w:del w:id="74" w:author="Massengill, Robert L (DFG)" w:date="2018-03-12T08:17:00Z">
        <w:r w:rsidRPr="0034517B" w:rsidDel="00DE2EEE">
          <w:rPr>
            <w:color w:val="0000FF"/>
          </w:rPr>
          <w:delText>Kenai Peninsula Northern Pike Control (</w:delText>
        </w:r>
      </w:del>
      <w:del w:id="75" w:author="Massengill, Robert L (DFG)" w:date="2018-03-13T09:11:00Z">
        <w:r w:rsidRPr="0034517B" w:rsidDel="007E295C">
          <w:rPr>
            <w:color w:val="0000FF"/>
          </w:rPr>
          <w:delText>F-10-</w:delText>
        </w:r>
      </w:del>
      <w:del w:id="76" w:author="Massengill, Robert L (DFG)" w:date="2018-03-12T08:14:00Z">
        <w:r w:rsidRPr="0034517B" w:rsidDel="00DE2EEE">
          <w:rPr>
            <w:color w:val="0000FF"/>
          </w:rPr>
          <w:delText>33</w:delText>
        </w:r>
      </w:del>
      <w:del w:id="77" w:author="Massengill, Robert L (DFG)" w:date="2018-03-13T09:11:00Z">
        <w:r w:rsidRPr="0034517B" w:rsidDel="007E295C">
          <w:rPr>
            <w:color w:val="0000FF"/>
          </w:rPr>
          <w:delText xml:space="preserve"> R-2-</w:delText>
        </w:r>
      </w:del>
      <w:del w:id="78" w:author="Massengill, Robert L (DFG)" w:date="2018-03-12T08:14:00Z">
        <w:r w:rsidRPr="0034517B" w:rsidDel="00DE2EEE">
          <w:rPr>
            <w:color w:val="0000FF"/>
          </w:rPr>
          <w:delText>15</w:delText>
        </w:r>
      </w:del>
      <w:del w:id="79" w:author="Massengill, Robert L (DFG)" w:date="2018-03-15T11:24:00Z">
        <w:r w:rsidRPr="0034517B" w:rsidDel="007007AB">
          <w:rPr>
            <w:color w:val="0000FF"/>
          </w:rPr>
          <w:delText>)</w:delText>
        </w:r>
        <w:r w:rsidR="0061567C" w:rsidRPr="001845CA" w:rsidDel="007007AB">
          <w:rPr>
            <w:color w:val="0000FF"/>
          </w:rPr>
          <w:fldChar w:fldCharType="end"/>
        </w:r>
      </w:del>
    </w:p>
    <w:p w:rsidR="00C40E00" w:rsidDel="007007AB" w:rsidRDefault="00C40E00">
      <w:pPr>
        <w:pStyle w:val="BodyText"/>
        <w:spacing w:before="11"/>
        <w:ind w:left="993" w:right="1671"/>
        <w:jc w:val="center"/>
        <w:rPr>
          <w:del w:id="80" w:author="Massengill, Robert L (DFG)" w:date="2018-03-15T11:25:00Z"/>
          <w:sz w:val="20"/>
        </w:rPr>
        <w:pPrChange w:id="81" w:author="Massengill, Robert L (DFG)" w:date="2018-03-15T11:25:00Z">
          <w:pPr>
            <w:pStyle w:val="BodyText"/>
          </w:pPr>
        </w:pPrChange>
      </w:pPr>
    </w:p>
    <w:p w:rsidR="00C40E00" w:rsidRDefault="00405DDA">
      <w:pPr>
        <w:pStyle w:val="BodyText"/>
        <w:spacing w:before="2"/>
      </w:pPr>
      <w:r>
        <w:pict>
          <v:line id="_x0000_s1029" style="position:absolute;z-index:1048;mso-wrap-distance-left:0;mso-wrap-distance-right:0;mso-position-horizontal-relative:page" from="51pt,17.1pt" to="527.3pt,17.1pt" strokecolor="#969696">
            <w10:wrap type="topAndBottom" anchorx="page"/>
          </v:line>
        </w:pict>
      </w:r>
    </w:p>
    <w:p w:rsidR="00C40E00" w:rsidRDefault="007244BC">
      <w:pPr>
        <w:pStyle w:val="Heading1"/>
      </w:pPr>
      <w:r>
        <w:rPr>
          <w:color w:val="003366"/>
        </w:rPr>
        <w:t>Project Statement Details</w:t>
      </w:r>
    </w:p>
    <w:p w:rsidR="00C40E00" w:rsidRPr="007007AB" w:rsidRDefault="007244BC">
      <w:pPr>
        <w:pStyle w:val="Heading2"/>
        <w:rPr>
          <w:color w:val="003366"/>
          <w:rPrChange w:id="82" w:author="Massengill, Robert L (DFG)" w:date="2018-03-15T11:26:00Z">
            <w:rPr/>
          </w:rPrChange>
        </w:rPr>
      </w:pPr>
      <w:bookmarkStart w:id="83" w:name="_bookmark1"/>
      <w:bookmarkEnd w:id="83"/>
      <w:r w:rsidRPr="00D72BBF">
        <w:rPr>
          <w:color w:val="003366"/>
        </w:rPr>
        <w:t>Project Snapshot #</w:t>
      </w:r>
      <w:del w:id="84" w:author="Massengill, Robert L (DFG)" w:date="2018-03-12T08:19:00Z">
        <w:r w:rsidRPr="00D72BBF" w:rsidDel="00DE2EEE">
          <w:rPr>
            <w:color w:val="003366"/>
          </w:rPr>
          <w:delText>216274124</w:delText>
        </w:r>
      </w:del>
      <w:ins w:id="85" w:author="Massengill, Robert L (DFG)" w:date="2018-03-15T11:25:00Z">
        <w:r w:rsidR="007007AB" w:rsidRPr="007007AB">
          <w:rPr>
            <w:color w:val="003366"/>
            <w:rPrChange w:id="86" w:author="Massengill, Robert L (DFG)" w:date="2018-03-15T11:26:00Z">
              <w:rPr/>
            </w:rPrChange>
          </w:rPr>
          <w:t>216274124</w:t>
        </w:r>
      </w:ins>
      <w:r w:rsidRPr="00D72BBF">
        <w:rPr>
          <w:color w:val="003366"/>
        </w:rPr>
        <w:t xml:space="preserve"> - AK - </w:t>
      </w:r>
      <w:ins w:id="87" w:author="Massengill, Robert L (DFG)" w:date="2018-03-12T08:39:00Z">
        <w:r w:rsidR="00F65B75" w:rsidRPr="007007AB">
          <w:rPr>
            <w:color w:val="003366"/>
            <w:rPrChange w:id="88" w:author="Massengill, Robert L (DFG)" w:date="2018-03-15T11:26:00Z">
              <w:rPr>
                <w:color w:val="FF0000"/>
              </w:rPr>
            </w:rPrChange>
          </w:rPr>
          <w:t xml:space="preserve">Kenai Peninsula </w:t>
        </w:r>
      </w:ins>
      <w:ins w:id="89" w:author="Massengill, Robert L (DFG)" w:date="2018-03-12T08:38:00Z">
        <w:r w:rsidR="00F65B75" w:rsidRPr="00D72BBF">
          <w:rPr>
            <w:color w:val="003366"/>
          </w:rPr>
          <w:t xml:space="preserve">Invasive Northern Pike Monitoring and Native Fish Restoration </w:t>
        </w:r>
      </w:ins>
      <w:ins w:id="90" w:author="Massengill, Robert L (DFG)" w:date="2018-03-15T11:27:00Z">
        <w:r w:rsidR="002D5DCD">
          <w:rPr>
            <w:color w:val="003366"/>
          </w:rPr>
          <w:t>(F-10-3</w:t>
        </w:r>
      </w:ins>
      <w:ins w:id="91" w:author="Massengill, Robert L (DFG)" w:date="2018-03-15T11:33:00Z">
        <w:r w:rsidR="002D5DCD">
          <w:rPr>
            <w:color w:val="003366"/>
          </w:rPr>
          <w:t>4</w:t>
        </w:r>
      </w:ins>
      <w:ins w:id="92" w:author="Massengill, Robert L (DFG)" w:date="2018-03-15T11:27:00Z">
        <w:r w:rsidR="007007AB">
          <w:rPr>
            <w:color w:val="003366"/>
          </w:rPr>
          <w:t xml:space="preserve"> R-2-15)</w:t>
        </w:r>
      </w:ins>
      <w:del w:id="93" w:author="Massengill, Robert L (DFG)" w:date="2018-03-12T08:38:00Z">
        <w:r w:rsidRPr="00D72BBF" w:rsidDel="00F65B75">
          <w:rPr>
            <w:color w:val="003366"/>
          </w:rPr>
          <w:delText xml:space="preserve">Kenai Peninsula Northern Pike Control </w:delText>
        </w:r>
      </w:del>
      <w:del w:id="94" w:author="Massengill, Robert L (DFG)" w:date="2018-03-15T11:26:00Z">
        <w:r w:rsidRPr="00D72BBF" w:rsidDel="007007AB">
          <w:rPr>
            <w:color w:val="003366"/>
          </w:rPr>
          <w:delText>(</w:delText>
        </w:r>
      </w:del>
      <w:del w:id="95" w:author="Massengill, Robert L (DFG)" w:date="2018-03-13T09:13:00Z">
        <w:r w:rsidRPr="007007AB" w:rsidDel="007E295C">
          <w:rPr>
            <w:color w:val="003366"/>
          </w:rPr>
          <w:delText>F-10-</w:delText>
        </w:r>
      </w:del>
      <w:del w:id="96" w:author="Massengill, Robert L (DFG)" w:date="2018-03-12T08:38:00Z">
        <w:r w:rsidRPr="007007AB" w:rsidDel="00F65B75">
          <w:rPr>
            <w:color w:val="003366"/>
          </w:rPr>
          <w:delText>33</w:delText>
        </w:r>
      </w:del>
      <w:del w:id="97" w:author="Massengill, Robert L (DFG)" w:date="2018-03-13T09:13:00Z">
        <w:r w:rsidRPr="007007AB" w:rsidDel="007E295C">
          <w:rPr>
            <w:color w:val="003366"/>
          </w:rPr>
          <w:delText xml:space="preserve"> R-2-</w:delText>
        </w:r>
      </w:del>
      <w:del w:id="98" w:author="Massengill, Robert L (DFG)" w:date="2018-03-12T08:38:00Z">
        <w:r w:rsidRPr="007007AB" w:rsidDel="00F65B75">
          <w:rPr>
            <w:color w:val="003366"/>
          </w:rPr>
          <w:delText>15</w:delText>
        </w:r>
      </w:del>
      <w:del w:id="99" w:author="Massengill, Robert L (DFG)" w:date="2018-03-15T11:26:00Z">
        <w:r w:rsidRPr="007007AB" w:rsidDel="007007AB">
          <w:rPr>
            <w:color w:val="003366"/>
          </w:rPr>
          <w:delText>)</w:delText>
        </w:r>
      </w:del>
    </w:p>
    <w:p w:rsidR="00C40E00" w:rsidRPr="0034517B" w:rsidRDefault="005138C3">
      <w:pPr>
        <w:spacing w:before="56"/>
        <w:ind w:left="420"/>
        <w:rPr>
          <w:color w:val="0000FF"/>
          <w:sz w:val="19"/>
          <w:rPrChange w:id="100" w:author="Massengill, Robert L (DFG)" w:date="2018-03-13T09:19:00Z">
            <w:rPr>
              <w:sz w:val="19"/>
            </w:rPr>
          </w:rPrChange>
        </w:rPr>
        <w:pPrChange w:id="101" w:author="Massengill, Robert L (DFG)" w:date="2018-03-13T09:19:00Z">
          <w:pPr>
            <w:spacing w:before="75"/>
            <w:ind w:left="120"/>
          </w:pPr>
        </w:pPrChange>
      </w:pPr>
      <w:r w:rsidRPr="0034517B">
        <w:rPr>
          <w:color w:val="0000FF"/>
          <w:sz w:val="19"/>
          <w:rPrChange w:id="102" w:author="Massengill, Robert L (DFG)" w:date="2018-03-13T09:19:00Z">
            <w:rPr/>
          </w:rPrChange>
        </w:rPr>
        <w:fldChar w:fldCharType="begin"/>
      </w:r>
      <w:r w:rsidRPr="0034517B">
        <w:rPr>
          <w:color w:val="0000FF"/>
          <w:sz w:val="19"/>
          <w:rPrChange w:id="103" w:author="Massengill, Robert L (DFG)" w:date="2018-03-13T09:19:00Z">
            <w:rPr/>
          </w:rPrChange>
        </w:rPr>
        <w:instrText xml:space="preserve"> HYPERLINK \l "_bookmark3" </w:instrText>
      </w:r>
      <w:r w:rsidRPr="001845CA">
        <w:rPr>
          <w:color w:val="0000FF"/>
          <w:sz w:val="19"/>
        </w:rPr>
        <w:fldChar w:fldCharType="separate"/>
      </w:r>
      <w:r w:rsidR="007244BC" w:rsidRPr="0034517B">
        <w:rPr>
          <w:color w:val="0000FF"/>
          <w:sz w:val="19"/>
        </w:rPr>
        <w:t xml:space="preserve">[View Project Details] </w:t>
      </w:r>
      <w:r w:rsidRPr="001845CA">
        <w:rPr>
          <w:color w:val="0000FF"/>
          <w:sz w:val="19"/>
        </w:rPr>
        <w:fldChar w:fldCharType="end"/>
      </w:r>
      <w:r w:rsidRPr="0034517B">
        <w:rPr>
          <w:color w:val="0000FF"/>
          <w:sz w:val="19"/>
          <w:rPrChange w:id="104" w:author="Massengill, Robert L (DFG)" w:date="2018-03-13T09:19:00Z">
            <w:rPr/>
          </w:rPrChange>
        </w:rPr>
        <w:fldChar w:fldCharType="begin"/>
      </w:r>
      <w:r w:rsidRPr="0034517B">
        <w:rPr>
          <w:color w:val="0000FF"/>
          <w:sz w:val="19"/>
          <w:rPrChange w:id="105" w:author="Massengill, Robert L (DFG)" w:date="2018-03-13T09:19:00Z">
            <w:rPr/>
          </w:rPrChange>
        </w:rPr>
        <w:instrText xml:space="preserve"> HYPERLINK \l "_bookmark0" </w:instrText>
      </w:r>
      <w:r w:rsidRPr="001845CA">
        <w:rPr>
          <w:color w:val="0000FF"/>
          <w:sz w:val="19"/>
        </w:rPr>
        <w:fldChar w:fldCharType="separate"/>
      </w:r>
      <w:r w:rsidR="007244BC" w:rsidRPr="0034517B">
        <w:rPr>
          <w:color w:val="0000FF"/>
          <w:sz w:val="19"/>
        </w:rPr>
        <w:t>[</w:t>
      </w:r>
      <w:proofErr w:type="gramStart"/>
      <w:r w:rsidR="007244BC" w:rsidRPr="0034517B">
        <w:rPr>
          <w:color w:val="0000FF"/>
          <w:sz w:val="19"/>
        </w:rPr>
        <w:t>top</w:t>
      </w:r>
      <w:proofErr w:type="gramEnd"/>
      <w:r w:rsidR="007244BC" w:rsidRPr="0034517B">
        <w:rPr>
          <w:color w:val="0000FF"/>
          <w:sz w:val="19"/>
        </w:rPr>
        <w:t>]</w:t>
      </w:r>
      <w:r w:rsidRPr="001845CA">
        <w:rPr>
          <w:color w:val="0000FF"/>
          <w:sz w:val="19"/>
        </w:rPr>
        <w:fldChar w:fldCharType="end"/>
      </w:r>
    </w:p>
    <w:p w:rsidR="00C40E00" w:rsidRPr="007E295C" w:rsidRDefault="007244BC">
      <w:pPr>
        <w:pStyle w:val="BodyText"/>
        <w:tabs>
          <w:tab w:val="left" w:pos="2969"/>
        </w:tabs>
        <w:spacing w:before="55" w:line="300" w:lineRule="auto"/>
        <w:ind w:left="465" w:right="4135"/>
      </w:pPr>
      <w:r w:rsidRPr="007E295C">
        <w:rPr>
          <w:rPrChange w:id="106" w:author="Massengill, Robert L (DFG)" w:date="2018-03-13T09:16:00Z">
            <w:rPr>
              <w:color w:val="333333"/>
            </w:rPr>
          </w:rPrChange>
        </w:rPr>
        <w:t>Primary</w:t>
      </w:r>
      <w:r w:rsidRPr="007E295C">
        <w:rPr>
          <w:spacing w:val="-4"/>
          <w:rPrChange w:id="107" w:author="Massengill, Robert L (DFG)" w:date="2018-03-13T09:16:00Z">
            <w:rPr>
              <w:color w:val="333333"/>
              <w:spacing w:val="-4"/>
            </w:rPr>
          </w:rPrChange>
        </w:rPr>
        <w:t xml:space="preserve"> </w:t>
      </w:r>
      <w:r w:rsidRPr="007E295C">
        <w:rPr>
          <w:rPrChange w:id="108" w:author="Massengill, Robert L (DFG)" w:date="2018-03-13T09:16:00Z">
            <w:rPr>
              <w:color w:val="333333"/>
            </w:rPr>
          </w:rPrChange>
        </w:rPr>
        <w:t>Agency</w:t>
      </w:r>
      <w:r w:rsidRPr="007E295C">
        <w:rPr>
          <w:rPrChange w:id="109" w:author="Massengill, Robert L (DFG)" w:date="2018-03-13T09:16:00Z">
            <w:rPr>
              <w:color w:val="333333"/>
            </w:rPr>
          </w:rPrChange>
        </w:rPr>
        <w:tab/>
        <w:t>Alaska Department of Fish</w:t>
      </w:r>
      <w:r w:rsidRPr="007E295C">
        <w:rPr>
          <w:spacing w:val="-22"/>
          <w:rPrChange w:id="110" w:author="Massengill, Robert L (DFG)" w:date="2018-03-13T09:16:00Z">
            <w:rPr>
              <w:color w:val="333333"/>
              <w:spacing w:val="-22"/>
            </w:rPr>
          </w:rPrChange>
        </w:rPr>
        <w:t xml:space="preserve"> </w:t>
      </w:r>
      <w:r w:rsidRPr="007E295C">
        <w:rPr>
          <w:rPrChange w:id="111" w:author="Massengill, Robert L (DFG)" w:date="2018-03-13T09:16:00Z">
            <w:rPr>
              <w:color w:val="333333"/>
            </w:rPr>
          </w:rPrChange>
        </w:rPr>
        <w:t>and</w:t>
      </w:r>
      <w:r w:rsidRPr="007E295C">
        <w:rPr>
          <w:spacing w:val="-6"/>
          <w:rPrChange w:id="112" w:author="Massengill, Robert L (DFG)" w:date="2018-03-13T09:16:00Z">
            <w:rPr>
              <w:color w:val="333333"/>
              <w:spacing w:val="-6"/>
            </w:rPr>
          </w:rPrChange>
        </w:rPr>
        <w:t xml:space="preserve"> </w:t>
      </w:r>
      <w:r w:rsidRPr="007E295C">
        <w:rPr>
          <w:rPrChange w:id="113" w:author="Massengill, Robert L (DFG)" w:date="2018-03-13T09:16:00Z">
            <w:rPr>
              <w:color w:val="333333"/>
            </w:rPr>
          </w:rPrChange>
        </w:rPr>
        <w:t>Game</w:t>
      </w:r>
      <w:r w:rsidRPr="007E295C">
        <w:rPr>
          <w:spacing w:val="-1"/>
          <w:rPrChange w:id="114" w:author="Massengill, Robert L (DFG)" w:date="2018-03-13T09:16:00Z">
            <w:rPr>
              <w:color w:val="333333"/>
              <w:spacing w:val="-1"/>
            </w:rPr>
          </w:rPrChange>
        </w:rPr>
        <w:t xml:space="preserve"> </w:t>
      </w:r>
      <w:r w:rsidRPr="007E295C">
        <w:rPr>
          <w:rPrChange w:id="115" w:author="Massengill, Robert L (DFG)" w:date="2018-03-13T09:16:00Z">
            <w:rPr>
              <w:color w:val="333333"/>
            </w:rPr>
          </w:rPrChange>
        </w:rPr>
        <w:t>Start</w:t>
      </w:r>
      <w:r w:rsidRPr="007E295C">
        <w:rPr>
          <w:spacing w:val="-3"/>
          <w:rPrChange w:id="116" w:author="Massengill, Robert L (DFG)" w:date="2018-03-13T09:16:00Z">
            <w:rPr>
              <w:color w:val="333333"/>
              <w:spacing w:val="-3"/>
            </w:rPr>
          </w:rPrChange>
        </w:rPr>
        <w:t xml:space="preserve"> </w:t>
      </w:r>
      <w:r w:rsidRPr="007E295C">
        <w:rPr>
          <w:rPrChange w:id="117" w:author="Massengill, Robert L (DFG)" w:date="2018-03-13T09:16:00Z">
            <w:rPr>
              <w:color w:val="333333"/>
            </w:rPr>
          </w:rPrChange>
        </w:rPr>
        <w:t>Date</w:t>
      </w:r>
      <w:r w:rsidRPr="007E295C">
        <w:rPr>
          <w:rPrChange w:id="118" w:author="Massengill, Robert L (DFG)" w:date="2018-03-13T09:16:00Z">
            <w:rPr>
              <w:color w:val="333333"/>
            </w:rPr>
          </w:rPrChange>
        </w:rPr>
        <w:tab/>
        <w:t>July 1,</w:t>
      </w:r>
      <w:r w:rsidRPr="007E295C">
        <w:rPr>
          <w:spacing w:val="-10"/>
          <w:rPrChange w:id="119" w:author="Massengill, Robert L (DFG)" w:date="2018-03-13T09:16:00Z">
            <w:rPr>
              <w:color w:val="333333"/>
              <w:spacing w:val="-10"/>
            </w:rPr>
          </w:rPrChange>
        </w:rPr>
        <w:t xml:space="preserve"> </w:t>
      </w:r>
      <w:r w:rsidRPr="007E295C">
        <w:rPr>
          <w:rPrChange w:id="120" w:author="Massengill, Robert L (DFG)" w:date="2018-03-13T09:16:00Z">
            <w:rPr>
              <w:color w:val="333333"/>
            </w:rPr>
          </w:rPrChange>
        </w:rPr>
        <w:t>201</w:t>
      </w:r>
      <w:ins w:id="121" w:author="Massengill, Robert L (DFG)" w:date="2018-03-05T09:02:00Z">
        <w:r w:rsidR="00592016" w:rsidRPr="007E295C">
          <w:rPr>
            <w:rPrChange w:id="122" w:author="Massengill, Robert L (DFG)" w:date="2018-03-13T09:16:00Z">
              <w:rPr>
                <w:color w:val="333333"/>
              </w:rPr>
            </w:rPrChange>
          </w:rPr>
          <w:t>8</w:t>
        </w:r>
      </w:ins>
      <w:del w:id="123" w:author="Massengill, Robert L (DFG)" w:date="2018-03-05T09:01:00Z">
        <w:r w:rsidRPr="007E295C" w:rsidDel="00592016">
          <w:rPr>
            <w:rPrChange w:id="124" w:author="Massengill, Robert L (DFG)" w:date="2018-03-13T09:16:00Z">
              <w:rPr>
                <w:color w:val="333333"/>
              </w:rPr>
            </w:rPrChange>
          </w:rPr>
          <w:delText>7</w:delText>
        </w:r>
      </w:del>
    </w:p>
    <w:p w:rsidR="00C40E00" w:rsidRPr="007E295C" w:rsidRDefault="007244BC">
      <w:pPr>
        <w:pStyle w:val="BodyText"/>
        <w:tabs>
          <w:tab w:val="left" w:pos="2969"/>
        </w:tabs>
        <w:spacing w:line="292" w:lineRule="exact"/>
        <w:ind w:left="465"/>
      </w:pPr>
      <w:r w:rsidRPr="007E295C">
        <w:rPr>
          <w:rPrChange w:id="125" w:author="Massengill, Robert L (DFG)" w:date="2018-03-13T09:16:00Z">
            <w:rPr>
              <w:color w:val="333333"/>
            </w:rPr>
          </w:rPrChange>
        </w:rPr>
        <w:t>End</w:t>
      </w:r>
      <w:r w:rsidRPr="007E295C">
        <w:rPr>
          <w:spacing w:val="-3"/>
          <w:rPrChange w:id="126" w:author="Massengill, Robert L (DFG)" w:date="2018-03-13T09:16:00Z">
            <w:rPr>
              <w:color w:val="333333"/>
              <w:spacing w:val="-3"/>
            </w:rPr>
          </w:rPrChange>
        </w:rPr>
        <w:t xml:space="preserve"> </w:t>
      </w:r>
      <w:r w:rsidRPr="007E295C">
        <w:rPr>
          <w:rPrChange w:id="127" w:author="Massengill, Robert L (DFG)" w:date="2018-03-13T09:16:00Z">
            <w:rPr>
              <w:color w:val="333333"/>
            </w:rPr>
          </w:rPrChange>
        </w:rPr>
        <w:t>Date</w:t>
      </w:r>
      <w:r w:rsidRPr="007E295C">
        <w:rPr>
          <w:rPrChange w:id="128" w:author="Massengill, Robert L (DFG)" w:date="2018-03-13T09:16:00Z">
            <w:rPr>
              <w:color w:val="333333"/>
            </w:rPr>
          </w:rPrChange>
        </w:rPr>
        <w:tab/>
        <w:t>June 30,</w:t>
      </w:r>
      <w:r w:rsidRPr="007E295C">
        <w:rPr>
          <w:spacing w:val="-11"/>
          <w:rPrChange w:id="129" w:author="Massengill, Robert L (DFG)" w:date="2018-03-13T09:16:00Z">
            <w:rPr>
              <w:color w:val="333333"/>
              <w:spacing w:val="-11"/>
            </w:rPr>
          </w:rPrChange>
        </w:rPr>
        <w:t xml:space="preserve"> </w:t>
      </w:r>
      <w:r w:rsidRPr="007E295C">
        <w:rPr>
          <w:rPrChange w:id="130" w:author="Massengill, Robert L (DFG)" w:date="2018-03-13T09:16:00Z">
            <w:rPr>
              <w:color w:val="333333"/>
            </w:rPr>
          </w:rPrChange>
        </w:rPr>
        <w:t>201</w:t>
      </w:r>
      <w:ins w:id="131" w:author="Massengill, Robert L (DFG)" w:date="2018-03-05T09:02:00Z">
        <w:r w:rsidR="00592016" w:rsidRPr="007E295C">
          <w:rPr>
            <w:rPrChange w:id="132" w:author="Massengill, Robert L (DFG)" w:date="2018-03-13T09:16:00Z">
              <w:rPr>
                <w:color w:val="333333"/>
              </w:rPr>
            </w:rPrChange>
          </w:rPr>
          <w:t>9</w:t>
        </w:r>
      </w:ins>
      <w:del w:id="133" w:author="Massengill, Robert L (DFG)" w:date="2018-03-05T09:02:00Z">
        <w:r w:rsidRPr="007E295C" w:rsidDel="00592016">
          <w:rPr>
            <w:rPrChange w:id="134" w:author="Massengill, Robert L (DFG)" w:date="2018-03-13T09:16:00Z">
              <w:rPr>
                <w:color w:val="333333"/>
              </w:rPr>
            </w:rPrChange>
          </w:rPr>
          <w:delText>8</w:delText>
        </w:r>
      </w:del>
    </w:p>
    <w:p w:rsidR="00C40E00" w:rsidRPr="007E295C" w:rsidRDefault="007244BC">
      <w:pPr>
        <w:pStyle w:val="BodyText"/>
        <w:tabs>
          <w:tab w:val="left" w:pos="2969"/>
        </w:tabs>
        <w:spacing w:before="72"/>
        <w:ind w:left="465"/>
      </w:pPr>
      <w:r w:rsidRPr="007E295C">
        <w:rPr>
          <w:rPrChange w:id="135" w:author="Massengill, Robert L (DFG)" w:date="2018-03-13T09:16:00Z">
            <w:rPr>
              <w:color w:val="333333"/>
            </w:rPr>
          </w:rPrChange>
        </w:rPr>
        <w:t>Project</w:t>
      </w:r>
      <w:r w:rsidRPr="007E295C">
        <w:rPr>
          <w:spacing w:val="-5"/>
          <w:rPrChange w:id="136" w:author="Massengill, Robert L (DFG)" w:date="2018-03-13T09:16:00Z">
            <w:rPr>
              <w:color w:val="333333"/>
              <w:spacing w:val="-5"/>
            </w:rPr>
          </w:rPrChange>
        </w:rPr>
        <w:t xml:space="preserve"> </w:t>
      </w:r>
      <w:r w:rsidRPr="007E295C">
        <w:rPr>
          <w:rPrChange w:id="137" w:author="Massengill, Robert L (DFG)" w:date="2018-03-13T09:16:00Z">
            <w:rPr>
              <w:color w:val="333333"/>
            </w:rPr>
          </w:rPrChange>
        </w:rPr>
        <w:t>Categories</w:t>
      </w:r>
      <w:r w:rsidRPr="007E295C">
        <w:rPr>
          <w:rPrChange w:id="138" w:author="Massengill, Robert L (DFG)" w:date="2018-03-13T09:16:00Z">
            <w:rPr>
              <w:color w:val="333333"/>
            </w:rPr>
          </w:rPrChange>
        </w:rPr>
        <w:tab/>
        <w:t>Conservation/Management</w:t>
      </w:r>
    </w:p>
    <w:p w:rsidR="00C40E00" w:rsidRPr="007E295C" w:rsidRDefault="00C40E00">
      <w:pPr>
        <w:pStyle w:val="BodyText"/>
        <w:spacing w:before="4"/>
        <w:rPr>
          <w:sz w:val="21"/>
        </w:rPr>
      </w:pPr>
    </w:p>
    <w:p w:rsidR="00C40E00" w:rsidRPr="007E295C" w:rsidRDefault="007244BC">
      <w:pPr>
        <w:pStyle w:val="Heading2"/>
        <w:spacing w:before="0" w:line="254" w:lineRule="auto"/>
        <w:ind w:left="420" w:right="359"/>
      </w:pPr>
      <w:bookmarkStart w:id="139" w:name="_bookmark2"/>
      <w:bookmarkEnd w:id="139"/>
      <w:r w:rsidRPr="00D72BBF">
        <w:rPr>
          <w:color w:val="003366"/>
        </w:rPr>
        <w:t xml:space="preserve">Project Statement Details </w:t>
      </w:r>
      <w:ins w:id="140" w:author="Massengill, Robert L (DFG)" w:date="2018-03-15T11:27:00Z">
        <w:r w:rsidR="007007AB" w:rsidRPr="00B661F7">
          <w:rPr>
            <w:color w:val="003366"/>
          </w:rPr>
          <w:t xml:space="preserve">- </w:t>
        </w:r>
      </w:ins>
      <w:ins w:id="141" w:author="Massengill, Robert L (DFG)" w:date="2018-03-15T11:44:00Z">
        <w:r w:rsidR="00CC7354">
          <w:rPr>
            <w:color w:val="003366"/>
          </w:rPr>
          <w:t xml:space="preserve">#216274124 - </w:t>
        </w:r>
      </w:ins>
      <w:ins w:id="142" w:author="Massengill, Robert L (DFG)" w:date="2018-03-15T11:27:00Z">
        <w:r w:rsidR="007007AB" w:rsidRPr="00B661F7">
          <w:rPr>
            <w:color w:val="003366"/>
          </w:rPr>
          <w:t xml:space="preserve">AK - Kenai Peninsula Invasive Northern Pike Monitoring and Native Fish Restoration </w:t>
        </w:r>
        <w:r w:rsidR="002D5DCD">
          <w:rPr>
            <w:color w:val="003366"/>
          </w:rPr>
          <w:t>(F-10-3</w:t>
        </w:r>
      </w:ins>
      <w:ins w:id="143" w:author="Massengill, Robert L (DFG)" w:date="2018-03-15T11:33:00Z">
        <w:r w:rsidR="002D5DCD">
          <w:rPr>
            <w:color w:val="003366"/>
          </w:rPr>
          <w:t>4</w:t>
        </w:r>
      </w:ins>
      <w:ins w:id="144" w:author="Massengill, Robert L (DFG)" w:date="2018-03-15T11:27:00Z">
        <w:r w:rsidR="007007AB">
          <w:rPr>
            <w:color w:val="003366"/>
          </w:rPr>
          <w:t xml:space="preserve"> R-2-15)</w:t>
        </w:r>
      </w:ins>
      <w:del w:id="145" w:author="Massengill, Robert L (DFG)" w:date="2018-03-12T08:38:00Z">
        <w:r w:rsidRPr="007E295C" w:rsidDel="00F65B75">
          <w:rPr>
            <w:rPrChange w:id="146" w:author="Massengill, Robert L (DFG)" w:date="2018-03-13T09:16:00Z">
              <w:rPr>
                <w:color w:val="003366"/>
              </w:rPr>
            </w:rPrChange>
          </w:rPr>
          <w:delText>#216274126 - AK-Kenai Peninsula Northern Pike Control (F-10-33 R-2-15)</w:delText>
        </w:r>
      </w:del>
    </w:p>
    <w:p w:rsidR="00C40E00" w:rsidRPr="0034517B" w:rsidRDefault="005138C3">
      <w:pPr>
        <w:spacing w:before="56"/>
        <w:ind w:left="420"/>
        <w:rPr>
          <w:color w:val="0000FF"/>
          <w:sz w:val="19"/>
          <w:rPrChange w:id="147" w:author="Massengill, Robert L (DFG)" w:date="2018-03-13T09:19:00Z">
            <w:rPr>
              <w:sz w:val="19"/>
            </w:rPr>
          </w:rPrChange>
        </w:rPr>
      </w:pPr>
      <w:r w:rsidRPr="0034517B">
        <w:rPr>
          <w:color w:val="0000FF"/>
          <w:sz w:val="19"/>
          <w:rPrChange w:id="148" w:author="Massengill, Robert L (DFG)" w:date="2018-03-13T09:19:00Z">
            <w:rPr/>
          </w:rPrChange>
        </w:rPr>
        <w:fldChar w:fldCharType="begin"/>
      </w:r>
      <w:r w:rsidRPr="0034517B">
        <w:rPr>
          <w:color w:val="0000FF"/>
          <w:sz w:val="19"/>
          <w:rPrChange w:id="149" w:author="Massengill, Robert L (DFG)" w:date="2018-03-13T09:19:00Z">
            <w:rPr/>
          </w:rPrChange>
        </w:rPr>
        <w:instrText xml:space="preserve"> HYPERLINK \l "_bookmark0" </w:instrText>
      </w:r>
      <w:r w:rsidRPr="001845CA">
        <w:rPr>
          <w:color w:val="0000FF"/>
          <w:sz w:val="19"/>
        </w:rPr>
        <w:fldChar w:fldCharType="separate"/>
      </w:r>
      <w:r w:rsidR="007244BC" w:rsidRPr="0034517B">
        <w:rPr>
          <w:color w:val="0000FF"/>
          <w:sz w:val="19"/>
        </w:rPr>
        <w:t>[</w:t>
      </w:r>
      <w:proofErr w:type="gramStart"/>
      <w:r w:rsidR="007244BC" w:rsidRPr="0034517B">
        <w:rPr>
          <w:color w:val="0000FF"/>
          <w:sz w:val="19"/>
        </w:rPr>
        <w:t>top</w:t>
      </w:r>
      <w:proofErr w:type="gramEnd"/>
      <w:r w:rsidR="007244BC" w:rsidRPr="0034517B">
        <w:rPr>
          <w:color w:val="0000FF"/>
          <w:sz w:val="19"/>
        </w:rPr>
        <w:t>]</w:t>
      </w:r>
      <w:r w:rsidRPr="001845CA">
        <w:rPr>
          <w:color w:val="0000FF"/>
          <w:sz w:val="19"/>
        </w:rPr>
        <w:fldChar w:fldCharType="end"/>
      </w:r>
    </w:p>
    <w:p w:rsidR="00C40E00" w:rsidRDefault="00C40E00">
      <w:pPr>
        <w:pStyle w:val="BodyText"/>
        <w:spacing w:before="5"/>
        <w:rPr>
          <w:sz w:val="17"/>
        </w:rPr>
      </w:pPr>
    </w:p>
    <w:p w:rsidR="00C40E00" w:rsidRDefault="007244BC">
      <w:pPr>
        <w:pStyle w:val="Heading3"/>
        <w:ind w:left="720"/>
      </w:pPr>
      <w:r>
        <w:rPr>
          <w:color w:val="333333"/>
        </w:rPr>
        <w:t>Properties</w:t>
      </w:r>
    </w:p>
    <w:p w:rsidR="00C40E00" w:rsidRDefault="007244BC">
      <w:pPr>
        <w:pStyle w:val="BodyText"/>
        <w:tabs>
          <w:tab w:val="left" w:pos="3269"/>
        </w:tabs>
        <w:spacing w:before="131"/>
        <w:ind w:left="765"/>
      </w:pPr>
      <w:r>
        <w:rPr>
          <w:color w:val="333333"/>
        </w:rPr>
        <w:t>Is</w:t>
      </w:r>
      <w:r>
        <w:rPr>
          <w:color w:val="333333"/>
          <w:spacing w:val="-4"/>
        </w:rPr>
        <w:t xml:space="preserve"> </w:t>
      </w:r>
      <w:r>
        <w:rPr>
          <w:color w:val="333333"/>
        </w:rPr>
        <w:t>Revision?</w:t>
      </w:r>
      <w:r>
        <w:rPr>
          <w:color w:val="333333"/>
        </w:rPr>
        <w:tab/>
        <w:t>No</w:t>
      </w:r>
    </w:p>
    <w:p w:rsidR="00C40E00" w:rsidRDefault="00405DDA">
      <w:pPr>
        <w:pStyle w:val="BodyText"/>
        <w:tabs>
          <w:tab w:val="left" w:pos="3269"/>
        </w:tabs>
        <w:spacing w:before="71" w:line="300" w:lineRule="auto"/>
        <w:ind w:left="765" w:right="3994"/>
      </w:pPr>
      <w:r>
        <w:pict>
          <v:shape id="_x0000_s1028" type="#_x0000_t202" style="position:absolute;left:0;text-align:left;margin-left:275.15pt;margin-top:24.45pt;width:287.4pt;height:51.8pt;z-index:116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209"/>
                    <w:gridCol w:w="1517"/>
                  </w:tblGrid>
                  <w:tr w:rsidR="0061567C">
                    <w:trPr>
                      <w:trHeight w:val="320"/>
                    </w:trPr>
                    <w:tc>
                      <w:tcPr>
                        <w:tcW w:w="4209" w:type="dxa"/>
                        <w:tcBorders>
                          <w:top w:val="single" w:sz="6" w:space="0" w:color="000000"/>
                          <w:left w:val="single" w:sz="6" w:space="0" w:color="000000"/>
                        </w:tcBorders>
                      </w:tcPr>
                      <w:p w:rsidR="0061567C" w:rsidRDefault="0061567C">
                        <w:pPr>
                          <w:pStyle w:val="TableParagraph"/>
                          <w:rPr>
                            <w:sz w:val="24"/>
                          </w:rPr>
                        </w:pPr>
                        <w:r>
                          <w:rPr>
                            <w:color w:val="333333"/>
                            <w:sz w:val="24"/>
                          </w:rPr>
                          <w:t>Estimated WSFR Federal Cost:</w:t>
                        </w:r>
                      </w:p>
                    </w:tc>
                    <w:tc>
                      <w:tcPr>
                        <w:tcW w:w="1517" w:type="dxa"/>
                        <w:tcBorders>
                          <w:top w:val="single" w:sz="6" w:space="0" w:color="000000"/>
                          <w:right w:val="single" w:sz="6" w:space="0" w:color="000000"/>
                        </w:tcBorders>
                      </w:tcPr>
                      <w:p w:rsidR="0061567C" w:rsidRDefault="0061567C">
                        <w:pPr>
                          <w:pStyle w:val="TableParagraph"/>
                          <w:ind w:left="523"/>
                          <w:rPr>
                            <w:sz w:val="24"/>
                          </w:rPr>
                        </w:pPr>
                        <w:r>
                          <w:rPr>
                            <w:color w:val="333333"/>
                            <w:sz w:val="24"/>
                          </w:rPr>
                          <w:t>$</w:t>
                        </w:r>
                        <w:ins w:id="150" w:author="Massengill, Robert L (DFG)" w:date="2018-03-12T08:44:00Z">
                          <w:r w:rsidR="00931A01">
                            <w:rPr>
                              <w:color w:val="333333"/>
                              <w:sz w:val="24"/>
                            </w:rPr>
                            <w:t>36,</w:t>
                          </w:r>
                        </w:ins>
                        <w:ins w:id="151" w:author="Massengill, Robert L (DFG)" w:date="2018-03-15T12:01:00Z">
                          <w:r w:rsidR="00931A01">
                            <w:rPr>
                              <w:color w:val="333333"/>
                              <w:sz w:val="24"/>
                            </w:rPr>
                            <w:t>855</w:t>
                          </w:r>
                        </w:ins>
                        <w:del w:id="152" w:author="Massengill, Robert L (DFG)" w:date="2018-03-05T12:29:00Z">
                          <w:r w:rsidDel="007244BC">
                            <w:rPr>
                              <w:color w:val="333333"/>
                              <w:sz w:val="24"/>
                            </w:rPr>
                            <w:delText>96</w:delText>
                          </w:r>
                        </w:del>
                        <w:del w:id="153" w:author="Massengill, Robert L (DFG)" w:date="2018-03-12T08:44:00Z">
                          <w:r w:rsidDel="00F65B75">
                            <w:rPr>
                              <w:color w:val="333333"/>
                              <w:sz w:val="24"/>
                            </w:rPr>
                            <w:delText>,</w:delText>
                          </w:r>
                        </w:del>
                        <w:del w:id="154" w:author="Massengill, Robert L (DFG)" w:date="2018-03-05T12:32:00Z">
                          <w:r w:rsidDel="007244BC">
                            <w:rPr>
                              <w:color w:val="333333"/>
                              <w:sz w:val="24"/>
                            </w:rPr>
                            <w:delText>675</w:delText>
                          </w:r>
                        </w:del>
                      </w:p>
                    </w:tc>
                  </w:tr>
                  <w:tr w:rsidR="0061567C">
                    <w:trPr>
                      <w:trHeight w:val="320"/>
                    </w:trPr>
                    <w:tc>
                      <w:tcPr>
                        <w:tcW w:w="4209" w:type="dxa"/>
                        <w:tcBorders>
                          <w:left w:val="single" w:sz="6" w:space="0" w:color="000000"/>
                        </w:tcBorders>
                        <w:shd w:val="clear" w:color="auto" w:fill="CCFFFF"/>
                      </w:tcPr>
                      <w:p w:rsidR="0061567C" w:rsidRDefault="0061567C">
                        <w:pPr>
                          <w:pStyle w:val="TableParagraph"/>
                          <w:rPr>
                            <w:sz w:val="24"/>
                          </w:rPr>
                        </w:pPr>
                        <w:r>
                          <w:rPr>
                            <w:color w:val="333333"/>
                            <w:sz w:val="24"/>
                          </w:rPr>
                          <w:t>Estimated WSFR Non-Federal Match:</w:t>
                        </w:r>
                      </w:p>
                    </w:tc>
                    <w:tc>
                      <w:tcPr>
                        <w:tcW w:w="1517" w:type="dxa"/>
                        <w:tcBorders>
                          <w:right w:val="single" w:sz="6" w:space="0" w:color="000000"/>
                        </w:tcBorders>
                        <w:shd w:val="clear" w:color="auto" w:fill="CCFFFF"/>
                      </w:tcPr>
                      <w:p w:rsidR="0061567C" w:rsidRDefault="0061567C">
                        <w:pPr>
                          <w:pStyle w:val="TableParagraph"/>
                          <w:ind w:left="523"/>
                          <w:rPr>
                            <w:sz w:val="24"/>
                          </w:rPr>
                        </w:pPr>
                        <w:r>
                          <w:rPr>
                            <w:color w:val="333333"/>
                            <w:sz w:val="24"/>
                          </w:rPr>
                          <w:t>$</w:t>
                        </w:r>
                        <w:ins w:id="155" w:author="Massengill, Robert L (DFG)" w:date="2018-03-12T08:44:00Z">
                          <w:r w:rsidR="00931A01">
                            <w:rPr>
                              <w:color w:val="333333"/>
                              <w:sz w:val="24"/>
                            </w:rPr>
                            <w:t>12,</w:t>
                          </w:r>
                        </w:ins>
                        <w:ins w:id="156" w:author="Massengill, Robert L (DFG)" w:date="2018-03-15T12:01:00Z">
                          <w:r w:rsidR="00931A01">
                            <w:rPr>
                              <w:color w:val="333333"/>
                              <w:sz w:val="24"/>
                            </w:rPr>
                            <w:t>285</w:t>
                          </w:r>
                        </w:ins>
                        <w:del w:id="157" w:author="Massengill, Robert L (DFG)" w:date="2018-03-05T12:32:00Z">
                          <w:r w:rsidDel="007244BC">
                            <w:rPr>
                              <w:color w:val="333333"/>
                              <w:sz w:val="24"/>
                            </w:rPr>
                            <w:delText>32</w:delText>
                          </w:r>
                        </w:del>
                        <w:del w:id="158" w:author="Massengill, Robert L (DFG)" w:date="2018-03-12T08:44:00Z">
                          <w:r w:rsidDel="00F65B75">
                            <w:rPr>
                              <w:color w:val="333333"/>
                              <w:sz w:val="24"/>
                            </w:rPr>
                            <w:delText>,</w:delText>
                          </w:r>
                        </w:del>
                        <w:del w:id="159" w:author="Massengill, Robert L (DFG)" w:date="2018-03-05T12:33:00Z">
                          <w:r w:rsidDel="007244BC">
                            <w:rPr>
                              <w:color w:val="333333"/>
                              <w:sz w:val="24"/>
                            </w:rPr>
                            <w:delText>225</w:delText>
                          </w:r>
                        </w:del>
                      </w:p>
                    </w:tc>
                  </w:tr>
                  <w:tr w:rsidR="0061567C">
                    <w:trPr>
                      <w:trHeight w:val="320"/>
                    </w:trPr>
                    <w:tc>
                      <w:tcPr>
                        <w:tcW w:w="4209" w:type="dxa"/>
                        <w:tcBorders>
                          <w:left w:val="single" w:sz="6" w:space="0" w:color="000000"/>
                          <w:bottom w:val="single" w:sz="6" w:space="0" w:color="000000"/>
                        </w:tcBorders>
                        <w:shd w:val="clear" w:color="auto" w:fill="003366"/>
                      </w:tcPr>
                      <w:p w:rsidR="0061567C" w:rsidRDefault="0061567C">
                        <w:pPr>
                          <w:pStyle w:val="TableParagraph"/>
                          <w:rPr>
                            <w:sz w:val="24"/>
                          </w:rPr>
                        </w:pPr>
                        <w:r>
                          <w:rPr>
                            <w:color w:val="FFFFFF"/>
                            <w:sz w:val="24"/>
                          </w:rPr>
                          <w:t>Total Estimated Cost:</w:t>
                        </w:r>
                      </w:p>
                    </w:tc>
                    <w:tc>
                      <w:tcPr>
                        <w:tcW w:w="1517" w:type="dxa"/>
                        <w:tcBorders>
                          <w:bottom w:val="single" w:sz="6" w:space="0" w:color="000000"/>
                          <w:right w:val="single" w:sz="6" w:space="0" w:color="000000"/>
                        </w:tcBorders>
                        <w:shd w:val="clear" w:color="auto" w:fill="003366"/>
                      </w:tcPr>
                      <w:p w:rsidR="0061567C" w:rsidRDefault="0061567C">
                        <w:pPr>
                          <w:pStyle w:val="TableParagraph"/>
                          <w:ind w:left="523"/>
                          <w:rPr>
                            <w:sz w:val="24"/>
                          </w:rPr>
                        </w:pPr>
                        <w:r>
                          <w:rPr>
                            <w:color w:val="FFFFFF"/>
                            <w:sz w:val="24"/>
                          </w:rPr>
                          <w:t>$</w:t>
                        </w:r>
                        <w:del w:id="160" w:author="Massengill, Robert L (DFG)" w:date="2018-03-05T12:33:00Z">
                          <w:r w:rsidDel="007244BC">
                            <w:rPr>
                              <w:color w:val="FFFFFF"/>
                              <w:sz w:val="24"/>
                            </w:rPr>
                            <w:delText>1</w:delText>
                          </w:r>
                        </w:del>
                        <w:ins w:id="161" w:author="Massengill, Robert L (DFG)" w:date="2018-03-12T08:45:00Z">
                          <w:r>
                            <w:rPr>
                              <w:color w:val="FFFFFF"/>
                              <w:sz w:val="24"/>
                            </w:rPr>
                            <w:t>4</w:t>
                          </w:r>
                        </w:ins>
                        <w:del w:id="162" w:author="Massengill, Robert L (DFG)" w:date="2018-03-12T08:45:00Z">
                          <w:r w:rsidDel="00F65B75">
                            <w:rPr>
                              <w:color w:val="FFFFFF"/>
                              <w:sz w:val="24"/>
                            </w:rPr>
                            <w:delText>2</w:delText>
                          </w:r>
                        </w:del>
                        <w:ins w:id="163" w:author="Massengill, Robert L (DFG)" w:date="2018-03-15T12:01:00Z">
                          <w:r w:rsidR="00931A01">
                            <w:rPr>
                              <w:color w:val="FFFFFF"/>
                              <w:sz w:val="24"/>
                            </w:rPr>
                            <w:t>9</w:t>
                          </w:r>
                        </w:ins>
                        <w:del w:id="164" w:author="Massengill, Robert L (DFG)" w:date="2018-03-15T12:01:00Z">
                          <w:r w:rsidDel="00931A01">
                            <w:rPr>
                              <w:color w:val="FFFFFF"/>
                              <w:sz w:val="24"/>
                            </w:rPr>
                            <w:delText>8</w:delText>
                          </w:r>
                        </w:del>
                        <w:r>
                          <w:rPr>
                            <w:color w:val="FFFFFF"/>
                            <w:sz w:val="24"/>
                          </w:rPr>
                          <w:t>,</w:t>
                        </w:r>
                        <w:ins w:id="165" w:author="Massengill, Robert L (DFG)" w:date="2018-03-15T12:01:00Z">
                          <w:r w:rsidR="00931A01">
                            <w:rPr>
                              <w:color w:val="FFFFFF"/>
                              <w:sz w:val="24"/>
                            </w:rPr>
                            <w:t>140</w:t>
                          </w:r>
                        </w:ins>
                        <w:del w:id="166" w:author="Massengill, Robert L (DFG)" w:date="2018-03-05T12:33:00Z">
                          <w:r w:rsidDel="007244BC">
                            <w:rPr>
                              <w:color w:val="FFFFFF"/>
                              <w:sz w:val="24"/>
                            </w:rPr>
                            <w:delText>9</w:delText>
                          </w:r>
                        </w:del>
                        <w:del w:id="167" w:author="Massengill, Robert L (DFG)" w:date="2018-03-15T12:01:00Z">
                          <w:r w:rsidDel="00931A01">
                            <w:rPr>
                              <w:color w:val="FFFFFF"/>
                              <w:sz w:val="24"/>
                            </w:rPr>
                            <w:delText>00</w:delText>
                          </w:r>
                        </w:del>
                      </w:p>
                    </w:tc>
                  </w:tr>
                </w:tbl>
                <w:p w:rsidR="0061567C" w:rsidRDefault="0061567C">
                  <w:pPr>
                    <w:pStyle w:val="BodyText"/>
                  </w:pPr>
                </w:p>
              </w:txbxContent>
            </v:textbox>
            <w10:wrap anchorx="page"/>
          </v:shape>
        </w:pict>
      </w:r>
      <w:r w:rsidR="007244BC">
        <w:rPr>
          <w:color w:val="333333"/>
        </w:rPr>
        <w:t>Grant</w:t>
      </w:r>
      <w:r w:rsidR="007244BC">
        <w:rPr>
          <w:color w:val="333333"/>
          <w:spacing w:val="-4"/>
        </w:rPr>
        <w:t xml:space="preserve"> </w:t>
      </w:r>
      <w:r w:rsidR="007244BC">
        <w:rPr>
          <w:color w:val="333333"/>
        </w:rPr>
        <w:t>Programs</w:t>
      </w:r>
      <w:r w:rsidR="007244BC">
        <w:rPr>
          <w:color w:val="333333"/>
        </w:rPr>
        <w:tab/>
        <w:t>Sport Fish</w:t>
      </w:r>
      <w:r w:rsidR="007244BC">
        <w:rPr>
          <w:color w:val="333333"/>
          <w:spacing w:val="-22"/>
        </w:rPr>
        <w:t xml:space="preserve"> </w:t>
      </w:r>
      <w:r w:rsidR="007244BC">
        <w:rPr>
          <w:color w:val="333333"/>
        </w:rPr>
        <w:t>Restoration</w:t>
      </w:r>
      <w:r w:rsidR="007244BC">
        <w:rPr>
          <w:color w:val="333333"/>
          <w:spacing w:val="-11"/>
        </w:rPr>
        <w:t xml:space="preserve"> </w:t>
      </w:r>
      <w:r w:rsidR="007244BC">
        <w:rPr>
          <w:color w:val="333333"/>
        </w:rPr>
        <w:t>(Freshwater)</w:t>
      </w:r>
      <w:r w:rsidR="007244BC">
        <w:rPr>
          <w:color w:val="333333"/>
          <w:spacing w:val="-1"/>
        </w:rPr>
        <w:t xml:space="preserve"> </w:t>
      </w:r>
      <w:r w:rsidR="007244BC">
        <w:rPr>
          <w:color w:val="333333"/>
        </w:rPr>
        <w:t>Project</w:t>
      </w:r>
      <w:r w:rsidR="007244BC">
        <w:rPr>
          <w:color w:val="333333"/>
          <w:spacing w:val="-16"/>
        </w:rPr>
        <w:t xml:space="preserve"> </w:t>
      </w:r>
      <w:r w:rsidR="007244BC">
        <w:rPr>
          <w:color w:val="333333"/>
        </w:rPr>
        <w:t>Statement</w:t>
      </w:r>
    </w:p>
    <w:p w:rsidR="00C40E00" w:rsidRDefault="007244BC">
      <w:pPr>
        <w:pStyle w:val="BodyText"/>
        <w:spacing w:line="232" w:lineRule="exact"/>
        <w:ind w:left="765"/>
      </w:pPr>
      <w:r>
        <w:rPr>
          <w:color w:val="333333"/>
        </w:rPr>
        <w:t>Cost Breakdown</w:t>
      </w:r>
    </w:p>
    <w:p w:rsidR="00C40E00" w:rsidRDefault="00C40E00">
      <w:pPr>
        <w:pStyle w:val="BodyText"/>
      </w:pPr>
    </w:p>
    <w:p w:rsidR="00C40E00" w:rsidRDefault="007244BC">
      <w:pPr>
        <w:pStyle w:val="BodyText"/>
        <w:spacing w:before="190"/>
        <w:ind w:left="765"/>
      </w:pPr>
      <w:r>
        <w:rPr>
          <w:noProof/>
        </w:rPr>
        <w:drawing>
          <wp:anchor distT="0" distB="0" distL="0" distR="0" simplePos="0" relativeHeight="1144" behindDoc="0" locked="0" layoutInCell="1" allowOverlap="1">
            <wp:simplePos x="0" y="0"/>
            <wp:positionH relativeFrom="page">
              <wp:posOffset>3220085</wp:posOffset>
            </wp:positionH>
            <wp:positionV relativeFrom="paragraph">
              <wp:posOffset>125327</wp:posOffset>
            </wp:positionV>
            <wp:extent cx="3333750" cy="142875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333750" cy="1428750"/>
                    </a:xfrm>
                    <a:prstGeom prst="rect">
                      <a:avLst/>
                    </a:prstGeom>
                  </pic:spPr>
                </pic:pic>
              </a:graphicData>
            </a:graphic>
          </wp:anchor>
        </w:drawing>
      </w:r>
      <w:r>
        <w:rPr>
          <w:color w:val="333333"/>
        </w:rPr>
        <w:t>Cost Breakdown Graph</w:t>
      </w: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C40E00">
      <w:pPr>
        <w:pStyle w:val="BodyText"/>
      </w:pPr>
    </w:p>
    <w:p w:rsidR="00C40E00" w:rsidRDefault="007244BC">
      <w:pPr>
        <w:pStyle w:val="Heading3"/>
        <w:spacing w:before="152"/>
        <w:ind w:left="0"/>
        <w:pPrChange w:id="168" w:author="Massengill, Robert L (DFG)" w:date="2018-03-12T14:38:00Z">
          <w:pPr>
            <w:pStyle w:val="Heading3"/>
            <w:spacing w:before="152"/>
            <w:ind w:left="720"/>
          </w:pPr>
        </w:pPrChange>
      </w:pPr>
      <w:r>
        <w:rPr>
          <w:color w:val="333333"/>
        </w:rPr>
        <w:t>Need Statement</w:t>
      </w:r>
    </w:p>
    <w:p w:rsidR="006E63AC" w:rsidRDefault="007244BC">
      <w:pPr>
        <w:pStyle w:val="BodyText"/>
        <w:spacing w:before="22" w:line="249" w:lineRule="auto"/>
        <w:ind w:left="175" w:right="35"/>
        <w:rPr>
          <w:ins w:id="169" w:author="Massengill, Robert L (DFG)" w:date="2018-03-12T13:38:00Z"/>
          <w:color w:val="333333"/>
        </w:rPr>
      </w:pPr>
      <w:del w:id="170" w:author="Massengill, Robert L (DFG)" w:date="2018-03-15T12:02:00Z">
        <w:r w:rsidDel="00CE6A42">
          <w:rPr>
            <w:color w:val="333333"/>
          </w:rPr>
          <w:delText xml:space="preserve">Northern pike (Esox lucius) do not naturally occur in Southcentral Alaska. </w:delText>
        </w:r>
      </w:del>
      <w:ins w:id="171" w:author="Massengill, Robert L (DFG)" w:date="2018-03-15T12:03:00Z">
        <w:r w:rsidR="00CE6A42">
          <w:rPr>
            <w:color w:val="333333"/>
          </w:rPr>
          <w:t>I</w:t>
        </w:r>
      </w:ins>
      <w:del w:id="172" w:author="Massengill, Robert L (DFG)" w:date="2018-03-15T12:03:00Z">
        <w:r w:rsidDel="00CE6A42">
          <w:rPr>
            <w:color w:val="333333"/>
          </w:rPr>
          <w:delText xml:space="preserve">Their presence </w:delText>
        </w:r>
      </w:del>
      <w:ins w:id="173" w:author="Massengill, Robert L (DFG)" w:date="2018-03-15T12:02:00Z">
        <w:r w:rsidR="00CE6A42">
          <w:rPr>
            <w:color w:val="333333"/>
          </w:rPr>
          <w:t xml:space="preserve">nvasive northern pike </w:t>
        </w:r>
      </w:ins>
      <w:r>
        <w:rPr>
          <w:color w:val="333333"/>
        </w:rPr>
        <w:t>on the Kena</w:t>
      </w:r>
      <w:ins w:id="174" w:author="Massengill, Robert L (DFG)" w:date="2018-03-05T09:04:00Z">
        <w:r w:rsidR="00592016">
          <w:rPr>
            <w:color w:val="333333"/>
          </w:rPr>
          <w:t>i</w:t>
        </w:r>
      </w:ins>
      <w:r>
        <w:rPr>
          <w:color w:val="333333"/>
        </w:rPr>
        <w:t xml:space="preserve"> Peninsula </w:t>
      </w:r>
      <w:ins w:id="175" w:author="Massengill, Robert L (DFG)" w:date="2018-03-15T12:03:00Z">
        <w:r w:rsidR="00CE6A42">
          <w:rPr>
            <w:color w:val="333333"/>
          </w:rPr>
          <w:t>are</w:t>
        </w:r>
      </w:ins>
      <w:del w:id="176" w:author="Massengill, Robert L (DFG)" w:date="2018-03-15T12:03:00Z">
        <w:r w:rsidDel="00CE6A42">
          <w:rPr>
            <w:color w:val="333333"/>
          </w:rPr>
          <w:delText>is</w:delText>
        </w:r>
      </w:del>
      <w:r>
        <w:rPr>
          <w:color w:val="333333"/>
        </w:rPr>
        <w:t xml:space="preserve"> the result of </w:t>
      </w:r>
      <w:ins w:id="177" w:author="Massengill, Robert L (DFG)" w:date="2018-03-15T12:03:00Z">
        <w:r w:rsidR="00CE6A42">
          <w:rPr>
            <w:color w:val="333333"/>
          </w:rPr>
          <w:t xml:space="preserve">an </w:t>
        </w:r>
      </w:ins>
      <w:r>
        <w:rPr>
          <w:color w:val="333333"/>
        </w:rPr>
        <w:t>illegal introduction</w:t>
      </w:r>
      <w:del w:id="178" w:author="Massengill, Robert L (DFG)" w:date="2018-03-15T12:04:00Z">
        <w:r w:rsidDel="00CE6A42">
          <w:rPr>
            <w:color w:val="333333"/>
          </w:rPr>
          <w:delText>s</w:delText>
        </w:r>
      </w:del>
      <w:r>
        <w:rPr>
          <w:color w:val="333333"/>
        </w:rPr>
        <w:t xml:space="preserve"> first confirmed by ADF&amp;G in 1976</w:t>
      </w:r>
      <w:del w:id="179" w:author="Massengill, Robert L (DFG)" w:date="2018-03-15T12:04:00Z">
        <w:r w:rsidDel="00CE6A42">
          <w:rPr>
            <w:color w:val="333333"/>
          </w:rPr>
          <w:delText xml:space="preserve">. </w:delText>
        </w:r>
      </w:del>
      <w:ins w:id="180" w:author="Massengill, Robert L (DFG)" w:date="2018-03-15T12:04:00Z">
        <w:r w:rsidR="00CE6A42">
          <w:rPr>
            <w:color w:val="333333"/>
          </w:rPr>
          <w:t xml:space="preserve"> which</w:t>
        </w:r>
      </w:ins>
      <w:ins w:id="181" w:author="Massengill, Robert L (DFG)" w:date="2018-03-12T08:48:00Z">
        <w:r w:rsidR="00676416">
          <w:rPr>
            <w:color w:val="333333"/>
          </w:rPr>
          <w:t xml:space="preserve"> expande</w:t>
        </w:r>
      </w:ins>
      <w:ins w:id="182" w:author="Massengill, Robert L (DFG)" w:date="2018-03-12T11:51:00Z">
        <w:r w:rsidR="00676416">
          <w:rPr>
            <w:color w:val="333333"/>
          </w:rPr>
          <w:t>d through</w:t>
        </w:r>
      </w:ins>
      <w:ins w:id="183" w:author="Massengill, Robert L (DFG)" w:date="2018-03-12T08:48:00Z">
        <w:r w:rsidR="00676416">
          <w:rPr>
            <w:color w:val="333333"/>
          </w:rPr>
          <w:t xml:space="preserve"> </w:t>
        </w:r>
      </w:ins>
      <w:ins w:id="184" w:author="Massengill, Robert L (DFG)" w:date="2018-03-12T11:52:00Z">
        <w:r w:rsidR="00676416">
          <w:rPr>
            <w:color w:val="333333"/>
          </w:rPr>
          <w:t>additional</w:t>
        </w:r>
      </w:ins>
      <w:ins w:id="185" w:author="Massengill, Robert L (DFG)" w:date="2018-03-12T08:48:00Z">
        <w:r w:rsidR="006E63AC">
          <w:rPr>
            <w:color w:val="333333"/>
          </w:rPr>
          <w:t xml:space="preserve"> introduction</w:t>
        </w:r>
      </w:ins>
      <w:ins w:id="186" w:author="Massengill, Robert L (DFG)" w:date="2018-03-12T08:49:00Z">
        <w:r w:rsidR="006E63AC">
          <w:rPr>
            <w:color w:val="333333"/>
          </w:rPr>
          <w:t>s</w:t>
        </w:r>
      </w:ins>
      <w:ins w:id="187" w:author="Massengill, Robert L (DFG)" w:date="2018-03-12T08:48:00Z">
        <w:r w:rsidR="006E63AC">
          <w:rPr>
            <w:color w:val="333333"/>
          </w:rPr>
          <w:t xml:space="preserve"> and </w:t>
        </w:r>
      </w:ins>
      <w:ins w:id="188" w:author="Massengill, Robert L (DFG)" w:date="2018-03-12T15:10:00Z">
        <w:r w:rsidR="00722887">
          <w:rPr>
            <w:color w:val="333333"/>
          </w:rPr>
          <w:t>dispersion</w:t>
        </w:r>
      </w:ins>
      <w:ins w:id="189" w:author="Massengill, Robert L (DFG)" w:date="2018-03-15T12:04:00Z">
        <w:r w:rsidR="00CE6A42">
          <w:rPr>
            <w:color w:val="333333"/>
          </w:rPr>
          <w:t xml:space="preserve">. </w:t>
        </w:r>
      </w:ins>
      <w:ins w:id="190" w:author="Massengill, Robert L (DFG)" w:date="2018-03-12T15:10:00Z">
        <w:r w:rsidR="00CE6A42">
          <w:rPr>
            <w:color w:val="333333"/>
          </w:rPr>
          <w:t xml:space="preserve"> </w:t>
        </w:r>
      </w:ins>
      <w:ins w:id="191" w:author="Massengill, Robert L (DFG)" w:date="2018-03-15T12:05:00Z">
        <w:r w:rsidR="00CE6A42">
          <w:rPr>
            <w:color w:val="333333"/>
          </w:rPr>
          <w:t xml:space="preserve">To date, </w:t>
        </w:r>
      </w:ins>
      <w:ins w:id="192" w:author="Massengill, Robert L (DFG)" w:date="2018-03-12T08:49:00Z">
        <w:r w:rsidR="006E63AC">
          <w:rPr>
            <w:color w:val="333333"/>
          </w:rPr>
          <w:t xml:space="preserve">pike </w:t>
        </w:r>
      </w:ins>
      <w:ins w:id="193" w:author="Massengill, Robert L (DFG)" w:date="2018-03-15T12:05:00Z">
        <w:r w:rsidR="00CE6A42">
          <w:rPr>
            <w:color w:val="333333"/>
          </w:rPr>
          <w:t xml:space="preserve">have been confirmed </w:t>
        </w:r>
      </w:ins>
      <w:ins w:id="194" w:author="Massengill, Robert L (DFG)" w:date="2018-03-12T08:49:00Z">
        <w:r w:rsidR="006E63AC">
          <w:rPr>
            <w:color w:val="333333"/>
          </w:rPr>
          <w:t xml:space="preserve">in at least two dozen </w:t>
        </w:r>
      </w:ins>
      <w:ins w:id="195" w:author="Massengill, Robert L (DFG)" w:date="2018-03-15T12:02:00Z">
        <w:r w:rsidR="00CE6A42">
          <w:rPr>
            <w:color w:val="333333"/>
          </w:rPr>
          <w:t xml:space="preserve">local </w:t>
        </w:r>
      </w:ins>
      <w:ins w:id="196" w:author="Massengill, Robert L (DFG)" w:date="2018-03-12T08:49:00Z">
        <w:r w:rsidR="006E63AC">
          <w:rPr>
            <w:color w:val="333333"/>
          </w:rPr>
          <w:t xml:space="preserve">waterbodies.  </w:t>
        </w:r>
      </w:ins>
      <w:ins w:id="197" w:author="Massengill, Robert L (DFG)" w:date="2018-03-15T12:03:00Z">
        <w:r w:rsidR="00CE6A42">
          <w:rPr>
            <w:color w:val="333333"/>
          </w:rPr>
          <w:t>P</w:t>
        </w:r>
      </w:ins>
      <w:ins w:id="198" w:author="Massengill, Robert L (DFG)" w:date="2018-03-12T08:51:00Z">
        <w:r w:rsidR="006E63AC">
          <w:rPr>
            <w:color w:val="333333"/>
          </w:rPr>
          <w:t>ike are known to prey heavily on rearing salmonids, and in some cases, have been implicated in</w:t>
        </w:r>
        <w:r w:rsidR="00CE6A42">
          <w:rPr>
            <w:color w:val="333333"/>
          </w:rPr>
          <w:t xml:space="preserve"> the decline of wild salmon </w:t>
        </w:r>
      </w:ins>
      <w:ins w:id="199" w:author="Massengill, Robert L (DFG)" w:date="2018-03-15T12:03:00Z">
        <w:r w:rsidR="00CE6A42">
          <w:rPr>
            <w:color w:val="333333"/>
          </w:rPr>
          <w:t>populations</w:t>
        </w:r>
      </w:ins>
      <w:ins w:id="200" w:author="Massengill, Robert L (DFG)" w:date="2018-03-12T08:51:00Z">
        <w:r w:rsidR="006E63AC">
          <w:rPr>
            <w:color w:val="333333"/>
          </w:rPr>
          <w:t xml:space="preserve"> and stocked fisheries on the Kenai Peninsula and elsewhere. Because of the ecological and economic</w:t>
        </w:r>
        <w:r w:rsidR="00CA0A96">
          <w:rPr>
            <w:color w:val="333333"/>
          </w:rPr>
          <w:t xml:space="preserve"> impacts associated with their </w:t>
        </w:r>
      </w:ins>
      <w:ins w:id="201" w:author="Massengill, Robert L (DFG)" w:date="2018-03-12T13:54:00Z">
        <w:r w:rsidR="00CA0A96">
          <w:rPr>
            <w:color w:val="333333"/>
          </w:rPr>
          <w:lastRenderedPageBreak/>
          <w:t>presence</w:t>
        </w:r>
      </w:ins>
      <w:ins w:id="202" w:author="Massengill, Robert L (DFG)" w:date="2018-03-15T12:05:00Z">
        <w:r w:rsidR="00CE6A42">
          <w:rPr>
            <w:color w:val="333333"/>
          </w:rPr>
          <w:t xml:space="preserve"> outside their native range</w:t>
        </w:r>
      </w:ins>
      <w:ins w:id="203" w:author="Massengill, Robert L (DFG)" w:date="2018-03-12T08:51:00Z">
        <w:r w:rsidR="006E63AC">
          <w:rPr>
            <w:color w:val="333333"/>
          </w:rPr>
          <w:t>, northern pike are an invasive species in Southcentral Alaska.</w:t>
        </w:r>
      </w:ins>
    </w:p>
    <w:p w:rsidR="008F01DB" w:rsidRDefault="008F01DB">
      <w:pPr>
        <w:pStyle w:val="BodyText"/>
        <w:spacing w:before="22" w:line="249" w:lineRule="auto"/>
        <w:ind w:left="175" w:right="35"/>
        <w:rPr>
          <w:ins w:id="204" w:author="Massengill, Robert L (DFG)" w:date="2018-03-12T13:38:00Z"/>
          <w:color w:val="333333"/>
        </w:rPr>
      </w:pPr>
    </w:p>
    <w:p w:rsidR="008F01DB" w:rsidRDefault="008F01DB" w:rsidP="008F01DB">
      <w:pPr>
        <w:pStyle w:val="BodyText"/>
        <w:spacing w:line="249" w:lineRule="auto"/>
        <w:ind w:left="175" w:right="35"/>
        <w:rPr>
          <w:ins w:id="205" w:author="Massengill, Robert L (DFG)" w:date="2018-03-12T13:38:00Z"/>
        </w:rPr>
      </w:pPr>
      <w:ins w:id="206" w:author="Massengill, Robert L (DFG)" w:date="2018-03-12T13:38:00Z">
        <w:r>
          <w:rPr>
            <w:color w:val="333333"/>
          </w:rPr>
          <w:t xml:space="preserve">The Kenai Peninsula is one of the premier sport fishing areas in Alaska, receiving approximately </w:t>
        </w:r>
        <w:r w:rsidRPr="007244BC">
          <w:rPr>
            <w:color w:val="333333"/>
          </w:rPr>
          <w:t>5</w:t>
        </w:r>
        <w:r w:rsidRPr="00956057">
          <w:rPr>
            <w:color w:val="333333"/>
          </w:rPr>
          <w:t>00,300</w:t>
        </w:r>
        <w:r w:rsidRPr="007244BC">
          <w:rPr>
            <w:color w:val="333333"/>
          </w:rPr>
          <w:t xml:space="preserve"> freshwater angler-days in 201</w:t>
        </w:r>
        <w:r w:rsidRPr="00956057">
          <w:rPr>
            <w:color w:val="333333"/>
          </w:rPr>
          <w:t>6</w:t>
        </w:r>
        <w:r w:rsidRPr="007244BC">
          <w:rPr>
            <w:color w:val="333333"/>
          </w:rPr>
          <w:t xml:space="preserve"> </w:t>
        </w:r>
      </w:ins>
      <w:ins w:id="207" w:author="Massengill, Robert L (DFG)" w:date="2018-03-12T13:43:00Z">
        <w:r>
          <w:rPr>
            <w:color w:val="333333"/>
          </w:rPr>
          <w:t xml:space="preserve">which represents </w:t>
        </w:r>
      </w:ins>
      <w:ins w:id="208" w:author="Massengill, Robert L (DFG)" w:date="2018-03-12T13:38:00Z">
        <w:r w:rsidRPr="007244BC">
          <w:rPr>
            <w:color w:val="333333"/>
          </w:rPr>
          <w:t>4</w:t>
        </w:r>
        <w:r w:rsidRPr="00956057">
          <w:rPr>
            <w:color w:val="333333"/>
          </w:rPr>
          <w:t>0</w:t>
        </w:r>
        <w:r w:rsidRPr="007244BC">
          <w:rPr>
            <w:color w:val="333333"/>
          </w:rPr>
          <w:t>.</w:t>
        </w:r>
        <w:r w:rsidRPr="00956057">
          <w:rPr>
            <w:color w:val="333333"/>
          </w:rPr>
          <w:t>4</w:t>
        </w:r>
        <w:r w:rsidRPr="007244BC">
          <w:rPr>
            <w:color w:val="333333"/>
          </w:rPr>
          <w:t>% of the</w:t>
        </w:r>
        <w:r>
          <w:rPr>
            <w:color w:val="333333"/>
          </w:rPr>
          <w:t xml:space="preserve"> total freshwater sport fishing effort in Alaska. Historically, most angling effort on the Kenai Peninsula is expended on the Kenai River, which is renowned world-wide for its large Chinook salmon (Oncorhynchus tshawytscha) and is the site of other popular fisheries for coho salmon (O. kisutch), sockeye salmon (O. nerka), rainbow trout (O. mykiss), and Dolly Varden (Salvelinus malma).</w:t>
        </w:r>
      </w:ins>
    </w:p>
    <w:p w:rsidR="006E63AC" w:rsidRDefault="006E63AC">
      <w:pPr>
        <w:pStyle w:val="BodyText"/>
        <w:spacing w:before="22" w:line="249" w:lineRule="auto"/>
        <w:ind w:right="35"/>
        <w:rPr>
          <w:ins w:id="209" w:author="Massengill, Robert L (DFG)" w:date="2018-03-12T08:52:00Z"/>
          <w:color w:val="333333"/>
        </w:rPr>
        <w:pPrChange w:id="210" w:author="Massengill, Robert L (DFG)" w:date="2018-03-12T13:39:00Z">
          <w:pPr>
            <w:pStyle w:val="BodyText"/>
            <w:spacing w:before="22" w:line="249" w:lineRule="auto"/>
            <w:ind w:left="175" w:right="35"/>
          </w:pPr>
        </w:pPrChange>
      </w:pPr>
    </w:p>
    <w:p w:rsidR="006E63AC" w:rsidRDefault="00CE6A42">
      <w:pPr>
        <w:pStyle w:val="BodyText"/>
        <w:spacing w:before="22" w:line="249" w:lineRule="auto"/>
        <w:ind w:left="175" w:right="35"/>
        <w:rPr>
          <w:ins w:id="211" w:author="Massengill, Robert L (DFG)" w:date="2018-03-12T08:55:00Z"/>
          <w:color w:val="333333"/>
        </w:rPr>
      </w:pPr>
      <w:ins w:id="212" w:author="Massengill, Robert L (DFG)" w:date="2018-03-15T12:06:00Z">
        <w:r>
          <w:rPr>
            <w:color w:val="333333"/>
          </w:rPr>
          <w:t xml:space="preserve">To protect valuable fisheries, by </w:t>
        </w:r>
      </w:ins>
      <w:ins w:id="213" w:author="Massengill, Robert L (DFG)" w:date="2018-03-12T08:52:00Z">
        <w:r w:rsidR="006E63AC">
          <w:rPr>
            <w:color w:val="333333"/>
          </w:rPr>
          <w:t xml:space="preserve">ADF&amp;G began </w:t>
        </w:r>
      </w:ins>
      <w:ins w:id="214" w:author="Massengill, Robert L (DFG)" w:date="2018-03-12T11:53:00Z">
        <w:r w:rsidR="00676416">
          <w:rPr>
            <w:color w:val="333333"/>
          </w:rPr>
          <w:t xml:space="preserve">a program to </w:t>
        </w:r>
      </w:ins>
      <w:ins w:id="215" w:author="Massengill, Robert L (DFG)" w:date="2018-03-12T08:52:00Z">
        <w:r w:rsidR="00676416">
          <w:rPr>
            <w:color w:val="333333"/>
          </w:rPr>
          <w:t>eradicat</w:t>
        </w:r>
      </w:ins>
      <w:ins w:id="216" w:author="Massengill, Robert L (DFG)" w:date="2018-03-12T11:53:00Z">
        <w:r w:rsidR="00676416">
          <w:rPr>
            <w:color w:val="333333"/>
          </w:rPr>
          <w:t>e</w:t>
        </w:r>
      </w:ins>
      <w:ins w:id="217" w:author="Massengill, Robert L (DFG)" w:date="2018-03-12T08:52:00Z">
        <w:r w:rsidR="006E63AC">
          <w:rPr>
            <w:color w:val="333333"/>
          </w:rPr>
          <w:t xml:space="preserve"> </w:t>
        </w:r>
        <w:r w:rsidR="00676416">
          <w:rPr>
            <w:color w:val="333333"/>
          </w:rPr>
          <w:t xml:space="preserve">northern pike </w:t>
        </w:r>
      </w:ins>
      <w:ins w:id="218" w:author="Massengill, Robert L (DFG)" w:date="2018-03-12T12:50:00Z">
        <w:r w:rsidR="00436598">
          <w:rPr>
            <w:color w:val="333333"/>
          </w:rPr>
          <w:t xml:space="preserve">on the Kenai Peninsula </w:t>
        </w:r>
      </w:ins>
      <w:ins w:id="219" w:author="Massengill, Robert L (DFG)" w:date="2018-03-12T08:52:00Z">
        <w:r w:rsidR="00676416">
          <w:rPr>
            <w:color w:val="333333"/>
          </w:rPr>
          <w:t xml:space="preserve">through </w:t>
        </w:r>
      </w:ins>
      <w:ins w:id="220" w:author="Massengill, Robert L (DFG)" w:date="2018-03-12T12:50:00Z">
        <w:r w:rsidR="00436598">
          <w:rPr>
            <w:color w:val="333333"/>
          </w:rPr>
          <w:t xml:space="preserve">the </w:t>
        </w:r>
      </w:ins>
      <w:ins w:id="221" w:author="Massengill, Robert L (DFG)" w:date="2018-03-12T11:53:00Z">
        <w:r w:rsidR="00676416">
          <w:rPr>
            <w:color w:val="333333"/>
          </w:rPr>
          <w:t>use of</w:t>
        </w:r>
      </w:ins>
      <w:ins w:id="222" w:author="Massengill, Robert L (DFG)" w:date="2018-03-12T08:52:00Z">
        <w:r w:rsidR="006E63AC">
          <w:rPr>
            <w:color w:val="333333"/>
          </w:rPr>
          <w:t xml:space="preserve"> </w:t>
        </w:r>
      </w:ins>
      <w:ins w:id="223" w:author="Massengill, Robert L (DFG)" w:date="2018-03-12T08:53:00Z">
        <w:r w:rsidR="006E63AC">
          <w:rPr>
            <w:color w:val="333333"/>
          </w:rPr>
          <w:t>chemical</w:t>
        </w:r>
      </w:ins>
      <w:ins w:id="224" w:author="Massengill, Robert L (DFG)" w:date="2018-03-12T08:52:00Z">
        <w:r w:rsidR="006E63AC">
          <w:rPr>
            <w:color w:val="333333"/>
          </w:rPr>
          <w:t xml:space="preserve"> </w:t>
        </w:r>
      </w:ins>
      <w:ins w:id="225" w:author="Massengill, Robert L (DFG)" w:date="2018-03-12T08:53:00Z">
        <w:r w:rsidR="006E63AC">
          <w:rPr>
            <w:color w:val="333333"/>
          </w:rPr>
          <w:t>treatments (rotenone)</w:t>
        </w:r>
      </w:ins>
      <w:ins w:id="226" w:author="Massengill, Robert L (DFG)" w:date="2018-03-12T15:11:00Z">
        <w:r w:rsidR="00722887">
          <w:rPr>
            <w:color w:val="333333"/>
          </w:rPr>
          <w:t>,</w:t>
        </w:r>
      </w:ins>
      <w:ins w:id="227" w:author="Massengill, Robert L (DFG)" w:date="2018-03-12T08:53:00Z">
        <w:r w:rsidR="006E63AC">
          <w:rPr>
            <w:color w:val="333333"/>
          </w:rPr>
          <w:t xml:space="preserve"> and </w:t>
        </w:r>
      </w:ins>
      <w:ins w:id="228" w:author="Massengill, Robert L (DFG)" w:date="2018-03-12T15:10:00Z">
        <w:r w:rsidR="00722887">
          <w:rPr>
            <w:color w:val="333333"/>
          </w:rPr>
          <w:t xml:space="preserve">in </w:t>
        </w:r>
      </w:ins>
      <w:ins w:id="229" w:author="Massengill, Robert L (DFG)" w:date="2018-03-12T13:43:00Z">
        <w:r w:rsidR="008F01DB">
          <w:rPr>
            <w:color w:val="333333"/>
          </w:rPr>
          <w:t xml:space="preserve">some </w:t>
        </w:r>
      </w:ins>
      <w:ins w:id="230" w:author="Massengill, Robert L (DFG)" w:date="2018-03-15T12:06:00Z">
        <w:r>
          <w:rPr>
            <w:color w:val="333333"/>
          </w:rPr>
          <w:t xml:space="preserve">limited </w:t>
        </w:r>
      </w:ins>
      <w:ins w:id="231" w:author="Massengill, Robert L (DFG)" w:date="2018-03-12T15:10:00Z">
        <w:r w:rsidR="00722887">
          <w:rPr>
            <w:color w:val="333333"/>
          </w:rPr>
          <w:t>situatio</w:t>
        </w:r>
      </w:ins>
      <w:ins w:id="232" w:author="Massengill, Robert L (DFG)" w:date="2018-03-12T13:43:00Z">
        <w:r w:rsidR="00722887">
          <w:rPr>
            <w:color w:val="333333"/>
          </w:rPr>
          <w:t>ns</w:t>
        </w:r>
      </w:ins>
      <w:ins w:id="233" w:author="Massengill, Robert L (DFG)" w:date="2018-03-12T15:11:00Z">
        <w:r w:rsidR="00722887">
          <w:rPr>
            <w:color w:val="333333"/>
          </w:rPr>
          <w:t>,</w:t>
        </w:r>
      </w:ins>
      <w:ins w:id="234" w:author="Massengill, Robert L (DFG)" w:date="2018-03-12T15:10:00Z">
        <w:r w:rsidR="00722887">
          <w:rPr>
            <w:color w:val="333333"/>
          </w:rPr>
          <w:t xml:space="preserve"> </w:t>
        </w:r>
      </w:ins>
      <w:ins w:id="235" w:author="Massengill, Robert L (DFG)" w:date="2018-03-15T12:06:00Z">
        <w:r>
          <w:rPr>
            <w:color w:val="333333"/>
          </w:rPr>
          <w:t xml:space="preserve">through </w:t>
        </w:r>
      </w:ins>
      <w:ins w:id="236" w:author="Massengill, Robert L (DFG)" w:date="2018-03-12T08:53:00Z">
        <w:r w:rsidR="006E63AC">
          <w:rPr>
            <w:color w:val="333333"/>
          </w:rPr>
          <w:t xml:space="preserve">intense gillnetting efforts.  </w:t>
        </w:r>
      </w:ins>
      <w:ins w:id="237" w:author="Massengill, Robert L (DFG)" w:date="2018-03-12T08:54:00Z">
        <w:r w:rsidR="006E63AC">
          <w:rPr>
            <w:color w:val="333333"/>
          </w:rPr>
          <w:t xml:space="preserve">The </w:t>
        </w:r>
      </w:ins>
      <w:ins w:id="238" w:author="Massengill, Robert L (DFG)" w:date="2018-03-12T11:54:00Z">
        <w:r w:rsidR="00676416">
          <w:rPr>
            <w:color w:val="333333"/>
          </w:rPr>
          <w:t xml:space="preserve">program </w:t>
        </w:r>
      </w:ins>
      <w:ins w:id="239" w:author="Massengill, Robert L (DFG)" w:date="2018-03-12T08:54:00Z">
        <w:r w:rsidR="006E63AC">
          <w:rPr>
            <w:color w:val="333333"/>
          </w:rPr>
          <w:t xml:space="preserve">goal has been to restore waters invaded by northern pike </w:t>
        </w:r>
      </w:ins>
      <w:ins w:id="240" w:author="Massengill, Robert L (DFG)" w:date="2018-03-12T13:43:00Z">
        <w:r w:rsidR="008F01DB">
          <w:rPr>
            <w:color w:val="333333"/>
          </w:rPr>
          <w:t xml:space="preserve">by eradicating them </w:t>
        </w:r>
      </w:ins>
      <w:ins w:id="241" w:author="Massengill, Robert L (DFG)" w:date="2018-03-12T08:54:00Z">
        <w:r w:rsidR="006E63AC">
          <w:rPr>
            <w:color w:val="333333"/>
          </w:rPr>
          <w:t>and</w:t>
        </w:r>
      </w:ins>
      <w:ins w:id="242" w:author="Massengill, Robert L (DFG)" w:date="2018-03-12T11:54:00Z">
        <w:r w:rsidR="00676416">
          <w:rPr>
            <w:color w:val="333333"/>
          </w:rPr>
          <w:t xml:space="preserve"> </w:t>
        </w:r>
      </w:ins>
      <w:ins w:id="243" w:author="Massengill, Robert L (DFG)" w:date="2018-03-12T13:44:00Z">
        <w:r w:rsidR="008F01DB">
          <w:rPr>
            <w:color w:val="333333"/>
          </w:rPr>
          <w:t xml:space="preserve">to </w:t>
        </w:r>
      </w:ins>
      <w:ins w:id="244" w:author="Massengill, Robert L (DFG)" w:date="2018-03-12T08:54:00Z">
        <w:r w:rsidR="006E63AC">
          <w:rPr>
            <w:color w:val="333333"/>
          </w:rPr>
          <w:t xml:space="preserve">prevent </w:t>
        </w:r>
      </w:ins>
      <w:ins w:id="245" w:author="Massengill, Robert L (DFG)" w:date="2018-03-12T08:51:00Z">
        <w:r w:rsidR="006E63AC">
          <w:rPr>
            <w:color w:val="333333"/>
          </w:rPr>
          <w:t xml:space="preserve">new </w:t>
        </w:r>
      </w:ins>
      <w:ins w:id="246" w:author="Massengill, Robert L (DFG)" w:date="2018-03-12T08:54:00Z">
        <w:r w:rsidR="006E63AC">
          <w:rPr>
            <w:color w:val="333333"/>
          </w:rPr>
          <w:t xml:space="preserve">pike </w:t>
        </w:r>
      </w:ins>
      <w:ins w:id="247" w:author="Massengill, Robert L (DFG)" w:date="2018-03-12T08:51:00Z">
        <w:r w:rsidR="006E63AC">
          <w:rPr>
            <w:color w:val="333333"/>
          </w:rPr>
          <w:t xml:space="preserve">populations </w:t>
        </w:r>
      </w:ins>
      <w:ins w:id="248" w:author="Massengill, Robert L (DFG)" w:date="2018-03-12T08:54:00Z">
        <w:r w:rsidR="006E63AC">
          <w:rPr>
            <w:color w:val="333333"/>
          </w:rPr>
          <w:t xml:space="preserve">from invading </w:t>
        </w:r>
      </w:ins>
      <w:ins w:id="249" w:author="Massengill, Robert L (DFG)" w:date="2018-03-12T12:55:00Z">
        <w:r w:rsidR="00B1715A">
          <w:rPr>
            <w:color w:val="333333"/>
          </w:rPr>
          <w:t xml:space="preserve">suitable </w:t>
        </w:r>
      </w:ins>
      <w:ins w:id="250" w:author="Massengill, Robert L (DFG)" w:date="2018-03-12T12:54:00Z">
        <w:r w:rsidR="00B1715A">
          <w:rPr>
            <w:color w:val="333333"/>
          </w:rPr>
          <w:t>habitats</w:t>
        </w:r>
      </w:ins>
      <w:ins w:id="251" w:author="Massengill, Robert L (DFG)" w:date="2018-03-12T13:44:00Z">
        <w:r w:rsidR="008F01DB">
          <w:rPr>
            <w:color w:val="333333"/>
          </w:rPr>
          <w:t>,</w:t>
        </w:r>
      </w:ins>
      <w:ins w:id="252" w:author="Massengill, Robert L (DFG)" w:date="2018-03-12T12:54:00Z">
        <w:r w:rsidR="00B1715A">
          <w:rPr>
            <w:color w:val="333333"/>
          </w:rPr>
          <w:t xml:space="preserve"> </w:t>
        </w:r>
      </w:ins>
      <w:ins w:id="253" w:author="Massengill, Robert L (DFG)" w:date="2018-03-12T12:52:00Z">
        <w:r w:rsidR="00436598">
          <w:rPr>
            <w:color w:val="333333"/>
          </w:rPr>
          <w:t xml:space="preserve">such as </w:t>
        </w:r>
      </w:ins>
      <w:ins w:id="254" w:author="Massengill, Robert L (DFG)" w:date="2018-03-12T12:51:00Z">
        <w:r w:rsidR="00436598">
          <w:rPr>
            <w:color w:val="333333"/>
          </w:rPr>
          <w:t xml:space="preserve">low-gradient </w:t>
        </w:r>
      </w:ins>
      <w:ins w:id="255" w:author="Massengill, Robert L (DFG)" w:date="2018-03-12T11:54:00Z">
        <w:r w:rsidR="00676416">
          <w:rPr>
            <w:color w:val="333333"/>
          </w:rPr>
          <w:t xml:space="preserve">Kenai River tributaries (i.e., </w:t>
        </w:r>
      </w:ins>
      <w:ins w:id="256" w:author="Massengill, Robert L (DFG)" w:date="2018-03-12T08:51:00Z">
        <w:r w:rsidR="00676416">
          <w:rPr>
            <w:color w:val="333333"/>
          </w:rPr>
          <w:t>Moose River, Beaver Creek</w:t>
        </w:r>
      </w:ins>
      <w:ins w:id="257" w:author="Massengill, Robert L (DFG)" w:date="2018-03-12T11:54:00Z">
        <w:r w:rsidR="00676416">
          <w:rPr>
            <w:color w:val="333333"/>
          </w:rPr>
          <w:t>)</w:t>
        </w:r>
      </w:ins>
      <w:ins w:id="258" w:author="Massengill, Robert L (DFG)" w:date="2018-03-12T08:51:00Z">
        <w:r w:rsidR="006E63AC">
          <w:rPr>
            <w:color w:val="333333"/>
          </w:rPr>
          <w:t xml:space="preserve"> and the Swanson River </w:t>
        </w:r>
      </w:ins>
      <w:ins w:id="259" w:author="Massengill, Robert L (DFG)" w:date="2018-03-12T11:54:00Z">
        <w:r w:rsidR="00676416">
          <w:rPr>
            <w:color w:val="333333"/>
          </w:rPr>
          <w:t>drainage</w:t>
        </w:r>
      </w:ins>
      <w:ins w:id="260" w:author="Massengill, Robert L (DFG)" w:date="2018-03-12T08:51:00Z">
        <w:r w:rsidR="006E63AC">
          <w:rPr>
            <w:color w:val="333333"/>
          </w:rPr>
          <w:t>.</w:t>
        </w:r>
      </w:ins>
      <w:ins w:id="261" w:author="Massengill, Robert L (DFG)" w:date="2018-03-12T08:55:00Z">
        <w:r w:rsidR="006E63AC">
          <w:rPr>
            <w:color w:val="333333"/>
          </w:rPr>
          <w:t xml:space="preserve"> </w:t>
        </w:r>
      </w:ins>
      <w:ins w:id="262" w:author="Massengill, Robert L (DFG)" w:date="2018-03-12T12:55:00Z">
        <w:r w:rsidR="00B1715A">
          <w:rPr>
            <w:color w:val="333333"/>
          </w:rPr>
          <w:t xml:space="preserve"> </w:t>
        </w:r>
      </w:ins>
      <w:ins w:id="263" w:author="Massengill, Robert L (DFG)" w:date="2018-03-12T08:55:00Z">
        <w:r w:rsidR="006E63AC">
          <w:rPr>
            <w:color w:val="333333"/>
          </w:rPr>
          <w:t xml:space="preserve">By 2017, </w:t>
        </w:r>
      </w:ins>
      <w:ins w:id="264" w:author="Massengill, Robert L (DFG)" w:date="2018-03-12T11:55:00Z">
        <w:r w:rsidR="00676416">
          <w:rPr>
            <w:color w:val="333333"/>
          </w:rPr>
          <w:t xml:space="preserve">the </w:t>
        </w:r>
      </w:ins>
      <w:ins w:id="265" w:author="Massengill, Robert L (DFG)" w:date="2018-03-12T12:56:00Z">
        <w:r w:rsidR="00B1715A">
          <w:rPr>
            <w:color w:val="333333"/>
          </w:rPr>
          <w:t xml:space="preserve">pike </w:t>
        </w:r>
      </w:ins>
      <w:ins w:id="266" w:author="Massengill, Robert L (DFG)" w:date="2018-03-12T11:55:00Z">
        <w:r w:rsidR="00676416">
          <w:rPr>
            <w:color w:val="333333"/>
          </w:rPr>
          <w:t xml:space="preserve">eradication </w:t>
        </w:r>
        <w:r w:rsidR="008F01DB">
          <w:rPr>
            <w:color w:val="333333"/>
          </w:rPr>
          <w:t>program ha</w:t>
        </w:r>
      </w:ins>
      <w:ins w:id="267" w:author="Massengill, Robert L (DFG)" w:date="2018-03-12T13:44:00Z">
        <w:r w:rsidR="008F01DB">
          <w:rPr>
            <w:color w:val="333333"/>
          </w:rPr>
          <w:t>d</w:t>
        </w:r>
      </w:ins>
      <w:ins w:id="268" w:author="Massengill, Robert L (DFG)" w:date="2018-03-12T11:55:00Z">
        <w:r w:rsidR="00676416">
          <w:rPr>
            <w:color w:val="333333"/>
          </w:rPr>
          <w:t xml:space="preserve"> </w:t>
        </w:r>
      </w:ins>
      <w:ins w:id="269" w:author="Massengill, Robert L (DFG)" w:date="2018-03-12T12:56:00Z">
        <w:r w:rsidR="00B1715A">
          <w:rPr>
            <w:color w:val="333333"/>
          </w:rPr>
          <w:t xml:space="preserve">successfully </w:t>
        </w:r>
      </w:ins>
      <w:ins w:id="270" w:author="Massengill, Robert L (DFG)" w:date="2018-03-12T11:55:00Z">
        <w:r w:rsidR="00676416">
          <w:rPr>
            <w:color w:val="333333"/>
          </w:rPr>
          <w:t xml:space="preserve">removed </w:t>
        </w:r>
      </w:ins>
      <w:ins w:id="271" w:author="Massengill, Robert L (DFG)" w:date="2018-03-15T12:07:00Z">
        <w:r>
          <w:rPr>
            <w:color w:val="333333"/>
          </w:rPr>
          <w:t xml:space="preserve">all known </w:t>
        </w:r>
      </w:ins>
      <w:ins w:id="272" w:author="Massengill, Robert L (DFG)" w:date="2018-03-12T11:56:00Z">
        <w:r w:rsidR="00676416">
          <w:rPr>
            <w:color w:val="333333"/>
          </w:rPr>
          <w:t xml:space="preserve">northern pike </w:t>
        </w:r>
      </w:ins>
      <w:ins w:id="273" w:author="Massengill, Robert L (DFG)" w:date="2018-03-15T12:07:00Z">
        <w:r>
          <w:rPr>
            <w:color w:val="333333"/>
          </w:rPr>
          <w:t xml:space="preserve">populations </w:t>
        </w:r>
      </w:ins>
      <w:ins w:id="274" w:author="Massengill, Robert L (DFG)" w:date="2018-03-12T11:55:00Z">
        <w:r w:rsidR="00676416">
          <w:rPr>
            <w:color w:val="333333"/>
          </w:rPr>
          <w:t xml:space="preserve">from </w:t>
        </w:r>
      </w:ins>
      <w:ins w:id="275" w:author="Massengill, Robert L (DFG)" w:date="2018-03-15T12:07:00Z">
        <w:r>
          <w:rPr>
            <w:color w:val="333333"/>
          </w:rPr>
          <w:t xml:space="preserve">the </w:t>
        </w:r>
      </w:ins>
      <w:ins w:id="276" w:author="Massengill, Robert L (DFG)" w:date="2018-03-12T11:55:00Z">
        <w:r w:rsidR="00676416">
          <w:rPr>
            <w:color w:val="333333"/>
          </w:rPr>
          <w:t xml:space="preserve">Kenai Peninsula </w:t>
        </w:r>
      </w:ins>
      <w:ins w:id="277" w:author="Massengill, Robert L (DFG)" w:date="2018-03-12T08:55:00Z">
        <w:r w:rsidR="006E63AC">
          <w:rPr>
            <w:color w:val="333333"/>
          </w:rPr>
          <w:t xml:space="preserve">except for a group of </w:t>
        </w:r>
      </w:ins>
      <w:ins w:id="278" w:author="Massengill, Robert L (DFG)" w:date="2018-03-12T08:56:00Z">
        <w:r w:rsidR="006E63AC">
          <w:rPr>
            <w:color w:val="333333"/>
          </w:rPr>
          <w:t xml:space="preserve">eight </w:t>
        </w:r>
      </w:ins>
      <w:ins w:id="279" w:author="Massengill, Robert L (DFG)" w:date="2018-03-12T08:55:00Z">
        <w:r w:rsidR="00676416">
          <w:rPr>
            <w:color w:val="333333"/>
          </w:rPr>
          <w:t>s</w:t>
        </w:r>
      </w:ins>
      <w:ins w:id="280" w:author="Massengill, Robert L (DFG)" w:date="2018-03-12T11:56:00Z">
        <w:r w:rsidR="00676416">
          <w:rPr>
            <w:color w:val="333333"/>
          </w:rPr>
          <w:t>mall</w:t>
        </w:r>
      </w:ins>
      <w:ins w:id="281" w:author="Massengill, Robert L (DFG)" w:date="2018-03-12T08:55:00Z">
        <w:r w:rsidR="006E63AC">
          <w:rPr>
            <w:color w:val="333333"/>
          </w:rPr>
          <w:t xml:space="preserve"> lakes</w:t>
        </w:r>
      </w:ins>
      <w:ins w:id="282" w:author="Massengill, Robert L (DFG)" w:date="2018-03-12T11:56:00Z">
        <w:r w:rsidR="00676416">
          <w:rPr>
            <w:color w:val="333333"/>
          </w:rPr>
          <w:t xml:space="preserve"> </w:t>
        </w:r>
      </w:ins>
      <w:ins w:id="283" w:author="Massengill, Robert L (DFG)" w:date="2018-03-15T12:08:00Z">
        <w:r>
          <w:rPr>
            <w:color w:val="333333"/>
          </w:rPr>
          <w:t xml:space="preserve">located </w:t>
        </w:r>
      </w:ins>
      <w:ins w:id="284" w:author="Massengill, Robert L (DFG)" w:date="2018-03-12T11:56:00Z">
        <w:r w:rsidR="00676416">
          <w:rPr>
            <w:color w:val="333333"/>
          </w:rPr>
          <w:t xml:space="preserve">south of Soldotna </w:t>
        </w:r>
      </w:ins>
      <w:ins w:id="285" w:author="Massengill, Robert L (DFG)" w:date="2018-03-15T12:08:00Z">
        <w:r>
          <w:rPr>
            <w:color w:val="333333"/>
          </w:rPr>
          <w:t xml:space="preserve">and commonly </w:t>
        </w:r>
      </w:ins>
      <w:ins w:id="286" w:author="Massengill, Robert L (DFG)" w:date="2018-03-12T11:56:00Z">
        <w:r w:rsidR="00676416">
          <w:rPr>
            <w:color w:val="333333"/>
          </w:rPr>
          <w:t>kno</w:t>
        </w:r>
      </w:ins>
      <w:ins w:id="287" w:author="Massengill, Robert L (DFG)" w:date="2018-03-12T11:57:00Z">
        <w:r w:rsidR="00676416">
          <w:rPr>
            <w:color w:val="333333"/>
          </w:rPr>
          <w:t>wn</w:t>
        </w:r>
      </w:ins>
      <w:ins w:id="288" w:author="Massengill, Robert L (DFG)" w:date="2018-03-12T11:56:00Z">
        <w:r w:rsidR="00676416">
          <w:rPr>
            <w:color w:val="333333"/>
          </w:rPr>
          <w:t xml:space="preserve"> a</w:t>
        </w:r>
      </w:ins>
      <w:ins w:id="289" w:author="Massengill, Robert L (DFG)" w:date="2018-03-12T11:57:00Z">
        <w:r w:rsidR="00676416">
          <w:rPr>
            <w:color w:val="333333"/>
          </w:rPr>
          <w:t>s</w:t>
        </w:r>
      </w:ins>
      <w:ins w:id="290" w:author="Massengill, Robert L (DFG)" w:date="2018-03-12T11:56:00Z">
        <w:r w:rsidR="00676416">
          <w:rPr>
            <w:color w:val="333333"/>
          </w:rPr>
          <w:t xml:space="preserve"> the Tote Road </w:t>
        </w:r>
      </w:ins>
      <w:ins w:id="291" w:author="Massengill, Robert L (DFG)" w:date="2018-03-12T12:57:00Z">
        <w:r w:rsidR="00B1715A">
          <w:rPr>
            <w:color w:val="333333"/>
          </w:rPr>
          <w:t xml:space="preserve">pike </w:t>
        </w:r>
      </w:ins>
      <w:ins w:id="292" w:author="Massengill, Robert L (DFG)" w:date="2018-03-12T11:56:00Z">
        <w:r w:rsidR="00676416">
          <w:rPr>
            <w:color w:val="333333"/>
          </w:rPr>
          <w:t>lakes.  It is the intent of the Department to remove pike from all of the Tote Road pike lakes in the fall of 2018.</w:t>
        </w:r>
      </w:ins>
    </w:p>
    <w:p w:rsidR="006E63AC" w:rsidRDefault="006E63AC">
      <w:pPr>
        <w:pStyle w:val="BodyText"/>
        <w:spacing w:before="22" w:line="249" w:lineRule="auto"/>
        <w:ind w:left="175" w:right="35"/>
        <w:rPr>
          <w:ins w:id="293" w:author="Massengill, Robert L (DFG)" w:date="2018-03-12T08:55:00Z"/>
          <w:color w:val="333333"/>
        </w:rPr>
      </w:pPr>
    </w:p>
    <w:p w:rsidR="0084535B" w:rsidRDefault="00676416">
      <w:pPr>
        <w:pStyle w:val="BodyText"/>
        <w:spacing w:before="22" w:line="249" w:lineRule="auto"/>
        <w:ind w:left="175" w:right="35"/>
        <w:rPr>
          <w:ins w:id="294" w:author="Massengill, Robert L (DFG)" w:date="2018-03-12T12:30:00Z"/>
          <w:color w:val="333333"/>
        </w:rPr>
      </w:pPr>
      <w:ins w:id="295" w:author="Massengill, Robert L (DFG)" w:date="2018-03-12T11:57:00Z">
        <w:r>
          <w:rPr>
            <w:color w:val="333333"/>
          </w:rPr>
          <w:t xml:space="preserve">A cornerstone of successful invasive species control </w:t>
        </w:r>
      </w:ins>
      <w:ins w:id="296" w:author="Massengill, Robert L (DFG)" w:date="2018-03-12T12:23:00Z">
        <w:r w:rsidR="0084535B">
          <w:rPr>
            <w:color w:val="333333"/>
          </w:rPr>
          <w:t xml:space="preserve">programs </w:t>
        </w:r>
      </w:ins>
      <w:ins w:id="297" w:author="Massengill, Robert L (DFG)" w:date="2018-03-12T11:57:00Z">
        <w:r>
          <w:rPr>
            <w:color w:val="333333"/>
          </w:rPr>
          <w:t>is e</w:t>
        </w:r>
      </w:ins>
      <w:ins w:id="298" w:author="Massengill, Robert L (DFG)" w:date="2018-03-12T11:58:00Z">
        <w:r>
          <w:rPr>
            <w:color w:val="333333"/>
          </w:rPr>
          <w:t>arly</w:t>
        </w:r>
      </w:ins>
      <w:ins w:id="299" w:author="Massengill, Robert L (DFG)" w:date="2018-03-12T11:57:00Z">
        <w:r>
          <w:rPr>
            <w:color w:val="333333"/>
          </w:rPr>
          <w:t xml:space="preserve"> detection </w:t>
        </w:r>
      </w:ins>
      <w:ins w:id="300" w:author="Massengill, Robert L (DFG)" w:date="2018-03-12T11:58:00Z">
        <w:r>
          <w:rPr>
            <w:color w:val="333333"/>
          </w:rPr>
          <w:t>and</w:t>
        </w:r>
      </w:ins>
      <w:ins w:id="301" w:author="Massengill, Robert L (DFG)" w:date="2018-03-12T11:57:00Z">
        <w:r>
          <w:rPr>
            <w:color w:val="333333"/>
          </w:rPr>
          <w:t xml:space="preserve"> </w:t>
        </w:r>
      </w:ins>
      <w:ins w:id="302" w:author="Massengill, Robert L (DFG)" w:date="2018-03-12T11:58:00Z">
        <w:r>
          <w:rPr>
            <w:color w:val="333333"/>
          </w:rPr>
          <w:t>rapid response</w:t>
        </w:r>
      </w:ins>
      <w:ins w:id="303" w:author="Massengill, Robert L (DFG)" w:date="2018-03-12T15:12:00Z">
        <w:r w:rsidR="00722887">
          <w:rPr>
            <w:color w:val="333333"/>
          </w:rPr>
          <w:t xml:space="preserve"> </w:t>
        </w:r>
      </w:ins>
      <w:ins w:id="304" w:author="Massengill, Robert L (DFG)" w:date="2018-03-12T15:11:00Z">
        <w:r w:rsidR="00722887">
          <w:rPr>
            <w:color w:val="333333"/>
          </w:rPr>
          <w:t>actions</w:t>
        </w:r>
      </w:ins>
      <w:ins w:id="305" w:author="Massengill, Robert L (DFG)" w:date="2018-03-12T11:58:00Z">
        <w:r w:rsidR="0084535B">
          <w:rPr>
            <w:color w:val="333333"/>
          </w:rPr>
          <w:t xml:space="preserve">.  </w:t>
        </w:r>
      </w:ins>
      <w:ins w:id="306" w:author="Massengill, Robert L (DFG)" w:date="2018-03-12T15:12:00Z">
        <w:r w:rsidR="00722887">
          <w:rPr>
            <w:color w:val="333333"/>
          </w:rPr>
          <w:t>If an invader is present</w:t>
        </w:r>
      </w:ins>
      <w:ins w:id="307" w:author="Massengill, Robert L (DFG)" w:date="2018-03-12T12:25:00Z">
        <w:r w:rsidR="0084535B">
          <w:rPr>
            <w:color w:val="333333"/>
          </w:rPr>
          <w:t>,</w:t>
        </w:r>
      </w:ins>
      <w:ins w:id="308" w:author="Massengill, Robert L (DFG)" w:date="2018-03-12T12:24:00Z">
        <w:r w:rsidR="0084535B">
          <w:rPr>
            <w:color w:val="333333"/>
          </w:rPr>
          <w:t xml:space="preserve"> e</w:t>
        </w:r>
      </w:ins>
      <w:ins w:id="309" w:author="Massengill, Robert L (DFG)" w:date="2018-03-12T11:58:00Z">
        <w:r>
          <w:rPr>
            <w:color w:val="333333"/>
          </w:rPr>
          <w:t xml:space="preserve">arly detection offers the best chance of </w:t>
        </w:r>
      </w:ins>
      <w:ins w:id="310" w:author="Massengill, Robert L (DFG)" w:date="2018-03-12T11:59:00Z">
        <w:r>
          <w:rPr>
            <w:color w:val="333333"/>
          </w:rPr>
          <w:t>successfully removing</w:t>
        </w:r>
      </w:ins>
      <w:ins w:id="311" w:author="Massengill, Robert L (DFG)" w:date="2018-03-12T12:25:00Z">
        <w:r w:rsidR="0084535B">
          <w:rPr>
            <w:color w:val="333333"/>
          </w:rPr>
          <w:t xml:space="preserve"> </w:t>
        </w:r>
      </w:ins>
      <w:ins w:id="312" w:author="Massengill, Robert L (DFG)" w:date="2018-03-12T15:12:00Z">
        <w:r w:rsidR="00722887">
          <w:rPr>
            <w:color w:val="333333"/>
          </w:rPr>
          <w:t xml:space="preserve">the population </w:t>
        </w:r>
      </w:ins>
      <w:ins w:id="313" w:author="Massengill, Robert L (DFG)" w:date="2018-03-12T13:45:00Z">
        <w:r w:rsidR="008F01DB">
          <w:rPr>
            <w:color w:val="333333"/>
          </w:rPr>
          <w:t xml:space="preserve">before </w:t>
        </w:r>
      </w:ins>
      <w:ins w:id="314" w:author="Massengill, Robert L (DFG)" w:date="2018-03-15T12:08:00Z">
        <w:r w:rsidR="00CE6A42">
          <w:rPr>
            <w:color w:val="333333"/>
          </w:rPr>
          <w:t>the population</w:t>
        </w:r>
      </w:ins>
      <w:ins w:id="315" w:author="Massengill, Robert L (DFG)" w:date="2018-03-12T15:14:00Z">
        <w:r w:rsidR="00722887">
          <w:rPr>
            <w:color w:val="333333"/>
          </w:rPr>
          <w:t xml:space="preserve"> becomes </w:t>
        </w:r>
      </w:ins>
      <w:ins w:id="316" w:author="Massengill, Robert L (DFG)" w:date="2018-03-12T15:13:00Z">
        <w:r w:rsidR="00722887">
          <w:rPr>
            <w:color w:val="333333"/>
          </w:rPr>
          <w:t xml:space="preserve">unmanageable </w:t>
        </w:r>
      </w:ins>
      <w:ins w:id="317" w:author="Massengill, Robert L (DFG)" w:date="2018-03-15T12:09:00Z">
        <w:r w:rsidR="00CE6A42">
          <w:rPr>
            <w:color w:val="333333"/>
          </w:rPr>
          <w:t>in scale and the impacts</w:t>
        </w:r>
      </w:ins>
      <w:ins w:id="318" w:author="Massengill, Robert L (DFG)" w:date="2018-03-15T12:08:00Z">
        <w:r w:rsidR="00CE6A42">
          <w:rPr>
            <w:color w:val="333333"/>
          </w:rPr>
          <w:t xml:space="preserve"> irreversibl</w:t>
        </w:r>
      </w:ins>
      <w:ins w:id="319" w:author="Massengill, Robert L (DFG)" w:date="2018-03-15T12:09:00Z">
        <w:r w:rsidR="00CE6A42">
          <w:rPr>
            <w:color w:val="333333"/>
          </w:rPr>
          <w:t>e</w:t>
        </w:r>
      </w:ins>
      <w:ins w:id="320" w:author="Massengill, Robert L (DFG)" w:date="2018-03-12T12:00:00Z">
        <w:r w:rsidR="0084535B">
          <w:rPr>
            <w:color w:val="333333"/>
          </w:rPr>
          <w:t xml:space="preserve">.  </w:t>
        </w:r>
      </w:ins>
      <w:ins w:id="321" w:author="Massengill, Robert L (DFG)" w:date="2018-03-12T12:26:00Z">
        <w:r w:rsidR="0084535B">
          <w:rPr>
            <w:color w:val="333333"/>
          </w:rPr>
          <w:t>I</w:t>
        </w:r>
      </w:ins>
      <w:ins w:id="322" w:author="Massengill, Robert L (DFG)" w:date="2018-03-12T12:00:00Z">
        <w:r>
          <w:rPr>
            <w:color w:val="333333"/>
          </w:rPr>
          <w:t xml:space="preserve">t is imperative that ADF&amp;G be </w:t>
        </w:r>
      </w:ins>
      <w:ins w:id="323" w:author="Massengill, Robert L (DFG)" w:date="2018-03-12T12:01:00Z">
        <w:r>
          <w:rPr>
            <w:color w:val="333333"/>
          </w:rPr>
          <w:t>vigilant</w:t>
        </w:r>
      </w:ins>
      <w:ins w:id="324" w:author="Massengill, Robert L (DFG)" w:date="2018-03-12T12:00:00Z">
        <w:r>
          <w:rPr>
            <w:color w:val="333333"/>
          </w:rPr>
          <w:t xml:space="preserve"> in monitoring </w:t>
        </w:r>
      </w:ins>
      <w:ins w:id="325" w:author="Massengill, Robert L (DFG)" w:date="2018-03-12T13:47:00Z">
        <w:r w:rsidR="00CA0A96">
          <w:rPr>
            <w:color w:val="333333"/>
          </w:rPr>
          <w:t xml:space="preserve">Kenai Peninsula </w:t>
        </w:r>
      </w:ins>
      <w:ins w:id="326" w:author="Massengill, Robert L (DFG)" w:date="2018-03-12T12:00:00Z">
        <w:r>
          <w:rPr>
            <w:color w:val="333333"/>
          </w:rPr>
          <w:t xml:space="preserve">waters </w:t>
        </w:r>
      </w:ins>
      <w:ins w:id="327" w:author="Massengill, Robert L (DFG)" w:date="2018-03-12T12:02:00Z">
        <w:r w:rsidR="004D7360">
          <w:rPr>
            <w:color w:val="333333"/>
          </w:rPr>
          <w:t>believe</w:t>
        </w:r>
      </w:ins>
      <w:ins w:id="328" w:author="Massengill, Robert L (DFG)" w:date="2018-03-12T12:03:00Z">
        <w:r w:rsidR="004D7360">
          <w:rPr>
            <w:color w:val="333333"/>
          </w:rPr>
          <w:t>d</w:t>
        </w:r>
      </w:ins>
      <w:ins w:id="329" w:author="Massengill, Robert L (DFG)" w:date="2018-03-12T12:02:00Z">
        <w:r w:rsidR="004D7360">
          <w:rPr>
            <w:color w:val="333333"/>
          </w:rPr>
          <w:t xml:space="preserve"> most vulnerable to </w:t>
        </w:r>
      </w:ins>
      <w:ins w:id="330" w:author="Massengill, Robert L (DFG)" w:date="2018-03-12T12:03:00Z">
        <w:r w:rsidR="0084535B">
          <w:rPr>
            <w:color w:val="333333"/>
          </w:rPr>
          <w:t>northern pike</w:t>
        </w:r>
        <w:r w:rsidR="004D7360">
          <w:rPr>
            <w:color w:val="333333"/>
          </w:rPr>
          <w:t xml:space="preserve">. </w:t>
        </w:r>
      </w:ins>
      <w:ins w:id="331" w:author="Massengill, Robert L (DFG)" w:date="2018-03-12T15:14:00Z">
        <w:r w:rsidR="00722887">
          <w:rPr>
            <w:color w:val="333333"/>
          </w:rPr>
          <w:t xml:space="preserve"> </w:t>
        </w:r>
      </w:ins>
      <w:ins w:id="332" w:author="Massengill, Robert L (DFG)" w:date="2018-03-12T12:27:00Z">
        <w:r w:rsidR="0084535B">
          <w:rPr>
            <w:color w:val="333333"/>
          </w:rPr>
          <w:t xml:space="preserve">Northern pike populations could result from new </w:t>
        </w:r>
      </w:ins>
      <w:ins w:id="333" w:author="Massengill, Robert L (DFG)" w:date="2018-03-12T12:28:00Z">
        <w:r w:rsidR="0084535B">
          <w:rPr>
            <w:color w:val="333333"/>
          </w:rPr>
          <w:t>intenti</w:t>
        </w:r>
      </w:ins>
      <w:ins w:id="334" w:author="Massengill, Robert L (DFG)" w:date="2018-03-12T12:29:00Z">
        <w:r w:rsidR="0084535B">
          <w:rPr>
            <w:color w:val="333333"/>
          </w:rPr>
          <w:t>o</w:t>
        </w:r>
      </w:ins>
      <w:ins w:id="335" w:author="Massengill, Robert L (DFG)" w:date="2018-03-12T12:28:00Z">
        <w:r w:rsidR="0084535B">
          <w:rPr>
            <w:color w:val="333333"/>
          </w:rPr>
          <w:t xml:space="preserve">nal </w:t>
        </w:r>
      </w:ins>
      <w:ins w:id="336" w:author="Massengill, Robert L (DFG)" w:date="2018-03-12T15:14:00Z">
        <w:r w:rsidR="00722887">
          <w:rPr>
            <w:color w:val="333333"/>
          </w:rPr>
          <w:t xml:space="preserve">releases, </w:t>
        </w:r>
      </w:ins>
      <w:ins w:id="337" w:author="Massengill, Robert L (DFG)" w:date="2018-03-12T15:15:00Z">
        <w:r w:rsidR="00722887">
          <w:rPr>
            <w:color w:val="333333"/>
          </w:rPr>
          <w:t>survivors of</w:t>
        </w:r>
      </w:ins>
      <w:ins w:id="338" w:author="Massengill, Robert L (DFG)" w:date="2018-03-12T12:27:00Z">
        <w:r w:rsidR="0084535B">
          <w:rPr>
            <w:color w:val="333333"/>
          </w:rPr>
          <w:t xml:space="preserve"> eradication at</w:t>
        </w:r>
      </w:ins>
      <w:ins w:id="339" w:author="Massengill, Robert L (DFG)" w:date="2018-03-12T12:28:00Z">
        <w:r w:rsidR="0084535B">
          <w:rPr>
            <w:color w:val="333333"/>
          </w:rPr>
          <w:t>tempt</w:t>
        </w:r>
      </w:ins>
      <w:ins w:id="340" w:author="Massengill, Robert L (DFG)" w:date="2018-03-15T12:10:00Z">
        <w:r w:rsidR="00CE6A42">
          <w:rPr>
            <w:color w:val="333333"/>
          </w:rPr>
          <w:t>s</w:t>
        </w:r>
      </w:ins>
      <w:ins w:id="341" w:author="Massengill, Robert L (DFG)" w:date="2018-03-12T13:48:00Z">
        <w:r w:rsidR="00722887">
          <w:rPr>
            <w:color w:val="333333"/>
          </w:rPr>
          <w:t xml:space="preserve"> or </w:t>
        </w:r>
      </w:ins>
      <w:ins w:id="342" w:author="Massengill, Robert L (DFG)" w:date="2018-03-15T12:10:00Z">
        <w:r w:rsidR="00CE6A42">
          <w:rPr>
            <w:color w:val="333333"/>
          </w:rPr>
          <w:t xml:space="preserve">currently existing </w:t>
        </w:r>
      </w:ins>
      <w:ins w:id="343" w:author="Massengill, Robert L (DFG)" w:date="2018-03-12T15:16:00Z">
        <w:r w:rsidR="00722887">
          <w:rPr>
            <w:color w:val="333333"/>
          </w:rPr>
          <w:t>in an area yet to be identified</w:t>
        </w:r>
      </w:ins>
      <w:ins w:id="344" w:author="Massengill, Robert L (DFG)" w:date="2018-03-12T12:28:00Z">
        <w:r w:rsidR="0084535B">
          <w:rPr>
            <w:color w:val="333333"/>
          </w:rPr>
          <w:t>.</w:t>
        </w:r>
      </w:ins>
    </w:p>
    <w:p w:rsidR="0084535B" w:rsidRDefault="0084535B">
      <w:pPr>
        <w:pStyle w:val="BodyText"/>
        <w:spacing w:before="22" w:line="249" w:lineRule="auto"/>
        <w:ind w:left="175" w:right="35"/>
        <w:rPr>
          <w:ins w:id="345" w:author="Massengill, Robert L (DFG)" w:date="2018-03-12T12:30:00Z"/>
          <w:color w:val="333333"/>
        </w:rPr>
      </w:pPr>
    </w:p>
    <w:p w:rsidR="00E44CE3" w:rsidRDefault="008F01DB">
      <w:pPr>
        <w:pStyle w:val="BodyText"/>
        <w:spacing w:before="22" w:line="249" w:lineRule="auto"/>
        <w:ind w:left="175" w:right="35"/>
        <w:rPr>
          <w:ins w:id="346" w:author="Massengill, Robert L (DFG)" w:date="2018-03-12T12:37:00Z"/>
          <w:color w:val="333333"/>
        </w:rPr>
      </w:pPr>
      <w:ins w:id="347" w:author="Massengill, Robert L (DFG)" w:date="2018-03-12T13:35:00Z">
        <w:r>
          <w:rPr>
            <w:color w:val="333333"/>
          </w:rPr>
          <w:t>The d</w:t>
        </w:r>
      </w:ins>
      <w:ins w:id="348" w:author="Massengill, Robert L (DFG)" w:date="2018-03-12T12:30:00Z">
        <w:r w:rsidR="0084535B">
          <w:rPr>
            <w:color w:val="333333"/>
          </w:rPr>
          <w:t xml:space="preserve">etection and </w:t>
        </w:r>
      </w:ins>
      <w:ins w:id="349" w:author="Massengill, Robert L (DFG)" w:date="2018-03-12T13:35:00Z">
        <w:r>
          <w:rPr>
            <w:color w:val="333333"/>
          </w:rPr>
          <w:t xml:space="preserve">subsequent </w:t>
        </w:r>
      </w:ins>
      <w:ins w:id="350" w:author="Massengill, Robert L (DFG)" w:date="2018-03-12T12:30:00Z">
        <w:r w:rsidR="0084535B">
          <w:rPr>
            <w:color w:val="333333"/>
          </w:rPr>
          <w:t>removal of invasive northern pike can restore</w:t>
        </w:r>
        <w:r w:rsidR="00722887">
          <w:rPr>
            <w:color w:val="333333"/>
          </w:rPr>
          <w:t xml:space="preserve"> the aquatic habitat of an </w:t>
        </w:r>
      </w:ins>
      <w:ins w:id="351" w:author="Massengill, Robert L (DFG)" w:date="2018-03-15T12:37:00Z">
        <w:r w:rsidR="00E1076D">
          <w:rPr>
            <w:color w:val="333333"/>
          </w:rPr>
          <w:t>area;</w:t>
        </w:r>
      </w:ins>
      <w:ins w:id="352" w:author="Massengill, Robert L (DFG)" w:date="2018-03-15T12:11:00Z">
        <w:r w:rsidR="00CE6A42">
          <w:rPr>
            <w:color w:val="333333"/>
          </w:rPr>
          <w:t xml:space="preserve"> however,</w:t>
        </w:r>
      </w:ins>
      <w:ins w:id="353" w:author="Massengill, Robert L (DFG)" w:date="2018-03-12T12:30:00Z">
        <w:r w:rsidR="0084535B">
          <w:rPr>
            <w:color w:val="333333"/>
          </w:rPr>
          <w:t xml:space="preserve"> </w:t>
        </w:r>
      </w:ins>
      <w:ins w:id="354" w:author="Massengill, Robert L (DFG)" w:date="2018-03-12T12:37:00Z">
        <w:r w:rsidR="00E44CE3">
          <w:rPr>
            <w:color w:val="333333"/>
          </w:rPr>
          <w:t xml:space="preserve">restoration of </w:t>
        </w:r>
      </w:ins>
      <w:ins w:id="355" w:author="Massengill, Robert L (DFG)" w:date="2018-03-12T12:30:00Z">
        <w:r w:rsidR="0084535B">
          <w:rPr>
            <w:color w:val="333333"/>
          </w:rPr>
          <w:t>the fisher</w:t>
        </w:r>
        <w:r w:rsidR="00CA0A96">
          <w:rPr>
            <w:color w:val="333333"/>
          </w:rPr>
          <w:t xml:space="preserve">ies within that habitat </w:t>
        </w:r>
      </w:ins>
      <w:ins w:id="356" w:author="Massengill, Robert L (DFG)" w:date="2018-03-15T12:11:00Z">
        <w:r w:rsidR="00CE6A42">
          <w:rPr>
            <w:color w:val="333333"/>
          </w:rPr>
          <w:t xml:space="preserve">may </w:t>
        </w:r>
      </w:ins>
      <w:ins w:id="357" w:author="Massengill, Robert L (DFG)" w:date="2018-03-12T12:30:00Z">
        <w:r w:rsidR="00CA0A96">
          <w:rPr>
            <w:color w:val="333333"/>
          </w:rPr>
          <w:t>require</w:t>
        </w:r>
        <w:r w:rsidR="0084535B">
          <w:rPr>
            <w:color w:val="333333"/>
          </w:rPr>
          <w:t xml:space="preserve"> </w:t>
        </w:r>
      </w:ins>
      <w:ins w:id="358" w:author="Massengill, Robert L (DFG)" w:date="2018-03-12T12:38:00Z">
        <w:r w:rsidR="00E44CE3">
          <w:rPr>
            <w:color w:val="333333"/>
          </w:rPr>
          <w:t xml:space="preserve">additional </w:t>
        </w:r>
      </w:ins>
      <w:ins w:id="359" w:author="Massengill, Robert L (DFG)" w:date="2018-03-12T12:32:00Z">
        <w:r w:rsidR="0084535B">
          <w:rPr>
            <w:color w:val="333333"/>
          </w:rPr>
          <w:t xml:space="preserve">work.  </w:t>
        </w:r>
        <w:r w:rsidR="00E44CE3">
          <w:rPr>
            <w:color w:val="333333"/>
          </w:rPr>
          <w:t xml:space="preserve">In open </w:t>
        </w:r>
      </w:ins>
      <w:ins w:id="360" w:author="Massengill, Robert L (DFG)" w:date="2018-03-12T12:38:00Z">
        <w:r w:rsidR="00E44CE3">
          <w:rPr>
            <w:color w:val="333333"/>
          </w:rPr>
          <w:t xml:space="preserve">and </w:t>
        </w:r>
      </w:ins>
      <w:ins w:id="361" w:author="Massengill, Robert L (DFG)" w:date="2018-03-12T12:33:00Z">
        <w:r w:rsidR="00E44CE3">
          <w:rPr>
            <w:color w:val="333333"/>
          </w:rPr>
          <w:t>highly connected</w:t>
        </w:r>
      </w:ins>
      <w:ins w:id="362" w:author="Massengill, Robert L (DFG)" w:date="2018-03-12T12:34:00Z">
        <w:r w:rsidR="00E44CE3">
          <w:rPr>
            <w:color w:val="333333"/>
          </w:rPr>
          <w:t xml:space="preserve"> system</w:t>
        </w:r>
      </w:ins>
      <w:ins w:id="363" w:author="Massengill, Robert L (DFG)" w:date="2018-03-12T12:32:00Z">
        <w:r w:rsidR="00E44CE3">
          <w:rPr>
            <w:color w:val="333333"/>
          </w:rPr>
          <w:t xml:space="preserve">s, </w:t>
        </w:r>
      </w:ins>
      <w:ins w:id="364" w:author="Massengill, Robert L (DFG)" w:date="2018-03-12T12:34:00Z">
        <w:r w:rsidR="00E44CE3">
          <w:rPr>
            <w:color w:val="333333"/>
          </w:rPr>
          <w:t xml:space="preserve">wild fishery restoration can </w:t>
        </w:r>
      </w:ins>
      <w:ins w:id="365" w:author="Massengill, Robert L (DFG)" w:date="2018-03-15T12:11:00Z">
        <w:r w:rsidR="00CE6A42">
          <w:rPr>
            <w:color w:val="333333"/>
          </w:rPr>
          <w:t xml:space="preserve">often </w:t>
        </w:r>
      </w:ins>
      <w:ins w:id="366" w:author="Massengill, Robert L (DFG)" w:date="2018-03-12T12:34:00Z">
        <w:r w:rsidR="00E44CE3">
          <w:rPr>
            <w:color w:val="333333"/>
          </w:rPr>
          <w:t>occur through natural mechanisms</w:t>
        </w:r>
      </w:ins>
      <w:ins w:id="367" w:author="Massengill, Robert L (DFG)" w:date="2018-03-12T12:39:00Z">
        <w:r w:rsidR="00E44CE3">
          <w:rPr>
            <w:color w:val="333333"/>
          </w:rPr>
          <w:t xml:space="preserve"> like dispersion and migration of </w:t>
        </w:r>
      </w:ins>
      <w:ins w:id="368" w:author="Massengill, Robert L (DFG)" w:date="2018-03-12T13:36:00Z">
        <w:r>
          <w:rPr>
            <w:color w:val="333333"/>
          </w:rPr>
          <w:t xml:space="preserve">native </w:t>
        </w:r>
      </w:ins>
      <w:ins w:id="369" w:author="Massengill, Robert L (DFG)" w:date="2018-03-12T12:39:00Z">
        <w:r w:rsidR="00E44CE3">
          <w:rPr>
            <w:color w:val="333333"/>
          </w:rPr>
          <w:t>fish</w:t>
        </w:r>
      </w:ins>
      <w:ins w:id="370" w:author="Massengill, Robert L (DFG)" w:date="2018-03-12T12:35:00Z">
        <w:r w:rsidR="00E44CE3">
          <w:rPr>
            <w:color w:val="333333"/>
          </w:rPr>
          <w:t>.  In</w:t>
        </w:r>
      </w:ins>
      <w:ins w:id="371" w:author="Massengill, Robert L (DFG)" w:date="2018-03-12T12:36:00Z">
        <w:r w:rsidR="00E44CE3">
          <w:rPr>
            <w:color w:val="333333"/>
          </w:rPr>
          <w:t xml:space="preserve"> </w:t>
        </w:r>
      </w:ins>
      <w:ins w:id="372" w:author="Massengill, Robert L (DFG)" w:date="2018-03-12T12:35:00Z">
        <w:r w:rsidR="00722887">
          <w:rPr>
            <w:color w:val="333333"/>
          </w:rPr>
          <w:t xml:space="preserve">areas with </w:t>
        </w:r>
      </w:ins>
      <w:ins w:id="373" w:author="Massengill, Robert L (DFG)" w:date="2018-03-12T15:17:00Z">
        <w:r w:rsidR="00722887">
          <w:rPr>
            <w:color w:val="333333"/>
          </w:rPr>
          <w:t xml:space="preserve">poor </w:t>
        </w:r>
      </w:ins>
      <w:ins w:id="374" w:author="Massengill, Robert L (DFG)" w:date="2018-03-12T12:35:00Z">
        <w:r w:rsidR="00E44CE3">
          <w:rPr>
            <w:color w:val="333333"/>
          </w:rPr>
          <w:t xml:space="preserve">or no connectivity to </w:t>
        </w:r>
      </w:ins>
      <w:ins w:id="375" w:author="Massengill, Robert L (DFG)" w:date="2018-03-12T15:17:00Z">
        <w:r w:rsidR="00722887">
          <w:rPr>
            <w:color w:val="333333"/>
          </w:rPr>
          <w:t xml:space="preserve">other </w:t>
        </w:r>
      </w:ins>
      <w:ins w:id="376" w:author="Massengill, Robert L (DFG)" w:date="2018-03-12T12:35:00Z">
        <w:r w:rsidR="00E44CE3">
          <w:rPr>
            <w:color w:val="333333"/>
          </w:rPr>
          <w:t>wild fish populat</w:t>
        </w:r>
      </w:ins>
      <w:ins w:id="377" w:author="Massengill, Robert L (DFG)" w:date="2018-03-12T12:36:00Z">
        <w:r w:rsidR="00E44CE3">
          <w:rPr>
            <w:color w:val="333333"/>
          </w:rPr>
          <w:t>ion</w:t>
        </w:r>
      </w:ins>
      <w:ins w:id="378" w:author="Massengill, Robert L (DFG)" w:date="2018-03-12T12:35:00Z">
        <w:r w:rsidR="00E44CE3">
          <w:rPr>
            <w:color w:val="333333"/>
          </w:rPr>
          <w:t>s, fishery restoration may require</w:t>
        </w:r>
      </w:ins>
      <w:ins w:id="379" w:author="Massengill, Robert L (DFG)" w:date="2018-03-12T13:36:00Z">
        <w:r>
          <w:rPr>
            <w:color w:val="333333"/>
          </w:rPr>
          <w:t xml:space="preserve"> stocking wild fish</w:t>
        </w:r>
      </w:ins>
      <w:ins w:id="380" w:author="Massengill, Robert L (DFG)" w:date="2018-03-12T12:36:00Z">
        <w:r w:rsidR="00E44CE3">
          <w:rPr>
            <w:color w:val="333333"/>
          </w:rPr>
          <w:t xml:space="preserve">.  </w:t>
        </w:r>
      </w:ins>
      <w:ins w:id="381" w:author="Massengill, Robert L (DFG)" w:date="2018-03-12T12:44:00Z">
        <w:r>
          <w:rPr>
            <w:color w:val="333333"/>
          </w:rPr>
          <w:t xml:space="preserve">Likewise, </w:t>
        </w:r>
      </w:ins>
      <w:ins w:id="382" w:author="Massengill, Robert L (DFG)" w:date="2018-03-12T13:37:00Z">
        <w:r>
          <w:rPr>
            <w:color w:val="333333"/>
          </w:rPr>
          <w:t xml:space="preserve">hatchery-stocked lakes </w:t>
        </w:r>
      </w:ins>
      <w:ins w:id="383" w:author="Massengill, Robert L (DFG)" w:date="2018-03-15T12:11:00Z">
        <w:r w:rsidR="00CE6A42">
          <w:rPr>
            <w:color w:val="333333"/>
          </w:rPr>
          <w:t xml:space="preserve">are </w:t>
        </w:r>
      </w:ins>
      <w:ins w:id="384" w:author="Massengill, Robert L (DFG)" w:date="2018-03-12T12:40:00Z">
        <w:r w:rsidR="00E44CE3">
          <w:rPr>
            <w:color w:val="333333"/>
          </w:rPr>
          <w:t>restocked with</w:t>
        </w:r>
      </w:ins>
      <w:ins w:id="385" w:author="Massengill, Robert L (DFG)" w:date="2018-03-12T12:37:00Z">
        <w:r>
          <w:rPr>
            <w:color w:val="333333"/>
          </w:rPr>
          <w:t xml:space="preserve"> hatchery</w:t>
        </w:r>
      </w:ins>
      <w:ins w:id="386" w:author="Massengill, Robert L (DFG)" w:date="2018-03-12T13:37:00Z">
        <w:r>
          <w:rPr>
            <w:color w:val="333333"/>
          </w:rPr>
          <w:t xml:space="preserve">-reared </w:t>
        </w:r>
      </w:ins>
      <w:ins w:id="387" w:author="Massengill, Robert L (DFG)" w:date="2018-03-12T12:41:00Z">
        <w:r w:rsidR="00E44CE3">
          <w:rPr>
            <w:color w:val="333333"/>
          </w:rPr>
          <w:t xml:space="preserve">fish </w:t>
        </w:r>
      </w:ins>
      <w:ins w:id="388" w:author="Massengill, Robert L (DFG)" w:date="2018-03-12T12:37:00Z">
        <w:r w:rsidR="00E44CE3">
          <w:rPr>
            <w:color w:val="333333"/>
          </w:rPr>
          <w:t xml:space="preserve">once free of </w:t>
        </w:r>
        <w:commentRangeStart w:id="389"/>
        <w:r w:rsidR="00E44CE3">
          <w:rPr>
            <w:color w:val="333333"/>
          </w:rPr>
          <w:t>pike</w:t>
        </w:r>
      </w:ins>
      <w:commentRangeEnd w:id="389"/>
      <w:ins w:id="390" w:author="Massengill, Robert L (DFG)" w:date="2018-03-12T12:45:00Z">
        <w:r w:rsidR="00436598">
          <w:rPr>
            <w:rStyle w:val="CommentReference"/>
          </w:rPr>
          <w:commentReference w:id="389"/>
        </w:r>
      </w:ins>
      <w:ins w:id="391" w:author="Massengill, Robert L (DFG)" w:date="2018-03-12T12:37:00Z">
        <w:r w:rsidR="00E44CE3">
          <w:rPr>
            <w:color w:val="333333"/>
          </w:rPr>
          <w:t>.</w:t>
        </w:r>
      </w:ins>
    </w:p>
    <w:p w:rsidR="00C40E00" w:rsidDel="006018EC" w:rsidRDefault="007244BC" w:rsidP="006018EC">
      <w:pPr>
        <w:pStyle w:val="BodyText"/>
        <w:spacing w:before="85" w:line="249" w:lineRule="auto"/>
        <w:ind w:left="795"/>
        <w:rPr>
          <w:del w:id="392" w:author="Massengill, Robert L (DFG)" w:date="2018-03-05T09:37:00Z"/>
        </w:rPr>
      </w:pPr>
      <w:del w:id="393" w:author="Massengill, Robert L (DFG)" w:date="2018-03-12T12:42:00Z">
        <w:r w:rsidDel="00E44CE3">
          <w:rPr>
            <w:color w:val="333333"/>
          </w:rPr>
          <w:delText xml:space="preserve">In Southcentral Alaska, northern pike are known to prey heavily on rearing salmonids, and in some cases, have been implicated in the decline of wild salmon runs and stocked lake fisheries on the Kenai Peninsula and elsewhere. Because of the ecological and economic impacts associated with their introductions, northern pike are an invasive species in Southcentral Alaska. A major concern beyond the </w:delText>
        </w:r>
      </w:del>
      <w:del w:id="394" w:author="Massengill, Robert L (DFG)" w:date="2018-03-05T09:37:00Z">
        <w:r w:rsidDel="006018EC">
          <w:rPr>
            <w:color w:val="333333"/>
          </w:rPr>
          <w:delText>loss of</w:delText>
        </w:r>
      </w:del>
    </w:p>
    <w:p w:rsidR="00C40E00" w:rsidDel="006018EC" w:rsidRDefault="00C40E00">
      <w:pPr>
        <w:spacing w:line="249" w:lineRule="auto"/>
        <w:rPr>
          <w:del w:id="395" w:author="Massengill, Robert L (DFG)" w:date="2018-03-05T09:37:00Z"/>
        </w:rPr>
        <w:sectPr w:rsidR="00C40E00" w:rsidDel="006018EC">
          <w:pgSz w:w="12240" w:h="15840"/>
          <w:pgMar w:top="940" w:right="620" w:bottom="280" w:left="900" w:header="720" w:footer="720" w:gutter="0"/>
          <w:cols w:space="720"/>
        </w:sectPr>
      </w:pPr>
    </w:p>
    <w:p w:rsidR="00C40E00" w:rsidDel="00E44CE3" w:rsidRDefault="007244BC">
      <w:pPr>
        <w:pStyle w:val="BodyText"/>
        <w:spacing w:before="22" w:line="249" w:lineRule="auto"/>
        <w:ind w:left="175" w:right="35"/>
        <w:rPr>
          <w:del w:id="396" w:author="Massengill, Robert L (DFG)" w:date="2018-03-12T12:42:00Z"/>
        </w:rPr>
      </w:pPr>
      <w:del w:id="397" w:author="Massengill, Robert L (DFG)" w:date="2018-03-12T12:42:00Z">
        <w:r w:rsidDel="00E44CE3">
          <w:rPr>
            <w:color w:val="333333"/>
          </w:rPr>
          <w:delText xml:space="preserve">salmonid fisheries </w:delText>
        </w:r>
      </w:del>
      <w:del w:id="398" w:author="Massengill, Robert L (DFG)" w:date="2018-03-05T09:06:00Z">
        <w:r w:rsidDel="00592016">
          <w:rPr>
            <w:color w:val="333333"/>
          </w:rPr>
          <w:delText xml:space="preserve">already realized from pike predation </w:delText>
        </w:r>
      </w:del>
      <w:del w:id="399" w:author="Massengill, Robert L (DFG)" w:date="2018-03-05T09:38:00Z">
        <w:r w:rsidDel="006018EC">
          <w:rPr>
            <w:color w:val="333333"/>
          </w:rPr>
          <w:delText xml:space="preserve">is that </w:delText>
        </w:r>
      </w:del>
      <w:del w:id="400" w:author="Massengill, Robert L (DFG)" w:date="2018-03-12T12:42:00Z">
        <w:r w:rsidDel="00E44CE3">
          <w:rPr>
            <w:color w:val="333333"/>
          </w:rPr>
          <w:delText xml:space="preserve">northern pike </w:delText>
        </w:r>
      </w:del>
      <w:del w:id="401" w:author="Massengill, Robert L (DFG)" w:date="2018-03-05T09:07:00Z">
        <w:r w:rsidDel="00592016">
          <w:rPr>
            <w:color w:val="333333"/>
          </w:rPr>
          <w:delText xml:space="preserve">could spread beyond their current </w:delText>
        </w:r>
      </w:del>
      <w:del w:id="402" w:author="Massengill, Robert L (DFG)" w:date="2018-03-12T12:42:00Z">
        <w:r w:rsidDel="00E44CE3">
          <w:rPr>
            <w:color w:val="333333"/>
          </w:rPr>
          <w:delText xml:space="preserve">distribution on the Kenai Peninsula </w:delText>
        </w:r>
      </w:del>
      <w:del w:id="403" w:author="Massengill, Robert L (DFG)" w:date="2018-03-05T09:08:00Z">
        <w:r w:rsidDel="00592016">
          <w:rPr>
            <w:color w:val="333333"/>
          </w:rPr>
          <w:delText xml:space="preserve">and become established </w:delText>
        </w:r>
      </w:del>
      <w:del w:id="404" w:author="Massengill, Robert L (DFG)" w:date="2018-03-05T09:38:00Z">
        <w:r w:rsidDel="006018EC">
          <w:rPr>
            <w:color w:val="333333"/>
          </w:rPr>
          <w:delText>in</w:delText>
        </w:r>
      </w:del>
      <w:del w:id="405" w:author="Massengill, Robert L (DFG)" w:date="2018-03-12T12:42:00Z">
        <w:r w:rsidDel="00E44CE3">
          <w:rPr>
            <w:color w:val="333333"/>
          </w:rPr>
          <w:delText xml:space="preserve"> vulnerable habitats like the Moose River, Beaver Creek, and the Swanson River where </w:delText>
        </w:r>
      </w:del>
      <w:del w:id="406" w:author="Massengill, Robert L (DFG)" w:date="2018-03-05T09:08:00Z">
        <w:r w:rsidDel="00592016">
          <w:rPr>
            <w:color w:val="333333"/>
          </w:rPr>
          <w:delText xml:space="preserve">there is potential for </w:delText>
        </w:r>
      </w:del>
      <w:del w:id="407" w:author="Massengill, Robert L (DFG)" w:date="2018-03-12T12:42:00Z">
        <w:r w:rsidDel="00E44CE3">
          <w:rPr>
            <w:color w:val="333333"/>
          </w:rPr>
          <w:delText xml:space="preserve">rearing native salmonid species (i.e., coho salmon and rainbow trout) </w:delText>
        </w:r>
      </w:del>
      <w:del w:id="408" w:author="Massengill, Robert L (DFG)" w:date="2018-03-05T09:08:00Z">
        <w:r w:rsidDel="00592016">
          <w:rPr>
            <w:color w:val="333333"/>
          </w:rPr>
          <w:delText>to</w:delText>
        </w:r>
      </w:del>
      <w:del w:id="409" w:author="Massengill, Robert L (DFG)" w:date="2018-03-12T12:42:00Z">
        <w:r w:rsidDel="00E44CE3">
          <w:rPr>
            <w:color w:val="333333"/>
          </w:rPr>
          <w:delText xml:space="preserve"> be devastated.</w:delText>
        </w:r>
      </w:del>
    </w:p>
    <w:p w:rsidR="00C40E00" w:rsidDel="00046025" w:rsidRDefault="00C40E00">
      <w:pPr>
        <w:pStyle w:val="BodyText"/>
        <w:rPr>
          <w:del w:id="410" w:author="Massengill, Robert L (DFG)" w:date="2018-03-12T14:15:00Z"/>
          <w:sz w:val="25"/>
        </w:rPr>
      </w:pPr>
    </w:p>
    <w:p w:rsidR="00C40E00" w:rsidDel="00CA0A96" w:rsidRDefault="007244BC">
      <w:pPr>
        <w:pStyle w:val="BodyText"/>
        <w:spacing w:line="249" w:lineRule="auto"/>
        <w:ind w:left="175" w:right="35"/>
        <w:rPr>
          <w:del w:id="411" w:author="Massengill, Robert L (DFG)" w:date="2018-03-12T13:50:00Z"/>
        </w:rPr>
      </w:pPr>
      <w:del w:id="412" w:author="Massengill, Robert L (DFG)" w:date="2018-03-12T13:50:00Z">
        <w:r w:rsidDel="00CA0A96">
          <w:rPr>
            <w:color w:val="333333"/>
          </w:rPr>
          <w:delText xml:space="preserve">The Kenai Peninsula is one of the premier sport fishing areas in Alaska, receiving approximately </w:delText>
        </w:r>
        <w:r w:rsidRPr="007244BC" w:rsidDel="00CA0A96">
          <w:rPr>
            <w:color w:val="333333"/>
          </w:rPr>
          <w:delText>5</w:delText>
        </w:r>
      </w:del>
      <w:del w:id="413" w:author="Massengill, Robert L (DFG)" w:date="2018-03-05T10:19:00Z">
        <w:r w:rsidRPr="007244BC" w:rsidDel="006467A7">
          <w:rPr>
            <w:color w:val="333333"/>
          </w:rPr>
          <w:delText>64,522</w:delText>
        </w:r>
      </w:del>
      <w:del w:id="414" w:author="Massengill, Robert L (DFG)" w:date="2018-03-12T13:50:00Z">
        <w:r w:rsidRPr="007244BC" w:rsidDel="00CA0A96">
          <w:rPr>
            <w:color w:val="333333"/>
          </w:rPr>
          <w:delText xml:space="preserve"> freshwater angler-days in 201</w:delText>
        </w:r>
      </w:del>
      <w:del w:id="415" w:author="Massengill, Robert L (DFG)" w:date="2018-03-05T10:19:00Z">
        <w:r w:rsidRPr="007244BC" w:rsidDel="006467A7">
          <w:rPr>
            <w:color w:val="333333"/>
          </w:rPr>
          <w:delText>5</w:delText>
        </w:r>
      </w:del>
      <w:del w:id="416" w:author="Massengill, Robert L (DFG)" w:date="2018-03-12T13:50:00Z">
        <w:r w:rsidRPr="007244BC" w:rsidDel="00CA0A96">
          <w:rPr>
            <w:color w:val="333333"/>
          </w:rPr>
          <w:delText xml:space="preserve"> and representing 4</w:delText>
        </w:r>
      </w:del>
      <w:del w:id="417" w:author="Massengill, Robert L (DFG)" w:date="2018-03-05T10:19:00Z">
        <w:r w:rsidRPr="007244BC" w:rsidDel="006467A7">
          <w:rPr>
            <w:color w:val="333333"/>
          </w:rPr>
          <w:delText>5</w:delText>
        </w:r>
      </w:del>
      <w:del w:id="418" w:author="Massengill, Robert L (DFG)" w:date="2018-03-12T13:50:00Z">
        <w:r w:rsidRPr="007244BC" w:rsidDel="00CA0A96">
          <w:rPr>
            <w:color w:val="333333"/>
          </w:rPr>
          <w:delText>.</w:delText>
        </w:r>
      </w:del>
      <w:del w:id="419" w:author="Massengill, Robert L (DFG)" w:date="2018-03-05T10:19:00Z">
        <w:r w:rsidRPr="007244BC" w:rsidDel="006467A7">
          <w:rPr>
            <w:color w:val="333333"/>
          </w:rPr>
          <w:delText>6</w:delText>
        </w:r>
      </w:del>
      <w:del w:id="420" w:author="Massengill, Robert L (DFG)" w:date="2018-03-12T13:50:00Z">
        <w:r w:rsidRPr="007244BC" w:rsidDel="00CA0A96">
          <w:rPr>
            <w:color w:val="333333"/>
          </w:rPr>
          <w:delText>% of the</w:delText>
        </w:r>
        <w:r w:rsidDel="00CA0A96">
          <w:rPr>
            <w:color w:val="333333"/>
          </w:rPr>
          <w:delText xml:space="preserve"> total freshwater sport fishing effort in Alaska. Historically, most angling effort on the Kenai Peninsula is expended on the Kenai River, which is renowned world-wide for its large Chinook salmon (Oncorhynchus tshawytscha) and is the site of other popular fisheries for coho salmon (O. kisutch), sockeye salmon (O. nerka), rainbow trout (O. mykiss), and Dolly Varden (Salvelinus malma).</w:delText>
        </w:r>
      </w:del>
    </w:p>
    <w:p w:rsidR="00C40E00" w:rsidRDefault="00C40E00">
      <w:pPr>
        <w:pStyle w:val="BodyText"/>
        <w:rPr>
          <w:sz w:val="25"/>
        </w:rPr>
      </w:pPr>
    </w:p>
    <w:p w:rsidR="00C40E00" w:rsidDel="007244BC" w:rsidRDefault="007244BC">
      <w:pPr>
        <w:pStyle w:val="BodyText"/>
        <w:spacing w:line="249" w:lineRule="auto"/>
        <w:ind w:left="175" w:right="35"/>
        <w:rPr>
          <w:del w:id="421" w:author="Massengill, Robert L (DFG)" w:date="2018-03-05T12:34:00Z"/>
        </w:rPr>
      </w:pPr>
      <w:r>
        <w:rPr>
          <w:color w:val="333333"/>
        </w:rPr>
        <w:t xml:space="preserve">This project provides </w:t>
      </w:r>
      <w:del w:id="422" w:author="Massengill, Robert L (DFG)" w:date="2018-03-12T13:50:00Z">
        <w:r w:rsidDel="00CA0A96">
          <w:rPr>
            <w:color w:val="333333"/>
          </w:rPr>
          <w:delText xml:space="preserve">biologist and </w:delText>
        </w:r>
      </w:del>
      <w:ins w:id="423" w:author="Massengill, Robert L (DFG)" w:date="2018-03-15T12:12:00Z">
        <w:r w:rsidR="00CE6A42">
          <w:rPr>
            <w:color w:val="333333"/>
          </w:rPr>
          <w:t>five</w:t>
        </w:r>
      </w:ins>
      <w:ins w:id="424" w:author="Massengill, Robert L (DFG)" w:date="2018-03-12T13:50:00Z">
        <w:r w:rsidR="00CA0A96">
          <w:rPr>
            <w:color w:val="333333"/>
          </w:rPr>
          <w:t xml:space="preserve"> months of </w:t>
        </w:r>
      </w:ins>
      <w:r>
        <w:rPr>
          <w:color w:val="333333"/>
        </w:rPr>
        <w:t xml:space="preserve">technician support to </w:t>
      </w:r>
      <w:ins w:id="425" w:author="Massengill, Robert L (DFG)" w:date="2018-03-12T13:50:00Z">
        <w:r w:rsidR="00CA0A96">
          <w:rPr>
            <w:color w:val="333333"/>
          </w:rPr>
          <w:t xml:space="preserve">monitor </w:t>
        </w:r>
      </w:ins>
      <w:ins w:id="426" w:author="Massengill, Robert L (DFG)" w:date="2018-03-12T13:51:00Z">
        <w:r w:rsidR="00CA0A96">
          <w:rPr>
            <w:color w:val="333333"/>
          </w:rPr>
          <w:t xml:space="preserve">Kenai Peninsula </w:t>
        </w:r>
      </w:ins>
      <w:ins w:id="427" w:author="Massengill, Robert L (DFG)" w:date="2018-03-12T13:50:00Z">
        <w:r w:rsidR="00CA0A96">
          <w:rPr>
            <w:color w:val="333333"/>
          </w:rPr>
          <w:t xml:space="preserve">waters for the presence of </w:t>
        </w:r>
      </w:ins>
      <w:ins w:id="428" w:author="Massengill, Robert L (DFG)" w:date="2018-03-12T14:16:00Z">
        <w:r w:rsidR="00046025">
          <w:rPr>
            <w:color w:val="333333"/>
          </w:rPr>
          <w:t xml:space="preserve">invasive </w:t>
        </w:r>
      </w:ins>
      <w:ins w:id="429" w:author="Massengill, Robert L (DFG)" w:date="2018-03-12T13:50:00Z">
        <w:r w:rsidR="00CA0A96">
          <w:rPr>
            <w:color w:val="333333"/>
          </w:rPr>
          <w:t xml:space="preserve">northern pike and </w:t>
        </w:r>
      </w:ins>
      <w:ins w:id="430" w:author="Massengill, Robert L (DFG)" w:date="2018-03-12T14:16:00Z">
        <w:r w:rsidR="00046025">
          <w:rPr>
            <w:color w:val="333333"/>
          </w:rPr>
          <w:t xml:space="preserve">to </w:t>
        </w:r>
      </w:ins>
      <w:ins w:id="431" w:author="Massengill, Robert L (DFG)" w:date="2018-03-12T13:50:00Z">
        <w:r w:rsidR="00CA0A96">
          <w:rPr>
            <w:color w:val="333333"/>
          </w:rPr>
          <w:t xml:space="preserve">conduct wild fishery restoration work </w:t>
        </w:r>
      </w:ins>
      <w:ins w:id="432" w:author="Massengill, Robert L (DFG)" w:date="2018-03-12T14:16:00Z">
        <w:r w:rsidR="005E4F20">
          <w:rPr>
            <w:color w:val="333333"/>
          </w:rPr>
          <w:t>t</w:t>
        </w:r>
      </w:ins>
      <w:ins w:id="433" w:author="Massengill, Robert L (DFG)" w:date="2018-03-12T15:18:00Z">
        <w:r w:rsidR="005E4F20">
          <w:rPr>
            <w:color w:val="333333"/>
          </w:rPr>
          <w:t>hat</w:t>
        </w:r>
      </w:ins>
      <w:ins w:id="434" w:author="Massengill, Robert L (DFG)" w:date="2018-03-12T14:16:00Z">
        <w:r w:rsidR="00046025">
          <w:rPr>
            <w:color w:val="333333"/>
          </w:rPr>
          <w:t xml:space="preserve"> include</w:t>
        </w:r>
      </w:ins>
      <w:ins w:id="435" w:author="Massengill, Robert L (DFG)" w:date="2018-03-12T15:18:00Z">
        <w:r w:rsidR="005E4F20">
          <w:rPr>
            <w:color w:val="333333"/>
          </w:rPr>
          <w:t>s</w:t>
        </w:r>
      </w:ins>
      <w:ins w:id="436" w:author="Massengill, Robert L (DFG)" w:date="2018-03-12T14:16:00Z">
        <w:r w:rsidR="00046025">
          <w:rPr>
            <w:color w:val="333333"/>
          </w:rPr>
          <w:t xml:space="preserve"> </w:t>
        </w:r>
      </w:ins>
      <w:ins w:id="437" w:author="Massengill, Robert L (DFG)" w:date="2018-03-12T13:50:00Z">
        <w:r w:rsidR="00046025">
          <w:rPr>
            <w:color w:val="333333"/>
          </w:rPr>
          <w:t>collecting and releas</w:t>
        </w:r>
        <w:r w:rsidR="00CA0A96">
          <w:rPr>
            <w:color w:val="333333"/>
          </w:rPr>
          <w:t>ing wild fish into restor</w:t>
        </w:r>
      </w:ins>
      <w:ins w:id="438" w:author="Massengill, Robert L (DFG)" w:date="2018-03-12T14:16:00Z">
        <w:r w:rsidR="00046025">
          <w:rPr>
            <w:color w:val="333333"/>
          </w:rPr>
          <w:t>e</w:t>
        </w:r>
      </w:ins>
      <w:ins w:id="439" w:author="Massengill, Robert L (DFG)" w:date="2018-03-12T13:50:00Z">
        <w:r w:rsidR="005E4F20">
          <w:rPr>
            <w:color w:val="333333"/>
          </w:rPr>
          <w:t>d waters</w:t>
        </w:r>
      </w:ins>
      <w:ins w:id="440" w:author="Massengill, Robert L (DFG)" w:date="2018-03-12T15:18:00Z">
        <w:r w:rsidR="005E4F20">
          <w:rPr>
            <w:color w:val="333333"/>
          </w:rPr>
          <w:t xml:space="preserve">, </w:t>
        </w:r>
      </w:ins>
      <w:ins w:id="441" w:author="Massengill, Robert L (DFG)" w:date="2018-03-12T13:50:00Z">
        <w:r w:rsidR="00CA0A96">
          <w:rPr>
            <w:color w:val="333333"/>
          </w:rPr>
          <w:t xml:space="preserve">conducting fish surveys to assess </w:t>
        </w:r>
      </w:ins>
      <w:ins w:id="442" w:author="Massengill, Robert L (DFG)" w:date="2018-03-12T14:16:00Z">
        <w:r w:rsidR="00046025">
          <w:rPr>
            <w:color w:val="333333"/>
          </w:rPr>
          <w:t xml:space="preserve">native </w:t>
        </w:r>
      </w:ins>
      <w:ins w:id="443" w:author="Massengill, Robert L (DFG)" w:date="2018-03-12T13:50:00Z">
        <w:r w:rsidR="00CA0A96">
          <w:rPr>
            <w:color w:val="333333"/>
          </w:rPr>
          <w:t xml:space="preserve">fish </w:t>
        </w:r>
        <w:r w:rsidR="00046025">
          <w:rPr>
            <w:color w:val="333333"/>
          </w:rPr>
          <w:t xml:space="preserve">populations </w:t>
        </w:r>
      </w:ins>
      <w:ins w:id="444" w:author="Massengill, Robert L (DFG)" w:date="2018-03-15T12:12:00Z">
        <w:r w:rsidR="000C0F48">
          <w:rPr>
            <w:color w:val="333333"/>
          </w:rPr>
          <w:t xml:space="preserve">restoration efforts </w:t>
        </w:r>
      </w:ins>
      <w:ins w:id="445" w:author="Massengill, Robert L (DFG)" w:date="2018-03-12T15:18:00Z">
        <w:r w:rsidR="005E4F20">
          <w:rPr>
            <w:color w:val="333333"/>
          </w:rPr>
          <w:t xml:space="preserve">and </w:t>
        </w:r>
      </w:ins>
      <w:ins w:id="446" w:author="Massengill, Robert L (DFG)" w:date="2018-03-15T12:12:00Z">
        <w:r w:rsidR="000C0F48">
          <w:rPr>
            <w:color w:val="333333"/>
          </w:rPr>
          <w:t xml:space="preserve">will </w:t>
        </w:r>
      </w:ins>
      <w:ins w:id="447" w:author="Massengill, Robert L (DFG)" w:date="2018-03-12T15:18:00Z">
        <w:r w:rsidR="005E4F20">
          <w:rPr>
            <w:color w:val="333333"/>
          </w:rPr>
          <w:t xml:space="preserve">collect </w:t>
        </w:r>
      </w:ins>
      <w:ins w:id="448" w:author="Massengill, Robert L (DFG)" w:date="2018-03-15T12:12:00Z">
        <w:r w:rsidR="000C0F48">
          <w:rPr>
            <w:color w:val="333333"/>
          </w:rPr>
          <w:t xml:space="preserve">will </w:t>
        </w:r>
      </w:ins>
      <w:ins w:id="449" w:author="Massengill, Robert L (DFG)" w:date="2018-03-12T15:18:00Z">
        <w:r w:rsidR="005E4F20">
          <w:rPr>
            <w:color w:val="333333"/>
          </w:rPr>
          <w:t>data needed to prepare a pike remov</w:t>
        </w:r>
        <w:r w:rsidR="000C0F48">
          <w:rPr>
            <w:color w:val="333333"/>
          </w:rPr>
          <w:t>al plan should pike be detected</w:t>
        </w:r>
      </w:ins>
      <w:ins w:id="450" w:author="Massengill, Robert L (DFG)" w:date="2018-03-15T12:13:00Z">
        <w:r w:rsidR="000C0F48">
          <w:rPr>
            <w:color w:val="333333"/>
          </w:rPr>
          <w:t>.</w:t>
        </w:r>
      </w:ins>
      <w:del w:id="451" w:author="Massengill, Robert L (DFG)" w:date="2018-03-05T09:14:00Z">
        <w:r w:rsidDel="00D07296">
          <w:rPr>
            <w:color w:val="333333"/>
          </w:rPr>
          <w:delText>two</w:delText>
        </w:r>
      </w:del>
      <w:del w:id="452" w:author="Massengill, Robert L (DFG)" w:date="2018-03-12T13:53:00Z">
        <w:r w:rsidDel="00CA0A96">
          <w:rPr>
            <w:color w:val="333333"/>
          </w:rPr>
          <w:delText xml:space="preserve"> grant-funded northern pike eradication project</w:delText>
        </w:r>
      </w:del>
      <w:del w:id="453" w:author="Massengill, Robert L (DFG)" w:date="2018-03-05T09:14:00Z">
        <w:r w:rsidDel="00D07296">
          <w:rPr>
            <w:color w:val="333333"/>
          </w:rPr>
          <w:delText>s</w:delText>
        </w:r>
      </w:del>
      <w:del w:id="454" w:author="Massengill, Robert L (DFG)" w:date="2018-03-12T13:53:00Z">
        <w:r w:rsidDel="00CA0A96">
          <w:rPr>
            <w:color w:val="333333"/>
          </w:rPr>
          <w:delText xml:space="preserve"> (</w:delText>
        </w:r>
      </w:del>
      <w:del w:id="455" w:author="Massengill, Robert L (DFG)" w:date="2018-03-05T09:14:00Z">
        <w:r w:rsidDel="00D07296">
          <w:rPr>
            <w:color w:val="333333"/>
          </w:rPr>
          <w:delText xml:space="preserve">Soldotna Creek Restoration and </w:delText>
        </w:r>
      </w:del>
      <w:del w:id="456" w:author="Massengill, Robert L (DFG)" w:date="2018-03-12T13:53:00Z">
        <w:r w:rsidDel="00CA0A96">
          <w:rPr>
            <w:color w:val="333333"/>
          </w:rPr>
          <w:delText xml:space="preserve">Tote Road Restoration) and it also supports core Kenai Peninsula pike control tasks such as responding to new reports of aquatic invasive species, northern pike research, conducting public outreach and education, maintaining northern pike passage barriers and fulfilling all pike-related reporting, permitting, and administrative duties. </w:delText>
        </w:r>
      </w:del>
      <w:del w:id="457" w:author="Massengill, Robert L (DFG)" w:date="2018-03-05T09:15:00Z">
        <w:r w:rsidDel="00D07296">
          <w:rPr>
            <w:color w:val="333333"/>
          </w:rPr>
          <w:delText xml:space="preserve">In 2008, ADF&amp;G pike control efforts in the Northern Kenai management area transitioned from being primarily control netting efforts aimed at understanding population structure and reducing pike abundance to the goa of eradicating pike using rotenone treatments. This has resulted </w:delText>
        </w:r>
      </w:del>
      <w:del w:id="458" w:author="Massengill, Robert L (DFG)" w:date="2018-03-05T09:16:00Z">
        <w:r w:rsidDel="00D07296">
          <w:rPr>
            <w:color w:val="333333"/>
          </w:rPr>
          <w:delText xml:space="preserve">in </w:delText>
        </w:r>
      </w:del>
      <w:del w:id="459" w:author="Massengill, Robert L (DFG)" w:date="2018-03-12T13:53:00Z">
        <w:r w:rsidDel="00CA0A96">
          <w:rPr>
            <w:color w:val="333333"/>
          </w:rPr>
          <w:delText>significantly reduc</w:delText>
        </w:r>
      </w:del>
      <w:del w:id="460" w:author="Massengill, Robert L (DFG)" w:date="2018-03-05T09:16:00Z">
        <w:r w:rsidDel="00D07296">
          <w:rPr>
            <w:color w:val="333333"/>
          </w:rPr>
          <w:delText>ing</w:delText>
        </w:r>
      </w:del>
      <w:del w:id="461" w:author="Massengill, Robert L (DFG)" w:date="2018-03-12T13:53:00Z">
        <w:r w:rsidDel="00CA0A96">
          <w:rPr>
            <w:color w:val="333333"/>
          </w:rPr>
          <w:delText xml:space="preserve"> the number of water bodies where pike exist on the Kenai Peninsula and has </w:delText>
        </w:r>
      </w:del>
      <w:del w:id="462" w:author="Massengill, Robert L (DFG)" w:date="2018-03-05T09:16:00Z">
        <w:r w:rsidDel="00D07296">
          <w:rPr>
            <w:color w:val="333333"/>
          </w:rPr>
          <w:delText xml:space="preserve">allowed </w:delText>
        </w:r>
      </w:del>
      <w:del w:id="463" w:author="Massengill, Robert L (DFG)" w:date="2018-03-12T13:53:00Z">
        <w:r w:rsidDel="00CA0A96">
          <w:rPr>
            <w:color w:val="333333"/>
          </w:rPr>
          <w:delText xml:space="preserve">native fish populations </w:delText>
        </w:r>
      </w:del>
      <w:del w:id="464" w:author="Massengill, Robert L (DFG)" w:date="2018-03-05T09:17:00Z">
        <w:r w:rsidDel="00D07296">
          <w:rPr>
            <w:color w:val="333333"/>
          </w:rPr>
          <w:delText xml:space="preserve">to rebound in </w:delText>
        </w:r>
      </w:del>
      <w:del w:id="465" w:author="Massengill, Robert L (DFG)" w:date="2018-03-12T13:53:00Z">
        <w:r w:rsidDel="00CA0A96">
          <w:rPr>
            <w:color w:val="333333"/>
          </w:rPr>
          <w:delText>many of these areas.</w:delText>
        </w:r>
      </w:del>
    </w:p>
    <w:p w:rsidR="00C40E00" w:rsidRDefault="00C40E00">
      <w:pPr>
        <w:pStyle w:val="BodyText"/>
        <w:spacing w:line="249" w:lineRule="auto"/>
        <w:ind w:left="175" w:right="35"/>
        <w:pPrChange w:id="466" w:author="Massengill, Robert L (DFG)" w:date="2018-03-05T12:34:00Z">
          <w:pPr>
            <w:pStyle w:val="BodyText"/>
          </w:pPr>
        </w:pPrChange>
      </w:pPr>
    </w:p>
    <w:p w:rsidR="00C40E00" w:rsidRDefault="007244BC">
      <w:pPr>
        <w:pStyle w:val="Heading3"/>
        <w:spacing w:before="214"/>
        <w:ind w:left="100"/>
      </w:pPr>
      <w:r>
        <w:rPr>
          <w:color w:val="333333"/>
        </w:rPr>
        <w:t>Approach</w:t>
      </w:r>
    </w:p>
    <w:p w:rsidR="00C40E00" w:rsidRDefault="007244BC">
      <w:pPr>
        <w:pStyle w:val="BodyText"/>
        <w:spacing w:before="86"/>
        <w:ind w:left="175"/>
      </w:pPr>
      <w:r>
        <w:rPr>
          <w:color w:val="333333"/>
        </w:rPr>
        <w:t xml:space="preserve">There are </w:t>
      </w:r>
      <w:ins w:id="467" w:author="Massengill, Robert L (DFG)" w:date="2018-03-12T15:24:00Z">
        <w:r w:rsidR="005E4F20">
          <w:rPr>
            <w:color w:val="333333"/>
          </w:rPr>
          <w:t>two</w:t>
        </w:r>
      </w:ins>
      <w:del w:id="468" w:author="Massengill, Robert L (DFG)" w:date="2018-03-12T15:24:00Z">
        <w:r w:rsidDel="005E4F20">
          <w:rPr>
            <w:color w:val="333333"/>
          </w:rPr>
          <w:delText>several</w:delText>
        </w:r>
      </w:del>
      <w:r>
        <w:rPr>
          <w:color w:val="333333"/>
        </w:rPr>
        <w:t xml:space="preserve"> components to this grant for FY1</w:t>
      </w:r>
      <w:ins w:id="469" w:author="Massengill, Robert L (DFG)" w:date="2018-03-12T15:21:00Z">
        <w:r w:rsidR="005E4F20">
          <w:rPr>
            <w:color w:val="333333"/>
          </w:rPr>
          <w:t>9</w:t>
        </w:r>
      </w:ins>
      <w:del w:id="470" w:author="Massengill, Robert L (DFG)" w:date="2018-03-12T15:21:00Z">
        <w:r w:rsidDel="005E4F20">
          <w:rPr>
            <w:color w:val="333333"/>
          </w:rPr>
          <w:delText>8</w:delText>
        </w:r>
      </w:del>
      <w:r>
        <w:rPr>
          <w:color w:val="333333"/>
        </w:rPr>
        <w:t>:</w:t>
      </w:r>
    </w:p>
    <w:p w:rsidR="00C40E00" w:rsidDel="007244BC" w:rsidRDefault="00C40E00">
      <w:pPr>
        <w:pStyle w:val="BodyText"/>
        <w:spacing w:before="12"/>
        <w:rPr>
          <w:del w:id="471" w:author="Massengill, Robert L (DFG)" w:date="2018-03-05T12:34:00Z"/>
          <w:sz w:val="25"/>
        </w:rPr>
      </w:pPr>
    </w:p>
    <w:p w:rsidR="00C40E00" w:rsidDel="00D07296" w:rsidRDefault="007244BC">
      <w:pPr>
        <w:pStyle w:val="BodyText"/>
        <w:ind w:left="175"/>
        <w:rPr>
          <w:del w:id="472" w:author="Massengill, Robert L (DFG)" w:date="2018-03-05T09:18:00Z"/>
        </w:rPr>
      </w:pPr>
      <w:del w:id="473" w:author="Massengill, Robert L (DFG)" w:date="2018-03-05T09:18:00Z">
        <w:r w:rsidDel="00D07296">
          <w:rPr>
            <w:color w:val="333333"/>
          </w:rPr>
          <w:delText>Soldotna Creek Restoration Support</w:delText>
        </w:r>
      </w:del>
    </w:p>
    <w:p w:rsidR="00C40E00" w:rsidDel="00D07296" w:rsidRDefault="007244BC">
      <w:pPr>
        <w:pStyle w:val="BodyText"/>
        <w:spacing w:before="12" w:line="249" w:lineRule="auto"/>
        <w:ind w:left="175" w:right="71"/>
        <w:rPr>
          <w:del w:id="474" w:author="Massengill, Robert L (DFG)" w:date="2018-03-05T09:18:00Z"/>
        </w:rPr>
      </w:pPr>
      <w:del w:id="475" w:author="Massengill, Robert L (DFG)" w:date="2018-03-05T09:18:00Z">
        <w:r w:rsidDel="00D07296">
          <w:rPr>
            <w:color w:val="333333"/>
          </w:rPr>
          <w:delText>The Kenai Pike Control Project provides support to the Soldotna Creek Restoration project designed to implement several step-wise rotenone treatments to the Soldotna Creek drainage to eradicate invasive pike during the period of 2014–2017. The western branch of the drainage (Mackey Lake system) was treated with rotenone first in the fall of 2014 and the remainder of the drainage was treated with rotenone in the summer of 2016. In mid-June of 2017, Sevena Lake and adjacent wetlands will be retreated with rotenone a final time. Posttreatment biological and environmental monitoring and native fish restoration work is planned to extend well into FY18.</w:delText>
        </w:r>
      </w:del>
    </w:p>
    <w:p w:rsidR="00C40E00" w:rsidRDefault="00C40E00">
      <w:pPr>
        <w:pStyle w:val="BodyText"/>
        <w:rPr>
          <w:sz w:val="25"/>
        </w:rPr>
      </w:pPr>
    </w:p>
    <w:p w:rsidR="00C40E00" w:rsidRDefault="007244BC">
      <w:pPr>
        <w:pStyle w:val="BodyText"/>
        <w:ind w:left="175"/>
      </w:pPr>
      <w:r>
        <w:rPr>
          <w:color w:val="333333"/>
        </w:rPr>
        <w:t>Tote Road Restoration Support:</w:t>
      </w:r>
    </w:p>
    <w:p w:rsidR="00C40E00" w:rsidRDefault="007244BC">
      <w:pPr>
        <w:pStyle w:val="BodyText"/>
        <w:spacing w:before="11" w:line="249" w:lineRule="auto"/>
        <w:ind w:left="175" w:right="35"/>
      </w:pPr>
      <w:r>
        <w:rPr>
          <w:color w:val="333333"/>
        </w:rPr>
        <w:t xml:space="preserve">The </w:t>
      </w:r>
      <w:del w:id="476" w:author="Massengill, Robert L (DFG)" w:date="2018-03-12T15:21:00Z">
        <w:r w:rsidDel="005E4F20">
          <w:rPr>
            <w:color w:val="333333"/>
          </w:rPr>
          <w:delText xml:space="preserve">Kenai Pike Control Project </w:delText>
        </w:r>
      </w:del>
      <w:ins w:id="477" w:author="Massengill, Robert L (DFG)" w:date="2018-03-12T15:21:00Z">
        <w:r w:rsidR="005E4F20" w:rsidRPr="005E4F20">
          <w:rPr>
            <w:color w:val="333333"/>
          </w:rPr>
          <w:t xml:space="preserve">Kenai Peninsula Invasive Northern Pike Monitoring and Native Fish Restoration </w:t>
        </w:r>
        <w:r w:rsidR="005E4F20">
          <w:rPr>
            <w:color w:val="333333"/>
          </w:rPr>
          <w:t xml:space="preserve">project </w:t>
        </w:r>
      </w:ins>
      <w:r>
        <w:rPr>
          <w:color w:val="333333"/>
        </w:rPr>
        <w:t xml:space="preserve">provides support to </w:t>
      </w:r>
      <w:ins w:id="478" w:author="Massengill, Robert L (DFG)" w:date="2018-03-15T12:13:00Z">
        <w:r w:rsidR="000C0F48">
          <w:rPr>
            <w:color w:val="333333"/>
          </w:rPr>
          <w:t>an existing</w:t>
        </w:r>
      </w:ins>
      <w:del w:id="479" w:author="Massengill, Robert L (DFG)" w:date="2018-03-15T12:13:00Z">
        <w:r w:rsidDel="000C0F48">
          <w:rPr>
            <w:color w:val="333333"/>
          </w:rPr>
          <w:delText>the</w:delText>
        </w:r>
      </w:del>
      <w:r>
        <w:rPr>
          <w:color w:val="333333"/>
        </w:rPr>
        <w:t xml:space="preserve"> </w:t>
      </w:r>
      <w:del w:id="480" w:author="Massengill, Robert L (DFG)" w:date="2018-03-15T12:13:00Z">
        <w:r w:rsidDel="000C0F48">
          <w:rPr>
            <w:color w:val="333333"/>
          </w:rPr>
          <w:delText xml:space="preserve">Tote Road Restoration </w:delText>
        </w:r>
      </w:del>
      <w:r>
        <w:rPr>
          <w:color w:val="333333"/>
        </w:rPr>
        <w:t>project</w:t>
      </w:r>
      <w:ins w:id="481" w:author="Massengill, Robert L (DFG)" w:date="2018-03-15T12:13:00Z">
        <w:r w:rsidR="000C0F48">
          <w:rPr>
            <w:color w:val="333333"/>
          </w:rPr>
          <w:t xml:space="preserve"> (Tote Road Res</w:t>
        </w:r>
      </w:ins>
      <w:ins w:id="482" w:author="Massengill, Robert L (DFG)" w:date="2018-03-15T12:14:00Z">
        <w:r w:rsidR="000C0F48">
          <w:rPr>
            <w:color w:val="333333"/>
          </w:rPr>
          <w:t>t</w:t>
        </w:r>
      </w:ins>
      <w:ins w:id="483" w:author="Massengill, Robert L (DFG)" w:date="2018-03-15T12:13:00Z">
        <w:r w:rsidR="000C0F48">
          <w:rPr>
            <w:color w:val="333333"/>
          </w:rPr>
          <w:t>oration funded by AKSSF)</w:t>
        </w:r>
      </w:ins>
      <w:r>
        <w:rPr>
          <w:color w:val="333333"/>
        </w:rPr>
        <w:t xml:space="preserve">, which is a </w:t>
      </w:r>
      <w:del w:id="484" w:author="Massengill, Robert L (DFG)" w:date="2018-03-05T09:18:00Z">
        <w:r w:rsidDel="00D07296">
          <w:rPr>
            <w:color w:val="333333"/>
          </w:rPr>
          <w:delText xml:space="preserve">new </w:delText>
        </w:r>
      </w:del>
      <w:ins w:id="485" w:author="Massengill, Robert L (DFG)" w:date="2018-03-05T09:18:00Z">
        <w:r w:rsidR="00D07296">
          <w:rPr>
            <w:color w:val="333333"/>
          </w:rPr>
          <w:t xml:space="preserve">multi-year </w:t>
        </w:r>
      </w:ins>
      <w:r>
        <w:rPr>
          <w:color w:val="333333"/>
        </w:rPr>
        <w:t>pike eradication project</w:t>
      </w:r>
      <w:ins w:id="486" w:author="Massengill, Robert L (DFG)" w:date="2018-03-05T12:34:00Z">
        <w:r>
          <w:rPr>
            <w:color w:val="333333"/>
          </w:rPr>
          <w:t xml:space="preserve"> </w:t>
        </w:r>
      </w:ins>
      <w:del w:id="487" w:author="Massengill, Robert L (DFG)" w:date="2018-03-05T09:18:00Z">
        <w:r w:rsidDel="00D07296">
          <w:rPr>
            <w:color w:val="333333"/>
          </w:rPr>
          <w:delText xml:space="preserve"> in the early stages of planning, public scoping, permitting, and collecting baseline environmental and biological data</w:delText>
        </w:r>
      </w:del>
      <w:ins w:id="488" w:author="Massengill, Robert L (DFG)" w:date="2018-03-05T09:18:00Z">
        <w:r w:rsidR="00D07296">
          <w:rPr>
            <w:color w:val="333333"/>
          </w:rPr>
          <w:t>designed to remove the last known northern pike population</w:t>
        </w:r>
      </w:ins>
      <w:ins w:id="489" w:author="Massengill, Robert L (DFG)" w:date="2018-03-05T10:21:00Z">
        <w:r w:rsidR="006467A7">
          <w:rPr>
            <w:color w:val="333333"/>
          </w:rPr>
          <w:t>s</w:t>
        </w:r>
      </w:ins>
      <w:ins w:id="490" w:author="Massengill, Robert L (DFG)" w:date="2018-03-05T09:18:00Z">
        <w:r w:rsidR="00D07296">
          <w:rPr>
            <w:color w:val="333333"/>
          </w:rPr>
          <w:t xml:space="preserve"> fro</w:t>
        </w:r>
      </w:ins>
      <w:ins w:id="491" w:author="Massengill, Robert L (DFG)" w:date="2018-03-05T09:19:00Z">
        <w:r w:rsidR="00D07296">
          <w:rPr>
            <w:color w:val="333333"/>
          </w:rPr>
          <w:t>m</w:t>
        </w:r>
      </w:ins>
      <w:ins w:id="492" w:author="Massengill, Robert L (DFG)" w:date="2018-03-05T09:18:00Z">
        <w:r w:rsidR="00D07296">
          <w:rPr>
            <w:color w:val="333333"/>
          </w:rPr>
          <w:t xml:space="preserve"> the </w:t>
        </w:r>
      </w:ins>
      <w:ins w:id="493" w:author="Massengill, Robert L (DFG)" w:date="2018-03-05T09:19:00Z">
        <w:r w:rsidR="00B732A2">
          <w:rPr>
            <w:color w:val="333333"/>
          </w:rPr>
          <w:t>Kenai Penin</w:t>
        </w:r>
      </w:ins>
      <w:ins w:id="494" w:author="Massengill, Robert L (DFG)" w:date="2018-03-05T10:13:00Z">
        <w:r w:rsidR="00B732A2">
          <w:rPr>
            <w:color w:val="333333"/>
          </w:rPr>
          <w:t>su</w:t>
        </w:r>
      </w:ins>
      <w:ins w:id="495" w:author="Massengill, Robert L (DFG)" w:date="2018-03-05T09:19:00Z">
        <w:r w:rsidR="00D07296">
          <w:rPr>
            <w:color w:val="333333"/>
          </w:rPr>
          <w:t>la</w:t>
        </w:r>
      </w:ins>
      <w:r>
        <w:rPr>
          <w:color w:val="333333"/>
        </w:rPr>
        <w:t xml:space="preserve">. The </w:t>
      </w:r>
      <w:ins w:id="496" w:author="Massengill, Robert L (DFG)" w:date="2018-03-05T09:19:00Z">
        <w:r w:rsidR="00D07296">
          <w:rPr>
            <w:color w:val="333333"/>
          </w:rPr>
          <w:t xml:space="preserve">primary </w:t>
        </w:r>
      </w:ins>
      <w:r>
        <w:rPr>
          <w:color w:val="333333"/>
        </w:rPr>
        <w:t xml:space="preserve">goal is to conduct rotenone treatments in </w:t>
      </w:r>
      <w:ins w:id="497" w:author="Massengill, Robert L (DFG)" w:date="2018-03-05T09:19:00Z">
        <w:r w:rsidR="00D07296">
          <w:rPr>
            <w:color w:val="333333"/>
          </w:rPr>
          <w:t>eight</w:t>
        </w:r>
      </w:ins>
      <w:del w:id="498" w:author="Massengill, Robert L (DFG)" w:date="2018-03-05T09:19:00Z">
        <w:r w:rsidDel="00D07296">
          <w:rPr>
            <w:color w:val="333333"/>
          </w:rPr>
          <w:delText>six</w:delText>
        </w:r>
      </w:del>
      <w:r>
        <w:rPr>
          <w:color w:val="333333"/>
        </w:rPr>
        <w:t xml:space="preserve"> lakes in the Tote Road area </w:t>
      </w:r>
      <w:ins w:id="499" w:author="Massengill, Robert L (DFG)" w:date="2018-03-15T12:14:00Z">
        <w:r w:rsidR="000C0F48">
          <w:rPr>
            <w:color w:val="333333"/>
          </w:rPr>
          <w:t>during</w:t>
        </w:r>
      </w:ins>
      <w:del w:id="500" w:author="Massengill, Robert L (DFG)" w:date="2018-03-15T12:14:00Z">
        <w:r w:rsidDel="000C0F48">
          <w:rPr>
            <w:color w:val="333333"/>
          </w:rPr>
          <w:delText>in</w:delText>
        </w:r>
      </w:del>
      <w:r>
        <w:rPr>
          <w:color w:val="333333"/>
        </w:rPr>
        <w:t xml:space="preserve"> the fall of </w:t>
      </w:r>
      <w:ins w:id="501" w:author="Massengill, Robert L (DFG)" w:date="2018-03-05T09:19:00Z">
        <w:r w:rsidR="00D07296">
          <w:rPr>
            <w:color w:val="333333"/>
          </w:rPr>
          <w:t>201</w:t>
        </w:r>
      </w:ins>
      <w:ins w:id="502" w:author="Massengill, Robert L (DFG)" w:date="2018-03-05T09:31:00Z">
        <w:r w:rsidR="007C22B6">
          <w:rPr>
            <w:color w:val="333333"/>
          </w:rPr>
          <w:t>8</w:t>
        </w:r>
      </w:ins>
      <w:del w:id="503" w:author="Massengill, Robert L (DFG)" w:date="2018-03-05T09:19:00Z">
        <w:r w:rsidDel="00D07296">
          <w:rPr>
            <w:color w:val="333333"/>
          </w:rPr>
          <w:delText>FY1</w:delText>
        </w:r>
      </w:del>
      <w:del w:id="504" w:author="Massengill, Robert L (DFG)" w:date="2018-03-15T12:14:00Z">
        <w:r w:rsidDel="000C0F48">
          <w:rPr>
            <w:color w:val="333333"/>
          </w:rPr>
          <w:delText>9</w:delText>
        </w:r>
      </w:del>
      <w:del w:id="505" w:author="Massengill, Robert L (DFG)" w:date="2018-03-05T10:21:00Z">
        <w:r w:rsidDel="006467A7">
          <w:rPr>
            <w:color w:val="333333"/>
          </w:rPr>
          <w:delText xml:space="preserve"> to remove invasive pike</w:delText>
        </w:r>
      </w:del>
      <w:r>
        <w:rPr>
          <w:color w:val="333333"/>
        </w:rPr>
        <w:t>.</w:t>
      </w:r>
      <w:ins w:id="506" w:author="Massengill, Robert L (DFG)" w:date="2018-03-05T09:19:00Z">
        <w:r w:rsidR="006467A7">
          <w:rPr>
            <w:color w:val="333333"/>
          </w:rPr>
          <w:t xml:space="preserve">  After</w:t>
        </w:r>
      </w:ins>
      <w:ins w:id="507" w:author="Massengill, Robert L (DFG)" w:date="2018-03-05T10:14:00Z">
        <w:r w:rsidR="00B732A2">
          <w:rPr>
            <w:color w:val="333333"/>
          </w:rPr>
          <w:t xml:space="preserve"> the rotenone fully degrades, </w:t>
        </w:r>
      </w:ins>
      <w:ins w:id="508" w:author="Massengill, Robert L (DFG)" w:date="2018-03-05T09:19:00Z">
        <w:r w:rsidR="00D07296">
          <w:rPr>
            <w:color w:val="333333"/>
          </w:rPr>
          <w:t xml:space="preserve">the </w:t>
        </w:r>
      </w:ins>
      <w:ins w:id="509" w:author="Massengill, Robert L (DFG)" w:date="2018-03-05T10:14:00Z">
        <w:r w:rsidR="00B732A2">
          <w:rPr>
            <w:color w:val="333333"/>
          </w:rPr>
          <w:t xml:space="preserve">treated </w:t>
        </w:r>
      </w:ins>
      <w:ins w:id="510" w:author="Massengill, Robert L (DFG)" w:date="2018-03-05T09:19:00Z">
        <w:r w:rsidR="00D07296">
          <w:rPr>
            <w:color w:val="333333"/>
          </w:rPr>
          <w:t xml:space="preserve">Tote </w:t>
        </w:r>
      </w:ins>
      <w:ins w:id="511" w:author="Massengill, Robert L (DFG)" w:date="2018-03-05T09:20:00Z">
        <w:r w:rsidR="00D07296">
          <w:rPr>
            <w:color w:val="333333"/>
          </w:rPr>
          <w:t>Road lakes</w:t>
        </w:r>
      </w:ins>
      <w:ins w:id="512" w:author="Massengill, Robert L (DFG)" w:date="2018-03-05T09:32:00Z">
        <w:r w:rsidR="007C22B6">
          <w:rPr>
            <w:color w:val="333333"/>
          </w:rPr>
          <w:t xml:space="preserve"> </w:t>
        </w:r>
      </w:ins>
      <w:ins w:id="513" w:author="Massengill, Robert L (DFG)" w:date="2018-03-05T09:20:00Z">
        <w:r w:rsidR="00D07296">
          <w:rPr>
            <w:color w:val="333333"/>
          </w:rPr>
          <w:t>will have wild</w:t>
        </w:r>
      </w:ins>
      <w:ins w:id="514" w:author="Massengill, Robert L (DFG)" w:date="2018-03-05T09:21:00Z">
        <w:r w:rsidR="00D07296">
          <w:rPr>
            <w:color w:val="333333"/>
          </w:rPr>
          <w:t xml:space="preserve"> salmonids</w:t>
        </w:r>
      </w:ins>
      <w:ins w:id="515" w:author="Massengill, Robert L (DFG)" w:date="2018-03-05T09:20:00Z">
        <w:r w:rsidR="00D07296">
          <w:rPr>
            <w:color w:val="333333"/>
          </w:rPr>
          <w:t xml:space="preserve"> released into them to initiate a new fishery</w:t>
        </w:r>
      </w:ins>
      <w:ins w:id="516" w:author="Massengill, Robert L (DFG)" w:date="2018-03-15T12:14:00Z">
        <w:r w:rsidR="000C0F48">
          <w:rPr>
            <w:color w:val="333333"/>
          </w:rPr>
          <w:t xml:space="preserve"> in 2019</w:t>
        </w:r>
      </w:ins>
      <w:ins w:id="517" w:author="Massengill, Robert L (DFG)" w:date="2018-03-05T09:21:00Z">
        <w:r w:rsidR="00D07296">
          <w:rPr>
            <w:color w:val="333333"/>
          </w:rPr>
          <w:t>.</w:t>
        </w:r>
      </w:ins>
      <w:ins w:id="518" w:author="Massengill, Robert L (DFG)" w:date="2018-03-12T15:20:00Z">
        <w:r w:rsidR="005E4F20">
          <w:rPr>
            <w:color w:val="333333"/>
          </w:rPr>
          <w:t xml:space="preserve">  This </w:t>
        </w:r>
      </w:ins>
      <w:ins w:id="519" w:author="Massengill, Robert L (DFG)" w:date="2018-03-15T12:15:00Z">
        <w:r w:rsidR="000C0F48">
          <w:rPr>
            <w:color w:val="333333"/>
          </w:rPr>
          <w:t xml:space="preserve">restoration effort </w:t>
        </w:r>
      </w:ins>
      <w:ins w:id="520" w:author="Massengill, Robert L (DFG)" w:date="2018-03-12T15:20:00Z">
        <w:r w:rsidR="005E4F20">
          <w:rPr>
            <w:color w:val="333333"/>
          </w:rPr>
          <w:t xml:space="preserve">will be monitored long-term. </w:t>
        </w:r>
      </w:ins>
    </w:p>
    <w:p w:rsidR="00C40E00" w:rsidRDefault="00C40E00">
      <w:pPr>
        <w:pStyle w:val="BodyText"/>
        <w:spacing w:before="12"/>
      </w:pPr>
    </w:p>
    <w:p w:rsidR="00C40E00" w:rsidRDefault="005E4F20">
      <w:pPr>
        <w:pStyle w:val="BodyText"/>
        <w:ind w:left="175"/>
      </w:pPr>
      <w:ins w:id="521" w:author="Massengill, Robert L (DFG)" w:date="2018-03-12T15:24:00Z">
        <w:r w:rsidRPr="005E4F20">
          <w:rPr>
            <w:color w:val="333333"/>
          </w:rPr>
          <w:t>Kenai Peninsula Invasive Northern Pike Monitor</w:t>
        </w:r>
        <w:r w:rsidR="000C0F48">
          <w:rPr>
            <w:color w:val="333333"/>
          </w:rPr>
          <w:t>ing and Native Fish Restoration</w:t>
        </w:r>
      </w:ins>
      <w:del w:id="522" w:author="Massengill, Robert L (DFG)" w:date="2018-03-12T15:23:00Z">
        <w:r w:rsidR="007244BC" w:rsidDel="005E4F20">
          <w:rPr>
            <w:color w:val="333333"/>
          </w:rPr>
          <w:delText>Kenai Peninsula Northern Pike Control</w:delText>
        </w:r>
      </w:del>
      <w:r w:rsidR="007244BC">
        <w:rPr>
          <w:color w:val="333333"/>
        </w:rPr>
        <w:t>:</w:t>
      </w:r>
    </w:p>
    <w:p w:rsidR="00C40E00" w:rsidDel="00D07296" w:rsidRDefault="007244BC">
      <w:pPr>
        <w:pStyle w:val="BodyText"/>
        <w:spacing w:before="12" w:line="249" w:lineRule="auto"/>
        <w:ind w:left="175" w:right="35"/>
        <w:rPr>
          <w:del w:id="523" w:author="Massengill, Robert L (DFG)" w:date="2018-03-05T09:22:00Z"/>
        </w:rPr>
      </w:pPr>
      <w:r>
        <w:rPr>
          <w:color w:val="333333"/>
        </w:rPr>
        <w:t xml:space="preserve">Beyond providing support to </w:t>
      </w:r>
      <w:del w:id="524" w:author="Massengill, Robert L (DFG)" w:date="2018-03-05T09:32:00Z">
        <w:r w:rsidDel="007C22B6">
          <w:rPr>
            <w:color w:val="333333"/>
          </w:rPr>
          <w:delText xml:space="preserve">two </w:delText>
        </w:r>
      </w:del>
      <w:ins w:id="525" w:author="Massengill, Robert L (DFG)" w:date="2018-03-05T09:32:00Z">
        <w:r w:rsidR="00B732A2">
          <w:rPr>
            <w:color w:val="333333"/>
          </w:rPr>
          <w:t xml:space="preserve">the </w:t>
        </w:r>
      </w:ins>
      <w:ins w:id="526" w:author="Massengill, Robert L (DFG)" w:date="2018-03-05T10:15:00Z">
        <w:r w:rsidR="00B732A2">
          <w:rPr>
            <w:color w:val="333333"/>
          </w:rPr>
          <w:t>T</w:t>
        </w:r>
      </w:ins>
      <w:ins w:id="527" w:author="Massengill, Robert L (DFG)" w:date="2018-03-05T09:32:00Z">
        <w:r w:rsidR="007C22B6">
          <w:rPr>
            <w:color w:val="333333"/>
          </w:rPr>
          <w:t xml:space="preserve">ote Road </w:t>
        </w:r>
      </w:ins>
      <w:r>
        <w:rPr>
          <w:color w:val="333333"/>
        </w:rPr>
        <w:t>restoration project</w:t>
      </w:r>
      <w:del w:id="528" w:author="Massengill, Robert L (DFG)" w:date="2018-03-05T09:32:00Z">
        <w:r w:rsidDel="007C22B6">
          <w:rPr>
            <w:color w:val="333333"/>
          </w:rPr>
          <w:delText>s</w:delText>
        </w:r>
      </w:del>
      <w:del w:id="529" w:author="Massengill, Robert L (DFG)" w:date="2018-03-05T10:17:00Z">
        <w:r w:rsidDel="00B732A2">
          <w:rPr>
            <w:color w:val="333333"/>
          </w:rPr>
          <w:delText xml:space="preserve"> previously mentioned</w:delText>
        </w:r>
      </w:del>
      <w:r>
        <w:rPr>
          <w:color w:val="333333"/>
        </w:rPr>
        <w:t xml:space="preserve">, the </w:t>
      </w:r>
      <w:ins w:id="530" w:author="Massengill, Robert L (DFG)" w:date="2018-03-12T15:22:00Z">
        <w:r w:rsidR="005E4F20" w:rsidRPr="005E4F20">
          <w:rPr>
            <w:color w:val="333333"/>
          </w:rPr>
          <w:t xml:space="preserve">Kenai Peninsula Invasive Northern Pike Monitoring and Native Fish Restoration </w:t>
        </w:r>
      </w:ins>
      <w:del w:id="531" w:author="Massengill, Robert L (DFG)" w:date="2018-03-12T15:22:00Z">
        <w:r w:rsidDel="005E4F20">
          <w:rPr>
            <w:color w:val="333333"/>
          </w:rPr>
          <w:delText xml:space="preserve">Kenai Northern Pike Control </w:delText>
        </w:r>
      </w:del>
      <w:r>
        <w:rPr>
          <w:color w:val="333333"/>
        </w:rPr>
        <w:t xml:space="preserve">project will conduct </w:t>
      </w:r>
      <w:ins w:id="532" w:author="Massengill, Robert L (DFG)" w:date="2018-03-12T15:24:00Z">
        <w:r w:rsidR="005E4F20">
          <w:rPr>
            <w:color w:val="333333"/>
          </w:rPr>
          <w:t xml:space="preserve">general </w:t>
        </w:r>
      </w:ins>
      <w:r>
        <w:rPr>
          <w:color w:val="333333"/>
        </w:rPr>
        <w:t xml:space="preserve">area-wide </w:t>
      </w:r>
      <w:del w:id="533" w:author="Massengill, Robert L (DFG)" w:date="2018-03-12T15:22:00Z">
        <w:r w:rsidDel="005E4F20">
          <w:rPr>
            <w:color w:val="333333"/>
          </w:rPr>
          <w:delText xml:space="preserve">pike control activities </w:delText>
        </w:r>
      </w:del>
      <w:ins w:id="534" w:author="Massengill, Robert L (DFG)" w:date="2018-03-12T15:22:00Z">
        <w:r w:rsidR="005E4F20">
          <w:rPr>
            <w:color w:val="333333"/>
          </w:rPr>
          <w:t xml:space="preserve">fish surveys </w:t>
        </w:r>
      </w:ins>
      <w:r>
        <w:rPr>
          <w:color w:val="333333"/>
        </w:rPr>
        <w:t>in FY1</w:t>
      </w:r>
      <w:ins w:id="535" w:author="Massengill, Robert L (DFG)" w:date="2018-03-05T09:21:00Z">
        <w:r w:rsidR="00D07296">
          <w:rPr>
            <w:color w:val="333333"/>
          </w:rPr>
          <w:t>9</w:t>
        </w:r>
      </w:ins>
      <w:del w:id="536" w:author="Massengill, Robert L (DFG)" w:date="2018-03-05T09:21:00Z">
        <w:r w:rsidDel="00D07296">
          <w:rPr>
            <w:color w:val="333333"/>
          </w:rPr>
          <w:delText>8</w:delText>
        </w:r>
      </w:del>
      <w:r>
        <w:rPr>
          <w:color w:val="333333"/>
        </w:rPr>
        <w:t xml:space="preserve"> that may include </w:t>
      </w:r>
      <w:del w:id="537" w:author="Massengill, Robert L (DFG)" w:date="2018-03-12T15:22:00Z">
        <w:r w:rsidDel="005E4F20">
          <w:rPr>
            <w:color w:val="333333"/>
          </w:rPr>
          <w:delText xml:space="preserve">quick response surveys </w:delText>
        </w:r>
      </w:del>
      <w:del w:id="538" w:author="Massengill, Robert L (DFG)" w:date="2018-03-05T10:22:00Z">
        <w:r w:rsidDel="006467A7">
          <w:rPr>
            <w:color w:val="333333"/>
          </w:rPr>
          <w:delText>for</w:delText>
        </w:r>
      </w:del>
      <w:del w:id="539" w:author="Massengill, Robert L (DFG)" w:date="2018-03-12T15:22:00Z">
        <w:r w:rsidDel="005E4F20">
          <w:rPr>
            <w:color w:val="333333"/>
          </w:rPr>
          <w:delText xml:space="preserve"> new aquatic species</w:delText>
        </w:r>
      </w:del>
      <w:del w:id="540" w:author="Massengill, Robert L (DFG)" w:date="2018-03-05T10:22:00Z">
        <w:r w:rsidDel="006467A7">
          <w:rPr>
            <w:color w:val="333333"/>
          </w:rPr>
          <w:delText xml:space="preserve"> reports</w:delText>
        </w:r>
      </w:del>
      <w:del w:id="541" w:author="Massengill, Robert L (DFG)" w:date="2018-03-12T15:22:00Z">
        <w:r w:rsidDel="005E4F20">
          <w:rPr>
            <w:color w:val="333333"/>
          </w:rPr>
          <w:delText xml:space="preserve">, </w:delText>
        </w:r>
      </w:del>
      <w:ins w:id="542" w:author="Massengill, Robert L (DFG)" w:date="2018-03-05T09:21:00Z">
        <w:r w:rsidR="00D07296">
          <w:rPr>
            <w:color w:val="333333"/>
          </w:rPr>
          <w:t xml:space="preserve">using gillnets </w:t>
        </w:r>
      </w:ins>
      <w:ins w:id="543" w:author="Massengill, Robert L (DFG)" w:date="2018-03-05T09:22:00Z">
        <w:r w:rsidR="00D07296">
          <w:rPr>
            <w:color w:val="333333"/>
          </w:rPr>
          <w:t>and/or</w:t>
        </w:r>
      </w:ins>
      <w:ins w:id="544" w:author="Massengill, Robert L (DFG)" w:date="2018-03-05T09:21:00Z">
        <w:r w:rsidR="00D07296">
          <w:rPr>
            <w:color w:val="333333"/>
          </w:rPr>
          <w:t xml:space="preserve"> e</w:t>
        </w:r>
      </w:ins>
      <w:ins w:id="545" w:author="Massengill, Robert L (DFG)" w:date="2018-03-05T09:22:00Z">
        <w:r w:rsidR="00D07296">
          <w:rPr>
            <w:color w:val="333333"/>
          </w:rPr>
          <w:t>D</w:t>
        </w:r>
      </w:ins>
      <w:ins w:id="546" w:author="Massengill, Robert L (DFG)" w:date="2018-03-05T09:21:00Z">
        <w:r w:rsidR="00D07296">
          <w:rPr>
            <w:color w:val="333333"/>
          </w:rPr>
          <w:t>NA s</w:t>
        </w:r>
      </w:ins>
      <w:ins w:id="547" w:author="Massengill, Robert L (DFG)" w:date="2018-03-05T09:22:00Z">
        <w:r w:rsidR="00D07296">
          <w:rPr>
            <w:color w:val="333333"/>
          </w:rPr>
          <w:t>a</w:t>
        </w:r>
      </w:ins>
      <w:ins w:id="548" w:author="Massengill, Robert L (DFG)" w:date="2018-03-05T09:21:00Z">
        <w:r w:rsidR="00D07296">
          <w:rPr>
            <w:color w:val="333333"/>
          </w:rPr>
          <w:t>mpling methods</w:t>
        </w:r>
      </w:ins>
      <w:ins w:id="549" w:author="Massengill, Robert L (DFG)" w:date="2018-03-05T10:16:00Z">
        <w:r w:rsidR="00B732A2">
          <w:rPr>
            <w:color w:val="333333"/>
          </w:rPr>
          <w:t xml:space="preserve"> </w:t>
        </w:r>
      </w:ins>
      <w:ins w:id="550" w:author="Massengill, Robert L (DFG)" w:date="2018-03-15T12:15:00Z">
        <w:r w:rsidR="000C0F48">
          <w:rPr>
            <w:color w:val="333333"/>
          </w:rPr>
          <w:t xml:space="preserve">in an attempt to detect northern pike </w:t>
        </w:r>
      </w:ins>
      <w:ins w:id="551" w:author="Massengill, Robert L (DFG)" w:date="2018-03-15T12:16:00Z">
        <w:r w:rsidR="000C0F48">
          <w:rPr>
            <w:color w:val="333333"/>
          </w:rPr>
          <w:t>in</w:t>
        </w:r>
      </w:ins>
      <w:ins w:id="552" w:author="Massengill, Robert L (DFG)" w:date="2018-03-05T10:17:00Z">
        <w:r w:rsidR="00B732A2">
          <w:rPr>
            <w:color w:val="333333"/>
          </w:rPr>
          <w:t xml:space="preserve"> waters </w:t>
        </w:r>
      </w:ins>
      <w:ins w:id="553" w:author="Massengill, Robert L (DFG)" w:date="2018-03-05T10:18:00Z">
        <w:r w:rsidR="00B732A2">
          <w:rPr>
            <w:color w:val="333333"/>
          </w:rPr>
          <w:t xml:space="preserve">previously </w:t>
        </w:r>
      </w:ins>
      <w:ins w:id="554" w:author="Massengill, Robert L (DFG)" w:date="2018-03-05T10:16:00Z">
        <w:r w:rsidR="00B732A2">
          <w:rPr>
            <w:color w:val="333333"/>
          </w:rPr>
          <w:t>restored or deemed highly vulnerable to pike invasion</w:t>
        </w:r>
      </w:ins>
      <w:ins w:id="555" w:author="Massengill, Robert L (DFG)" w:date="2018-03-15T12:16:00Z">
        <w:r w:rsidR="000C0F48">
          <w:rPr>
            <w:color w:val="333333"/>
          </w:rPr>
          <w:t>.  Other work will invo</w:t>
        </w:r>
      </w:ins>
      <w:ins w:id="556" w:author="Massengill, Robert L (DFG)" w:date="2018-03-15T12:17:00Z">
        <w:r w:rsidR="000C0F48">
          <w:rPr>
            <w:color w:val="333333"/>
          </w:rPr>
          <w:t>lve</w:t>
        </w:r>
      </w:ins>
      <w:ins w:id="557" w:author="Massengill, Robert L (DFG)" w:date="2018-03-05T09:22:00Z">
        <w:r w:rsidR="00D07296">
          <w:rPr>
            <w:color w:val="333333"/>
          </w:rPr>
          <w:t xml:space="preserve"> </w:t>
        </w:r>
      </w:ins>
      <w:r>
        <w:rPr>
          <w:color w:val="333333"/>
        </w:rPr>
        <w:t xml:space="preserve">maintaining field equipment and fish barriers, </w:t>
      </w:r>
      <w:ins w:id="558" w:author="Massengill, Robert L (DFG)" w:date="2018-03-12T15:22:00Z">
        <w:r w:rsidR="005E4F20">
          <w:rPr>
            <w:color w:val="333333"/>
          </w:rPr>
          <w:t>restoring and assessing native fish populations in habitats where pike have been removed</w:t>
        </w:r>
      </w:ins>
      <w:ins w:id="559" w:author="Massengill, Robert L (DFG)" w:date="2018-03-12T15:23:00Z">
        <w:r w:rsidR="005E4F20">
          <w:rPr>
            <w:color w:val="333333"/>
          </w:rPr>
          <w:t xml:space="preserve"> </w:t>
        </w:r>
      </w:ins>
      <w:ins w:id="560" w:author="Massengill, Robert L (DFG)" w:date="2018-03-15T12:36:00Z">
        <w:r w:rsidR="00E1076D">
          <w:rPr>
            <w:color w:val="333333"/>
          </w:rPr>
          <w:t>and providing</w:t>
        </w:r>
      </w:ins>
      <w:ins w:id="561" w:author="Massengill, Robert L (DFG)" w:date="2018-03-05T10:18:00Z">
        <w:r w:rsidR="00B732A2">
          <w:rPr>
            <w:color w:val="333333"/>
          </w:rPr>
          <w:t xml:space="preserve"> </w:t>
        </w:r>
      </w:ins>
      <w:r>
        <w:rPr>
          <w:color w:val="333333"/>
        </w:rPr>
        <w:t>public outreach and education</w:t>
      </w:r>
      <w:ins w:id="562" w:author="Massengill, Robert L (DFG)" w:date="2018-03-15T12:16:00Z">
        <w:r w:rsidR="000C0F48">
          <w:rPr>
            <w:color w:val="333333"/>
          </w:rPr>
          <w:t xml:space="preserve"> opportunistically</w:t>
        </w:r>
      </w:ins>
      <w:del w:id="563" w:author="Massengill, Robert L (DFG)" w:date="2018-03-12T15:23:00Z">
        <w:r w:rsidDel="005E4F20">
          <w:rPr>
            <w:color w:val="333333"/>
          </w:rPr>
          <w:delText>, and managing administrative and documentation tasks such as permitting</w:delText>
        </w:r>
      </w:del>
      <w:del w:id="564" w:author="Massengill, Robert L (DFG)" w:date="2018-03-05T10:23:00Z">
        <w:r w:rsidDel="00521E1B">
          <w:rPr>
            <w:color w:val="333333"/>
          </w:rPr>
          <w:delText>,</w:delText>
        </w:r>
      </w:del>
    </w:p>
    <w:p w:rsidR="00C40E00" w:rsidDel="00521E1B" w:rsidRDefault="00C40E00">
      <w:pPr>
        <w:pStyle w:val="BodyText"/>
        <w:spacing w:before="12" w:line="249" w:lineRule="auto"/>
        <w:ind w:left="175" w:right="35"/>
        <w:rPr>
          <w:del w:id="565" w:author="Massengill, Robert L (DFG)" w:date="2018-03-05T10:24:00Z"/>
        </w:rPr>
        <w:sectPr w:rsidR="00C40E00" w:rsidDel="00521E1B">
          <w:pgSz w:w="12240" w:h="15840"/>
          <w:pgMar w:top="700" w:right="580" w:bottom="280" w:left="1520" w:header="720" w:footer="720" w:gutter="0"/>
          <w:cols w:space="720"/>
        </w:sectPr>
        <w:pPrChange w:id="566" w:author="Massengill, Robert L (DFG)" w:date="2018-03-12T15:23:00Z">
          <w:pPr>
            <w:spacing w:line="249" w:lineRule="auto"/>
          </w:pPr>
        </w:pPrChange>
      </w:pPr>
    </w:p>
    <w:p w:rsidR="00C40E00" w:rsidRDefault="007244BC">
      <w:pPr>
        <w:pStyle w:val="BodyText"/>
        <w:spacing w:before="12" w:line="249" w:lineRule="auto"/>
        <w:ind w:left="175" w:right="35"/>
        <w:pPrChange w:id="567" w:author="Massengill, Robert L (DFG)" w:date="2018-03-12T15:23:00Z">
          <w:pPr>
            <w:pStyle w:val="BodyText"/>
            <w:spacing w:before="22"/>
            <w:ind w:left="175"/>
          </w:pPr>
        </w:pPrChange>
      </w:pPr>
      <w:del w:id="568" w:author="Massengill, Robert L (DFG)" w:date="2018-03-12T15:23:00Z">
        <w:r w:rsidDel="005E4F20">
          <w:rPr>
            <w:color w:val="333333"/>
          </w:rPr>
          <w:delText>grant seeking, drafting treatment plans, and authoring reports</w:delText>
        </w:r>
      </w:del>
      <w:r>
        <w:rPr>
          <w:color w:val="333333"/>
        </w:rPr>
        <w:t>.</w:t>
      </w:r>
      <w:ins w:id="569" w:author="Massengill, Robert L (DFG)" w:date="2018-03-05T10:25:00Z">
        <w:r w:rsidR="00521E1B">
          <w:rPr>
            <w:color w:val="333333"/>
          </w:rPr>
          <w:t xml:space="preserve"> </w:t>
        </w:r>
      </w:ins>
    </w:p>
    <w:p w:rsidR="00C40E00" w:rsidRDefault="00C40E00">
      <w:pPr>
        <w:pStyle w:val="BodyText"/>
        <w:spacing w:before="11"/>
        <w:rPr>
          <w:sz w:val="25"/>
        </w:rPr>
      </w:pPr>
    </w:p>
    <w:p w:rsidR="00C40E00" w:rsidRDefault="007244BC">
      <w:pPr>
        <w:pStyle w:val="BodyText"/>
        <w:spacing w:before="1"/>
        <w:ind w:left="175"/>
      </w:pPr>
      <w:r>
        <w:rPr>
          <w:color w:val="333333"/>
        </w:rPr>
        <w:t>FY1</w:t>
      </w:r>
      <w:ins w:id="570" w:author="Massengill, Robert L (DFG)" w:date="2018-03-05T09:33:00Z">
        <w:r w:rsidR="007C22B6">
          <w:rPr>
            <w:color w:val="333333"/>
          </w:rPr>
          <w:t>9</w:t>
        </w:r>
      </w:ins>
      <w:del w:id="571" w:author="Massengill, Robert L (DFG)" w:date="2018-03-05T09:22:00Z">
        <w:r w:rsidDel="00D07296">
          <w:rPr>
            <w:color w:val="333333"/>
          </w:rPr>
          <w:delText>8</w:delText>
        </w:r>
      </w:del>
      <w:r>
        <w:rPr>
          <w:color w:val="333333"/>
        </w:rPr>
        <w:t xml:space="preserve"> Tasks:</w:t>
      </w:r>
    </w:p>
    <w:p w:rsidR="003E312B" w:rsidRPr="003E312B" w:rsidRDefault="003E312B">
      <w:pPr>
        <w:widowControl/>
        <w:autoSpaceDE/>
        <w:autoSpaceDN/>
        <w:spacing w:after="120"/>
        <w:ind w:left="720" w:hanging="720"/>
        <w:jc w:val="both"/>
        <w:rPr>
          <w:ins w:id="572" w:author="Massengill, Robert L (DFG)" w:date="2018-03-15T10:18:00Z"/>
          <w:color w:val="333333"/>
          <w:sz w:val="24"/>
          <w:szCs w:val="24"/>
          <w:rPrChange w:id="573" w:author="Massengill, Robert L (DFG)" w:date="2018-03-15T10:19:00Z">
            <w:rPr>
              <w:ins w:id="574" w:author="Massengill, Robert L (DFG)" w:date="2018-03-15T10:18:00Z"/>
              <w:rFonts w:ascii="Times New Roman" w:eastAsia="Times New Roman" w:hAnsi="Times New Roman" w:cs="Times New Roman"/>
              <w:sz w:val="24"/>
              <w:szCs w:val="24"/>
            </w:rPr>
          </w:rPrChange>
        </w:rPr>
        <w:pPrChange w:id="575" w:author="Massengill, Robert L (DFG)" w:date="2018-03-15T11:50:00Z">
          <w:pPr>
            <w:widowControl/>
            <w:autoSpaceDE/>
            <w:autoSpaceDN/>
            <w:spacing w:after="120"/>
            <w:jc w:val="both"/>
          </w:pPr>
        </w:pPrChange>
      </w:pPr>
      <w:ins w:id="576" w:author="Massengill, Robert L (DFG)" w:date="2018-03-15T10:19:00Z">
        <w:r>
          <w:rPr>
            <w:rFonts w:ascii="Times New Roman" w:eastAsia="Times New Roman" w:hAnsi="Times New Roman" w:cs="Times New Roman"/>
            <w:sz w:val="24"/>
            <w:szCs w:val="24"/>
          </w:rPr>
          <w:t>1</w:t>
        </w:r>
        <w:r w:rsidRPr="003E312B">
          <w:rPr>
            <w:rFonts w:ascii="Times New Roman" w:eastAsia="Times New Roman" w:hAnsi="Times New Roman" w:cs="Times New Roman"/>
            <w:sz w:val="24"/>
            <w:szCs w:val="24"/>
          </w:rPr>
          <w:t>.</w:t>
        </w:r>
        <w:r w:rsidRPr="003E312B">
          <w:rPr>
            <w:rFonts w:ascii="Times New Roman" w:eastAsia="Times New Roman" w:hAnsi="Times New Roman" w:cs="Times New Roman"/>
            <w:sz w:val="24"/>
            <w:szCs w:val="24"/>
          </w:rPr>
          <w:tab/>
        </w:r>
      </w:ins>
      <w:ins w:id="577" w:author="Massengill, Robert L (DFG)" w:date="2018-03-15T10:18:00Z">
        <w:r w:rsidRPr="003E312B">
          <w:rPr>
            <w:color w:val="333333"/>
            <w:sz w:val="24"/>
            <w:szCs w:val="24"/>
            <w:rPrChange w:id="578" w:author="Massengill, Robert L (DFG)" w:date="2018-03-15T10:19:00Z">
              <w:rPr/>
            </w:rPrChange>
          </w:rPr>
          <w:t xml:space="preserve">Collect and analyze eDNA samples for all </w:t>
        </w:r>
      </w:ins>
      <w:ins w:id="579" w:author="Massengill, Robert L (DFG)" w:date="2018-03-15T10:19:00Z">
        <w:r w:rsidRPr="003E312B">
          <w:rPr>
            <w:color w:val="333333"/>
            <w:sz w:val="24"/>
            <w:szCs w:val="24"/>
            <w:rPrChange w:id="580" w:author="Massengill, Robert L (DFG)" w:date="2018-03-15T10:19:00Z">
              <w:rPr>
                <w:rFonts w:ascii="Times New Roman" w:eastAsia="Times New Roman" w:hAnsi="Times New Roman" w:cs="Times New Roman"/>
                <w:sz w:val="24"/>
                <w:szCs w:val="24"/>
              </w:rPr>
            </w:rPrChange>
          </w:rPr>
          <w:t xml:space="preserve">selected </w:t>
        </w:r>
      </w:ins>
      <w:ins w:id="581" w:author="Massengill, Robert L (DFG)" w:date="2018-03-15T10:18:00Z">
        <w:r w:rsidRPr="003E312B">
          <w:rPr>
            <w:color w:val="333333"/>
            <w:sz w:val="24"/>
            <w:szCs w:val="24"/>
            <w:rPrChange w:id="582" w:author="Massengill, Robert L (DFG)" w:date="2018-03-15T10:19:00Z">
              <w:rPr/>
            </w:rPrChange>
          </w:rPr>
          <w:t>waters where gillnet effort alone is insufficient to meet Objective 1</w:t>
        </w:r>
      </w:ins>
      <w:ins w:id="583" w:author="Massengill, Robert L (DFG)" w:date="2018-03-15T12:24:00Z">
        <w:r w:rsidR="00D72BBF">
          <w:rPr>
            <w:color w:val="333333"/>
            <w:sz w:val="24"/>
            <w:szCs w:val="24"/>
          </w:rPr>
          <w:t xml:space="preserve"> </w:t>
        </w:r>
      </w:ins>
      <w:ins w:id="584" w:author="Massengill, Robert L (DFG)" w:date="2018-03-15T12:36:00Z">
        <w:r w:rsidR="00E1076D" w:rsidRPr="003E312B">
          <w:rPr>
            <w:color w:val="333333"/>
            <w:sz w:val="24"/>
            <w:szCs w:val="24"/>
          </w:rPr>
          <w:t>precision</w:t>
        </w:r>
      </w:ins>
      <w:ins w:id="585" w:author="Massengill, Robert L (DFG)" w:date="2018-03-15T10:18:00Z">
        <w:r w:rsidRPr="003E312B">
          <w:rPr>
            <w:color w:val="333333"/>
            <w:sz w:val="24"/>
            <w:szCs w:val="24"/>
            <w:rPrChange w:id="586" w:author="Massengill, Robert L (DFG)" w:date="2018-03-15T10:19:00Z">
              <w:rPr/>
            </w:rPrChange>
          </w:rPr>
          <w:t xml:space="preserve"> criteria.</w:t>
        </w:r>
      </w:ins>
    </w:p>
    <w:p w:rsidR="003E312B" w:rsidRPr="003E312B" w:rsidRDefault="003E312B" w:rsidP="003E312B">
      <w:pPr>
        <w:widowControl/>
        <w:autoSpaceDE/>
        <w:autoSpaceDN/>
        <w:spacing w:after="120"/>
        <w:jc w:val="both"/>
        <w:rPr>
          <w:ins w:id="587" w:author="Massengill, Robert L (DFG)" w:date="2018-03-15T10:18:00Z"/>
          <w:color w:val="333333"/>
          <w:sz w:val="24"/>
          <w:szCs w:val="24"/>
          <w:rPrChange w:id="588" w:author="Massengill, Robert L (DFG)" w:date="2018-03-15T10:19:00Z">
            <w:rPr>
              <w:ins w:id="589" w:author="Massengill, Robert L (DFG)" w:date="2018-03-15T10:18:00Z"/>
              <w:rFonts w:ascii="Times New Roman" w:eastAsia="Times New Roman" w:hAnsi="Times New Roman" w:cs="Times New Roman"/>
              <w:sz w:val="24"/>
              <w:szCs w:val="24"/>
            </w:rPr>
          </w:rPrChange>
        </w:rPr>
      </w:pPr>
      <w:ins w:id="590" w:author="Massengill, Robert L (DFG)" w:date="2018-03-15T10:18:00Z">
        <w:r w:rsidRPr="003E312B">
          <w:rPr>
            <w:color w:val="333333"/>
            <w:sz w:val="24"/>
            <w:szCs w:val="24"/>
            <w:rPrChange w:id="591" w:author="Massengill, Robert L (DFG)" w:date="2018-03-15T10:19:00Z">
              <w:rPr>
                <w:rFonts w:ascii="Times New Roman" w:eastAsia="Times New Roman" w:hAnsi="Times New Roman" w:cs="Times New Roman"/>
                <w:sz w:val="24"/>
                <w:szCs w:val="24"/>
              </w:rPr>
            </w:rPrChange>
          </w:rPr>
          <w:t>2.</w:t>
        </w:r>
        <w:r w:rsidRPr="003E312B">
          <w:rPr>
            <w:color w:val="333333"/>
            <w:sz w:val="24"/>
            <w:szCs w:val="24"/>
            <w:rPrChange w:id="592" w:author="Massengill, Robert L (DFG)" w:date="2018-03-15T10:19:00Z">
              <w:rPr>
                <w:rFonts w:ascii="Times New Roman" w:eastAsia="Times New Roman" w:hAnsi="Times New Roman" w:cs="Times New Roman"/>
                <w:sz w:val="24"/>
                <w:szCs w:val="24"/>
              </w:rPr>
            </w:rPrChange>
          </w:rPr>
          <w:tab/>
          <w:t>Map any waters where new pike discoveries are made to verify surface acreage and volume.</w:t>
        </w:r>
      </w:ins>
    </w:p>
    <w:p w:rsidR="003E312B" w:rsidRPr="003E312B" w:rsidRDefault="003E312B">
      <w:pPr>
        <w:widowControl/>
        <w:autoSpaceDE/>
        <w:autoSpaceDN/>
        <w:spacing w:after="120"/>
        <w:ind w:left="720" w:hanging="720"/>
        <w:jc w:val="both"/>
        <w:rPr>
          <w:ins w:id="593" w:author="Massengill, Robert L (DFG)" w:date="2018-03-15T10:18:00Z"/>
          <w:color w:val="333333"/>
          <w:sz w:val="24"/>
          <w:szCs w:val="24"/>
          <w:rPrChange w:id="594" w:author="Massengill, Robert L (DFG)" w:date="2018-03-15T10:19:00Z">
            <w:rPr>
              <w:ins w:id="595" w:author="Massengill, Robert L (DFG)" w:date="2018-03-15T10:18:00Z"/>
              <w:rFonts w:ascii="Times New Roman" w:eastAsia="Times New Roman" w:hAnsi="Times New Roman" w:cs="Times New Roman"/>
              <w:sz w:val="24"/>
              <w:szCs w:val="24"/>
            </w:rPr>
          </w:rPrChange>
        </w:rPr>
        <w:pPrChange w:id="596" w:author="Massengill, Robert L (DFG)" w:date="2018-03-15T11:50:00Z">
          <w:pPr>
            <w:widowControl/>
            <w:autoSpaceDE/>
            <w:autoSpaceDN/>
            <w:spacing w:after="120"/>
            <w:jc w:val="both"/>
          </w:pPr>
        </w:pPrChange>
      </w:pPr>
      <w:ins w:id="597" w:author="Massengill, Robert L (DFG)" w:date="2018-03-15T10:18:00Z">
        <w:r w:rsidRPr="003E312B">
          <w:rPr>
            <w:color w:val="333333"/>
            <w:sz w:val="24"/>
            <w:szCs w:val="24"/>
            <w:rPrChange w:id="598" w:author="Massengill, Robert L (DFG)" w:date="2018-03-15T10:19:00Z">
              <w:rPr>
                <w:rFonts w:ascii="Times New Roman" w:eastAsia="Times New Roman" w:hAnsi="Times New Roman" w:cs="Times New Roman"/>
                <w:sz w:val="24"/>
                <w:szCs w:val="24"/>
              </w:rPr>
            </w:rPrChange>
          </w:rPr>
          <w:t>3.</w:t>
        </w:r>
        <w:r w:rsidRPr="003E312B">
          <w:rPr>
            <w:color w:val="333333"/>
            <w:sz w:val="24"/>
            <w:szCs w:val="24"/>
            <w:rPrChange w:id="599" w:author="Massengill, Robert L (DFG)" w:date="2018-03-15T10:19:00Z">
              <w:rPr>
                <w:rFonts w:ascii="Times New Roman" w:eastAsia="Times New Roman" w:hAnsi="Times New Roman" w:cs="Times New Roman"/>
                <w:sz w:val="24"/>
                <w:szCs w:val="24"/>
              </w:rPr>
            </w:rPrChange>
          </w:rPr>
          <w:tab/>
          <w:t xml:space="preserve">Measure water quality (temperature, DO, pH, specific conductance) monthly </w:t>
        </w:r>
        <w:r w:rsidR="000402BF" w:rsidRPr="00D72BBF">
          <w:rPr>
            <w:color w:val="333333"/>
            <w:sz w:val="24"/>
            <w:szCs w:val="24"/>
          </w:rPr>
          <w:t>for one cal</w:t>
        </w:r>
      </w:ins>
      <w:ins w:id="600" w:author="Massengill, Robert L (DFG)" w:date="2018-03-15T11:51:00Z">
        <w:r w:rsidR="000402BF">
          <w:rPr>
            <w:color w:val="333333"/>
            <w:sz w:val="24"/>
            <w:szCs w:val="24"/>
          </w:rPr>
          <w:t>e</w:t>
        </w:r>
      </w:ins>
      <w:ins w:id="601" w:author="Massengill, Robert L (DFG)" w:date="2018-03-15T10:18:00Z">
        <w:r w:rsidR="000402BF" w:rsidRPr="00D72BBF">
          <w:rPr>
            <w:color w:val="333333"/>
            <w:sz w:val="24"/>
            <w:szCs w:val="24"/>
          </w:rPr>
          <w:t>nd</w:t>
        </w:r>
      </w:ins>
      <w:ins w:id="602" w:author="Massengill, Robert L (DFG)" w:date="2018-03-15T11:51:00Z">
        <w:r w:rsidR="000402BF">
          <w:rPr>
            <w:color w:val="333333"/>
            <w:sz w:val="24"/>
            <w:szCs w:val="24"/>
          </w:rPr>
          <w:t>a</w:t>
        </w:r>
      </w:ins>
      <w:ins w:id="603" w:author="Massengill, Robert L (DFG)" w:date="2018-03-15T10:18:00Z">
        <w:r w:rsidRPr="003E312B">
          <w:rPr>
            <w:color w:val="333333"/>
            <w:sz w:val="24"/>
            <w:szCs w:val="24"/>
            <w:rPrChange w:id="604" w:author="Massengill, Robert L (DFG)" w:date="2018-03-15T10:19:00Z">
              <w:rPr>
                <w:rFonts w:ascii="Times New Roman" w:eastAsia="Times New Roman" w:hAnsi="Times New Roman" w:cs="Times New Roman"/>
                <w:sz w:val="24"/>
                <w:szCs w:val="24"/>
              </w:rPr>
            </w:rPrChange>
          </w:rPr>
          <w:t xml:space="preserve">r year </w:t>
        </w:r>
        <w:r w:rsidR="000402BF" w:rsidRPr="00D72BBF">
          <w:rPr>
            <w:color w:val="333333"/>
            <w:sz w:val="24"/>
            <w:szCs w:val="24"/>
          </w:rPr>
          <w:t>from a</w:t>
        </w:r>
      </w:ins>
      <w:ins w:id="605" w:author="Massengill, Robert L (DFG)" w:date="2018-03-15T11:51:00Z">
        <w:r w:rsidR="000402BF">
          <w:rPr>
            <w:color w:val="333333"/>
            <w:sz w:val="24"/>
            <w:szCs w:val="24"/>
          </w:rPr>
          <w:t>ll</w:t>
        </w:r>
      </w:ins>
      <w:ins w:id="606" w:author="Massengill, Robert L (DFG)" w:date="2018-03-15T10:18:00Z">
        <w:r w:rsidRPr="003E312B">
          <w:rPr>
            <w:color w:val="333333"/>
            <w:sz w:val="24"/>
            <w:szCs w:val="24"/>
            <w:rPrChange w:id="607" w:author="Massengill, Robert L (DFG)" w:date="2018-03-15T10:19:00Z">
              <w:rPr>
                <w:rFonts w:ascii="Times New Roman" w:eastAsia="Times New Roman" w:hAnsi="Times New Roman" w:cs="Times New Roman"/>
                <w:sz w:val="24"/>
                <w:szCs w:val="24"/>
              </w:rPr>
            </w:rPrChange>
          </w:rPr>
          <w:t xml:space="preserve"> waters where new pike discoveries are made.</w:t>
        </w:r>
      </w:ins>
    </w:p>
    <w:p w:rsidR="003E312B" w:rsidRPr="003E312B" w:rsidRDefault="00D72BBF">
      <w:pPr>
        <w:widowControl/>
        <w:autoSpaceDE/>
        <w:autoSpaceDN/>
        <w:spacing w:after="120"/>
        <w:ind w:left="720" w:hanging="720"/>
        <w:jc w:val="both"/>
        <w:rPr>
          <w:ins w:id="608" w:author="Massengill, Robert L (DFG)" w:date="2018-03-15T10:18:00Z"/>
          <w:color w:val="333333"/>
          <w:sz w:val="24"/>
          <w:szCs w:val="24"/>
          <w:rPrChange w:id="609" w:author="Massengill, Robert L (DFG)" w:date="2018-03-15T10:19:00Z">
            <w:rPr>
              <w:ins w:id="610" w:author="Massengill, Robert L (DFG)" w:date="2018-03-15T10:18:00Z"/>
              <w:rFonts w:ascii="Times New Roman" w:eastAsia="Times New Roman" w:hAnsi="Times New Roman" w:cs="Times New Roman"/>
              <w:sz w:val="24"/>
              <w:szCs w:val="24"/>
            </w:rPr>
          </w:rPrChange>
        </w:rPr>
        <w:pPrChange w:id="611" w:author="Massengill, Robert L (DFG)" w:date="2018-03-15T12:25:00Z">
          <w:pPr>
            <w:widowControl/>
            <w:autoSpaceDE/>
            <w:autoSpaceDN/>
            <w:spacing w:after="120"/>
            <w:jc w:val="both"/>
          </w:pPr>
        </w:pPrChange>
      </w:pPr>
      <w:ins w:id="612" w:author="Massengill, Robert L (DFG)" w:date="2018-03-15T10:18:00Z">
        <w:r w:rsidRPr="00D72BBF">
          <w:rPr>
            <w:color w:val="333333"/>
            <w:sz w:val="24"/>
            <w:szCs w:val="24"/>
          </w:rPr>
          <w:t>4.</w:t>
        </w:r>
        <w:r w:rsidRPr="00D72BBF">
          <w:rPr>
            <w:color w:val="333333"/>
            <w:sz w:val="24"/>
            <w:szCs w:val="24"/>
          </w:rPr>
          <w:tab/>
        </w:r>
      </w:ins>
      <w:ins w:id="613" w:author="Massengill, Robert L (DFG)" w:date="2018-03-15T12:25:00Z">
        <w:r>
          <w:rPr>
            <w:color w:val="333333"/>
            <w:sz w:val="24"/>
            <w:szCs w:val="24"/>
          </w:rPr>
          <w:t>Conduct surveys to calc</w:t>
        </w:r>
      </w:ins>
      <w:ins w:id="614" w:author="Massengill, Robert L (DFG)" w:date="2018-03-15T10:18:00Z">
        <w:r w:rsidR="003E312B" w:rsidRPr="003E312B">
          <w:rPr>
            <w:color w:val="333333"/>
            <w:sz w:val="24"/>
            <w:szCs w:val="24"/>
            <w:rPrChange w:id="615" w:author="Massengill, Robert L (DFG)" w:date="2018-03-15T10:19:00Z">
              <w:rPr>
                <w:rFonts w:ascii="Times New Roman" w:eastAsia="Times New Roman" w:hAnsi="Times New Roman" w:cs="Times New Roman"/>
                <w:sz w:val="24"/>
                <w:szCs w:val="24"/>
              </w:rPr>
            </w:rPrChange>
          </w:rPr>
          <w:t>ulate the mean</w:t>
        </w:r>
        <w:r w:rsidRPr="00D72BBF">
          <w:rPr>
            <w:color w:val="333333"/>
            <w:sz w:val="24"/>
            <w:szCs w:val="24"/>
          </w:rPr>
          <w:t xml:space="preserve"> CPUE of </w:t>
        </w:r>
        <w:r>
          <w:rPr>
            <w:color w:val="333333"/>
            <w:sz w:val="24"/>
            <w:szCs w:val="24"/>
          </w:rPr>
          <w:t>salmonids</w:t>
        </w:r>
      </w:ins>
      <w:ins w:id="616" w:author="Massengill, Robert L (DFG)" w:date="2018-03-15T12:26:00Z">
        <w:r>
          <w:rPr>
            <w:color w:val="333333"/>
            <w:sz w:val="24"/>
            <w:szCs w:val="24"/>
          </w:rPr>
          <w:t>/</w:t>
        </w:r>
      </w:ins>
      <w:ins w:id="617" w:author="Massengill, Robert L (DFG)" w:date="2018-03-15T10:18:00Z">
        <w:r w:rsidRPr="00D72BBF">
          <w:rPr>
            <w:color w:val="333333"/>
            <w:sz w:val="24"/>
            <w:szCs w:val="24"/>
          </w:rPr>
          <w:t>resident</w:t>
        </w:r>
      </w:ins>
      <w:ins w:id="618" w:author="Massengill, Robert L (DFG)" w:date="2018-03-15T12:27:00Z">
        <w:r>
          <w:rPr>
            <w:color w:val="333333"/>
            <w:sz w:val="24"/>
            <w:szCs w:val="24"/>
          </w:rPr>
          <w:t xml:space="preserve"> </w:t>
        </w:r>
      </w:ins>
      <w:ins w:id="619" w:author="Massengill, Robert L (DFG)" w:date="2018-03-15T10:18:00Z">
        <w:r w:rsidRPr="00D72BBF">
          <w:rPr>
            <w:color w:val="333333"/>
            <w:sz w:val="24"/>
            <w:szCs w:val="24"/>
          </w:rPr>
          <w:t>fish</w:t>
        </w:r>
        <w:r w:rsidR="003E312B" w:rsidRPr="003E312B">
          <w:rPr>
            <w:color w:val="333333"/>
            <w:sz w:val="24"/>
            <w:szCs w:val="24"/>
            <w:rPrChange w:id="620" w:author="Massengill, Robert L (DFG)" w:date="2018-03-15T10:19:00Z">
              <w:rPr>
                <w:rFonts w:ascii="Times New Roman" w:eastAsia="Times New Roman" w:hAnsi="Times New Roman" w:cs="Times New Roman"/>
                <w:sz w:val="24"/>
                <w:szCs w:val="24"/>
              </w:rPr>
            </w:rPrChange>
          </w:rPr>
          <w:t xml:space="preserve"> in</w:t>
        </w:r>
      </w:ins>
      <w:ins w:id="621" w:author="Massengill, Robert L (DFG)" w:date="2018-03-15T11:51:00Z">
        <w:r w:rsidR="000402BF">
          <w:rPr>
            <w:color w:val="333333"/>
            <w:sz w:val="24"/>
            <w:szCs w:val="24"/>
          </w:rPr>
          <w:t xml:space="preserve"> </w:t>
        </w:r>
      </w:ins>
      <w:ins w:id="622" w:author="Massengill, Robert L (DFG)" w:date="2018-03-15T12:26:00Z">
        <w:r>
          <w:rPr>
            <w:color w:val="333333"/>
            <w:sz w:val="24"/>
            <w:szCs w:val="24"/>
          </w:rPr>
          <w:t xml:space="preserve">selected </w:t>
        </w:r>
      </w:ins>
      <w:ins w:id="623" w:author="Massengill, Robert L (DFG)" w:date="2018-03-15T11:51:00Z">
        <w:r w:rsidR="000402BF">
          <w:rPr>
            <w:color w:val="333333"/>
            <w:sz w:val="24"/>
            <w:szCs w:val="24"/>
          </w:rPr>
          <w:t>lakes</w:t>
        </w:r>
      </w:ins>
      <w:ins w:id="624" w:author="Massengill, Robert L (DFG)" w:date="2018-03-15T10:18:00Z">
        <w:r w:rsidR="003E312B" w:rsidRPr="003E312B">
          <w:rPr>
            <w:color w:val="333333"/>
            <w:sz w:val="24"/>
            <w:szCs w:val="24"/>
            <w:rPrChange w:id="625" w:author="Massengill, Robert L (DFG)" w:date="2018-03-15T10:19:00Z">
              <w:rPr>
                <w:rFonts w:ascii="Times New Roman" w:eastAsia="Times New Roman" w:hAnsi="Times New Roman" w:cs="Times New Roman"/>
                <w:sz w:val="24"/>
                <w:szCs w:val="24"/>
              </w:rPr>
            </w:rPrChange>
          </w:rPr>
          <w:t>.</w:t>
        </w:r>
      </w:ins>
    </w:p>
    <w:p w:rsidR="003E312B" w:rsidRPr="003E312B" w:rsidRDefault="003E312B" w:rsidP="003E312B">
      <w:pPr>
        <w:widowControl/>
        <w:autoSpaceDE/>
        <w:autoSpaceDN/>
        <w:spacing w:after="120"/>
        <w:jc w:val="both"/>
        <w:rPr>
          <w:ins w:id="626" w:author="Massengill, Robert L (DFG)" w:date="2018-03-15T10:18:00Z"/>
          <w:color w:val="333333"/>
          <w:sz w:val="24"/>
          <w:szCs w:val="24"/>
          <w:rPrChange w:id="627" w:author="Massengill, Robert L (DFG)" w:date="2018-03-15T10:19:00Z">
            <w:rPr>
              <w:ins w:id="628" w:author="Massengill, Robert L (DFG)" w:date="2018-03-15T10:18:00Z"/>
              <w:rFonts w:ascii="Times New Roman" w:eastAsia="Times New Roman" w:hAnsi="Times New Roman" w:cs="Times New Roman"/>
              <w:sz w:val="24"/>
              <w:szCs w:val="24"/>
            </w:rPr>
          </w:rPrChange>
        </w:rPr>
      </w:pPr>
      <w:ins w:id="629" w:author="Massengill, Robert L (DFG)" w:date="2018-03-15T10:18:00Z">
        <w:r w:rsidRPr="003E312B">
          <w:rPr>
            <w:color w:val="333333"/>
            <w:sz w:val="24"/>
            <w:szCs w:val="24"/>
            <w:rPrChange w:id="630" w:author="Massengill, Robert L (DFG)" w:date="2018-03-15T10:19:00Z">
              <w:rPr>
                <w:rFonts w:ascii="Times New Roman" w:eastAsia="Times New Roman" w:hAnsi="Times New Roman" w:cs="Times New Roman"/>
                <w:sz w:val="24"/>
                <w:szCs w:val="24"/>
              </w:rPr>
            </w:rPrChange>
          </w:rPr>
          <w:t>5.</w:t>
        </w:r>
        <w:r w:rsidRPr="003E312B">
          <w:rPr>
            <w:color w:val="333333"/>
            <w:sz w:val="24"/>
            <w:szCs w:val="24"/>
            <w:rPrChange w:id="631" w:author="Massengill, Robert L (DFG)" w:date="2018-03-15T10:19:00Z">
              <w:rPr>
                <w:rFonts w:ascii="Times New Roman" w:eastAsia="Times New Roman" w:hAnsi="Times New Roman" w:cs="Times New Roman"/>
                <w:sz w:val="24"/>
                <w:szCs w:val="24"/>
              </w:rPr>
            </w:rPrChange>
          </w:rPr>
          <w:tab/>
          <w:t xml:space="preserve">Estimate the length frequency distribution of each salmonid species collected in </w:t>
        </w:r>
      </w:ins>
      <w:ins w:id="632" w:author="Massengill, Robert L (DFG)" w:date="2018-03-15T11:51:00Z">
        <w:r w:rsidR="000402BF">
          <w:rPr>
            <w:color w:val="333333"/>
            <w:sz w:val="24"/>
            <w:szCs w:val="24"/>
          </w:rPr>
          <w:t>surveyed lakes.</w:t>
        </w:r>
      </w:ins>
    </w:p>
    <w:p w:rsidR="003E312B" w:rsidRPr="003E312B" w:rsidRDefault="003E312B" w:rsidP="003E312B">
      <w:pPr>
        <w:widowControl/>
        <w:autoSpaceDE/>
        <w:autoSpaceDN/>
        <w:spacing w:after="120"/>
        <w:jc w:val="both"/>
        <w:rPr>
          <w:ins w:id="633" w:author="Massengill, Robert L (DFG)" w:date="2018-03-15T10:18:00Z"/>
          <w:color w:val="333333"/>
          <w:sz w:val="24"/>
          <w:szCs w:val="24"/>
          <w:rPrChange w:id="634" w:author="Massengill, Robert L (DFG)" w:date="2018-03-15T10:19:00Z">
            <w:rPr>
              <w:ins w:id="635" w:author="Massengill, Robert L (DFG)" w:date="2018-03-15T10:18:00Z"/>
              <w:rFonts w:ascii="Times New Roman" w:eastAsia="Times New Roman" w:hAnsi="Times New Roman" w:cs="Times New Roman"/>
              <w:sz w:val="24"/>
              <w:szCs w:val="24"/>
            </w:rPr>
          </w:rPrChange>
        </w:rPr>
      </w:pPr>
      <w:ins w:id="636" w:author="Massengill, Robert L (DFG)" w:date="2018-03-15T10:18:00Z">
        <w:r w:rsidRPr="003E312B">
          <w:rPr>
            <w:color w:val="333333"/>
            <w:sz w:val="24"/>
            <w:szCs w:val="24"/>
            <w:rPrChange w:id="637" w:author="Massengill, Robert L (DFG)" w:date="2018-03-15T10:19:00Z">
              <w:rPr>
                <w:rFonts w:ascii="Times New Roman" w:eastAsia="Times New Roman" w:hAnsi="Times New Roman" w:cs="Times New Roman"/>
                <w:sz w:val="24"/>
                <w:szCs w:val="24"/>
              </w:rPr>
            </w:rPrChange>
          </w:rPr>
          <w:t>6.</w:t>
        </w:r>
        <w:r w:rsidRPr="003E312B">
          <w:rPr>
            <w:color w:val="333333"/>
            <w:sz w:val="24"/>
            <w:szCs w:val="24"/>
            <w:rPrChange w:id="638" w:author="Massengill, Robert L (DFG)" w:date="2018-03-15T10:19:00Z">
              <w:rPr>
                <w:rFonts w:ascii="Times New Roman" w:eastAsia="Times New Roman" w:hAnsi="Times New Roman" w:cs="Times New Roman"/>
                <w:sz w:val="24"/>
                <w:szCs w:val="24"/>
              </w:rPr>
            </w:rPrChange>
          </w:rPr>
          <w:tab/>
          <w:t>Inventory dominant invertebrate taxa from any waters where new pike discoveries are made.</w:t>
        </w:r>
      </w:ins>
    </w:p>
    <w:p w:rsidR="003E312B" w:rsidRDefault="003E312B">
      <w:pPr>
        <w:widowControl/>
        <w:autoSpaceDE/>
        <w:autoSpaceDN/>
        <w:spacing w:after="120"/>
        <w:ind w:left="720" w:hanging="720"/>
        <w:jc w:val="both"/>
        <w:rPr>
          <w:ins w:id="639" w:author="Massengill, Robert L (DFG)" w:date="2018-03-15T12:24:00Z"/>
          <w:color w:val="333333"/>
          <w:sz w:val="24"/>
          <w:szCs w:val="24"/>
        </w:rPr>
        <w:pPrChange w:id="640" w:author="Massengill, Robert L (DFG)" w:date="2018-03-15T11:52:00Z">
          <w:pPr>
            <w:widowControl/>
            <w:autoSpaceDE/>
            <w:autoSpaceDN/>
            <w:spacing w:after="120"/>
            <w:jc w:val="both"/>
          </w:pPr>
        </w:pPrChange>
      </w:pPr>
      <w:ins w:id="641" w:author="Massengill, Robert L (DFG)" w:date="2018-03-15T10:18:00Z">
        <w:r w:rsidRPr="003E312B">
          <w:rPr>
            <w:color w:val="333333"/>
            <w:sz w:val="24"/>
            <w:szCs w:val="24"/>
            <w:rPrChange w:id="642" w:author="Massengill, Robert L (DFG)" w:date="2018-03-15T10:19:00Z">
              <w:rPr>
                <w:rFonts w:ascii="Times New Roman" w:eastAsia="Times New Roman" w:hAnsi="Times New Roman" w:cs="Times New Roman"/>
                <w:sz w:val="24"/>
                <w:szCs w:val="24"/>
              </w:rPr>
            </w:rPrChange>
          </w:rPr>
          <w:t>7.</w:t>
        </w:r>
        <w:r w:rsidRPr="003E312B">
          <w:rPr>
            <w:color w:val="333333"/>
            <w:sz w:val="24"/>
            <w:szCs w:val="24"/>
            <w:rPrChange w:id="643" w:author="Massengill, Robert L (DFG)" w:date="2018-03-15T10:19:00Z">
              <w:rPr>
                <w:rFonts w:ascii="Times New Roman" w:eastAsia="Times New Roman" w:hAnsi="Times New Roman" w:cs="Times New Roman"/>
                <w:sz w:val="24"/>
                <w:szCs w:val="24"/>
              </w:rPr>
            </w:rPrChange>
          </w:rPr>
          <w:tab/>
          <w:t xml:space="preserve">Prepare </w:t>
        </w:r>
      </w:ins>
      <w:ins w:id="644" w:author="Massengill, Robert L (DFG)" w:date="2018-03-15T11:52:00Z">
        <w:r w:rsidR="000402BF">
          <w:rPr>
            <w:color w:val="333333"/>
            <w:sz w:val="24"/>
            <w:szCs w:val="24"/>
          </w:rPr>
          <w:t xml:space="preserve">and/or implement </w:t>
        </w:r>
      </w:ins>
      <w:ins w:id="645" w:author="Massengill, Robert L (DFG)" w:date="2018-03-15T10:18:00Z">
        <w:r w:rsidRPr="003E312B">
          <w:rPr>
            <w:color w:val="333333"/>
            <w:sz w:val="24"/>
            <w:szCs w:val="24"/>
            <w:rPrChange w:id="646" w:author="Massengill, Robert L (DFG)" w:date="2018-03-15T10:19:00Z">
              <w:rPr>
                <w:rFonts w:ascii="Times New Roman" w:eastAsia="Times New Roman" w:hAnsi="Times New Roman" w:cs="Times New Roman"/>
                <w:sz w:val="24"/>
                <w:szCs w:val="24"/>
              </w:rPr>
            </w:rPrChange>
          </w:rPr>
          <w:t>a pike eradication/control plan for any waters where new pike discoveries are made.</w:t>
        </w:r>
      </w:ins>
    </w:p>
    <w:p w:rsidR="00D72BBF" w:rsidRDefault="00D72BBF">
      <w:pPr>
        <w:widowControl/>
        <w:autoSpaceDE/>
        <w:autoSpaceDN/>
        <w:spacing w:after="120"/>
        <w:ind w:left="720" w:hanging="720"/>
        <w:jc w:val="both"/>
        <w:rPr>
          <w:ins w:id="647" w:author="Massengill, Robert L (DFG)" w:date="2018-03-15T12:27:00Z"/>
          <w:color w:val="333333"/>
          <w:sz w:val="24"/>
          <w:szCs w:val="24"/>
        </w:rPr>
        <w:pPrChange w:id="648" w:author="Massengill, Robert L (DFG)" w:date="2018-03-15T11:52:00Z">
          <w:pPr>
            <w:widowControl/>
            <w:autoSpaceDE/>
            <w:autoSpaceDN/>
            <w:spacing w:after="120"/>
            <w:jc w:val="both"/>
          </w:pPr>
        </w:pPrChange>
      </w:pPr>
      <w:ins w:id="649" w:author="Massengill, Robert L (DFG)" w:date="2018-03-15T12:24:00Z">
        <w:r>
          <w:rPr>
            <w:color w:val="333333"/>
            <w:sz w:val="24"/>
            <w:szCs w:val="24"/>
          </w:rPr>
          <w:t xml:space="preserve">8. </w:t>
        </w:r>
        <w:r>
          <w:rPr>
            <w:color w:val="333333"/>
            <w:sz w:val="24"/>
            <w:szCs w:val="24"/>
          </w:rPr>
          <w:tab/>
        </w:r>
        <w:r w:rsidRPr="00D72BBF">
          <w:rPr>
            <w:color w:val="333333"/>
            <w:sz w:val="24"/>
            <w:szCs w:val="24"/>
          </w:rPr>
          <w:t>Prepare &amp; submit Fish Transport Permits.</w:t>
        </w:r>
      </w:ins>
    </w:p>
    <w:p w:rsidR="00D72BBF" w:rsidRPr="003E312B" w:rsidRDefault="00D72BBF">
      <w:pPr>
        <w:widowControl/>
        <w:autoSpaceDE/>
        <w:autoSpaceDN/>
        <w:spacing w:after="120"/>
        <w:ind w:left="720" w:hanging="720"/>
        <w:jc w:val="both"/>
        <w:rPr>
          <w:ins w:id="650" w:author="Massengill, Robert L (DFG)" w:date="2018-03-15T10:18:00Z"/>
          <w:color w:val="333333"/>
          <w:sz w:val="24"/>
          <w:szCs w:val="24"/>
          <w:rPrChange w:id="651" w:author="Massengill, Robert L (DFG)" w:date="2018-03-15T10:19:00Z">
            <w:rPr>
              <w:ins w:id="652" w:author="Massengill, Robert L (DFG)" w:date="2018-03-15T10:18:00Z"/>
              <w:rFonts w:ascii="Times New Roman" w:eastAsia="Times New Roman" w:hAnsi="Times New Roman" w:cs="Times New Roman"/>
              <w:sz w:val="24"/>
              <w:szCs w:val="24"/>
            </w:rPr>
          </w:rPrChange>
        </w:rPr>
        <w:pPrChange w:id="653" w:author="Massengill, Robert L (DFG)" w:date="2018-03-15T11:52:00Z">
          <w:pPr>
            <w:widowControl/>
            <w:autoSpaceDE/>
            <w:autoSpaceDN/>
            <w:spacing w:after="120"/>
            <w:jc w:val="both"/>
          </w:pPr>
        </w:pPrChange>
      </w:pPr>
      <w:ins w:id="654" w:author="Massengill, Robert L (DFG)" w:date="2018-03-15T12:27:00Z">
        <w:r>
          <w:rPr>
            <w:color w:val="333333"/>
            <w:sz w:val="24"/>
            <w:szCs w:val="24"/>
          </w:rPr>
          <w:t>9.</w:t>
        </w:r>
        <w:r>
          <w:rPr>
            <w:color w:val="333333"/>
            <w:sz w:val="24"/>
            <w:szCs w:val="24"/>
          </w:rPr>
          <w:tab/>
          <w:t xml:space="preserve">Prioritize </w:t>
        </w:r>
      </w:ins>
      <w:ins w:id="655" w:author="Massengill, Robert L (DFG)" w:date="2018-03-15T12:28:00Z">
        <w:r>
          <w:rPr>
            <w:color w:val="333333"/>
            <w:sz w:val="24"/>
            <w:szCs w:val="24"/>
          </w:rPr>
          <w:t xml:space="preserve">and categorize area </w:t>
        </w:r>
      </w:ins>
      <w:ins w:id="656" w:author="Massengill, Robert L (DFG)" w:date="2018-03-15T12:27:00Z">
        <w:r>
          <w:rPr>
            <w:color w:val="333333"/>
            <w:sz w:val="24"/>
            <w:szCs w:val="24"/>
          </w:rPr>
          <w:t xml:space="preserve">waters for </w:t>
        </w:r>
      </w:ins>
      <w:ins w:id="657" w:author="Massengill, Robert L (DFG)" w:date="2018-03-15T12:28:00Z">
        <w:r>
          <w:rPr>
            <w:color w:val="333333"/>
            <w:sz w:val="24"/>
            <w:szCs w:val="24"/>
          </w:rPr>
          <w:t xml:space="preserve">surveying </w:t>
        </w:r>
      </w:ins>
      <w:ins w:id="658" w:author="Massengill, Robert L (DFG)" w:date="2018-03-15T12:29:00Z">
        <w:r>
          <w:rPr>
            <w:color w:val="333333"/>
            <w:sz w:val="24"/>
            <w:szCs w:val="24"/>
          </w:rPr>
          <w:t xml:space="preserve">to detect northern pike </w:t>
        </w:r>
      </w:ins>
      <w:ins w:id="659" w:author="Massengill, Robert L (DFG)" w:date="2018-03-15T12:28:00Z">
        <w:r>
          <w:rPr>
            <w:color w:val="333333"/>
            <w:sz w:val="24"/>
            <w:szCs w:val="24"/>
          </w:rPr>
          <w:t xml:space="preserve">presence and </w:t>
        </w:r>
      </w:ins>
      <w:ins w:id="660" w:author="Massengill, Robert L (DFG)" w:date="2018-03-15T12:29:00Z">
        <w:r>
          <w:rPr>
            <w:color w:val="333333"/>
            <w:sz w:val="24"/>
            <w:szCs w:val="24"/>
          </w:rPr>
          <w:t xml:space="preserve">to assess restored </w:t>
        </w:r>
      </w:ins>
      <w:ins w:id="661" w:author="Massengill, Robert L (DFG)" w:date="2018-03-15T12:28:00Z">
        <w:r>
          <w:rPr>
            <w:color w:val="333333"/>
            <w:sz w:val="24"/>
            <w:szCs w:val="24"/>
          </w:rPr>
          <w:t>native</w:t>
        </w:r>
      </w:ins>
      <w:ins w:id="662" w:author="Massengill, Robert L (DFG)" w:date="2018-03-15T12:29:00Z">
        <w:r>
          <w:rPr>
            <w:color w:val="333333"/>
            <w:sz w:val="24"/>
            <w:szCs w:val="24"/>
          </w:rPr>
          <w:t xml:space="preserve"> </w:t>
        </w:r>
      </w:ins>
      <w:ins w:id="663" w:author="Massengill, Robert L (DFG)" w:date="2018-03-15T12:28:00Z">
        <w:r>
          <w:rPr>
            <w:color w:val="333333"/>
            <w:sz w:val="24"/>
            <w:szCs w:val="24"/>
          </w:rPr>
          <w:t xml:space="preserve">fish </w:t>
        </w:r>
      </w:ins>
      <w:ins w:id="664" w:author="Massengill, Robert L (DFG)" w:date="2018-03-15T12:29:00Z">
        <w:r>
          <w:rPr>
            <w:color w:val="333333"/>
            <w:sz w:val="24"/>
            <w:szCs w:val="24"/>
          </w:rPr>
          <w:t>populations</w:t>
        </w:r>
      </w:ins>
    </w:p>
    <w:p w:rsidR="00521E1B" w:rsidDel="00421A54" w:rsidRDefault="007244BC">
      <w:pPr>
        <w:pStyle w:val="ListParagraph"/>
        <w:numPr>
          <w:ilvl w:val="0"/>
          <w:numId w:val="2"/>
        </w:numPr>
        <w:tabs>
          <w:tab w:val="left" w:pos="411"/>
        </w:tabs>
        <w:ind w:firstLine="0"/>
        <w:rPr>
          <w:del w:id="665" w:author="Massengill, Robert L (DFG)" w:date="2018-03-12T14:17:00Z"/>
          <w:sz w:val="24"/>
        </w:rPr>
        <w:pPrChange w:id="666" w:author="Massengill, Robert L (DFG)" w:date="2018-03-12T14:18:00Z">
          <w:pPr>
            <w:pStyle w:val="ListParagraph"/>
            <w:numPr>
              <w:numId w:val="2"/>
            </w:numPr>
            <w:tabs>
              <w:tab w:val="left" w:pos="411"/>
            </w:tabs>
            <w:spacing w:before="12" w:line="249" w:lineRule="auto"/>
            <w:ind w:right="403" w:hanging="236"/>
            <w:jc w:val="both"/>
          </w:pPr>
        </w:pPrChange>
      </w:pPr>
      <w:del w:id="667" w:author="Massengill, Robert L (DFG)" w:date="2018-03-12T14:19:00Z">
        <w:r w:rsidDel="00421A54">
          <w:rPr>
            <w:color w:val="333333"/>
            <w:sz w:val="24"/>
          </w:rPr>
          <w:delText xml:space="preserve">Continue </w:delText>
        </w:r>
      </w:del>
      <w:del w:id="668" w:author="Massengill, Robert L (DFG)" w:date="2018-03-05T10:52:00Z">
        <w:r w:rsidDel="00BC057B">
          <w:rPr>
            <w:color w:val="333333"/>
            <w:sz w:val="24"/>
          </w:rPr>
          <w:delText xml:space="preserve">rotenone </w:delText>
        </w:r>
      </w:del>
      <w:del w:id="669" w:author="Massengill, Robert L (DFG)" w:date="2018-03-12T14:19:00Z">
        <w:r w:rsidDel="00421A54">
          <w:rPr>
            <w:color w:val="333333"/>
            <w:sz w:val="24"/>
          </w:rPr>
          <w:delText>p</w:delText>
        </w:r>
      </w:del>
      <w:del w:id="670" w:author="Massengill, Robert L (DFG)" w:date="2018-03-05T10:28:00Z">
        <w:r w:rsidDel="00521E1B">
          <w:rPr>
            <w:color w:val="333333"/>
            <w:sz w:val="24"/>
          </w:rPr>
          <w:delText>ost</w:delText>
        </w:r>
      </w:del>
      <w:del w:id="671" w:author="Massengill, Robert L (DFG)" w:date="2018-03-12T14:19:00Z">
        <w:r w:rsidDel="00421A54">
          <w:rPr>
            <w:color w:val="333333"/>
            <w:sz w:val="24"/>
          </w:rPr>
          <w:delText>treatment monitoring</w:delText>
        </w:r>
      </w:del>
      <w:del w:id="672" w:author="Massengill, Robert L (DFG)" w:date="2018-03-05T10:28:00Z">
        <w:r w:rsidDel="00521E1B">
          <w:rPr>
            <w:color w:val="333333"/>
            <w:sz w:val="24"/>
          </w:rPr>
          <w:delText xml:space="preserve"> activities (assess rotenone degradation, monitor sentinel</w:delText>
        </w:r>
        <w:r w:rsidDel="00521E1B">
          <w:rPr>
            <w:color w:val="333333"/>
            <w:spacing w:val="-7"/>
            <w:sz w:val="24"/>
          </w:rPr>
          <w:delText xml:space="preserve"> </w:delText>
        </w:r>
        <w:r w:rsidDel="00521E1B">
          <w:rPr>
            <w:color w:val="333333"/>
            <w:sz w:val="24"/>
          </w:rPr>
          <w:delText>fish,</w:delText>
        </w:r>
        <w:r w:rsidDel="00521E1B">
          <w:rPr>
            <w:color w:val="333333"/>
            <w:spacing w:val="-7"/>
            <w:sz w:val="24"/>
          </w:rPr>
          <w:delText xml:space="preserve"> </w:delText>
        </w:r>
        <w:r w:rsidDel="00521E1B">
          <w:rPr>
            <w:color w:val="333333"/>
            <w:sz w:val="24"/>
          </w:rPr>
          <w:delText>maintain/operate</w:delText>
        </w:r>
        <w:r w:rsidDel="00521E1B">
          <w:rPr>
            <w:color w:val="333333"/>
            <w:spacing w:val="-7"/>
            <w:sz w:val="24"/>
          </w:rPr>
          <w:delText xml:space="preserve"> </w:delText>
        </w:r>
        <w:r w:rsidDel="00521E1B">
          <w:rPr>
            <w:color w:val="333333"/>
            <w:sz w:val="24"/>
          </w:rPr>
          <w:delText>rotenone</w:delText>
        </w:r>
        <w:r w:rsidDel="00521E1B">
          <w:rPr>
            <w:color w:val="333333"/>
            <w:spacing w:val="-7"/>
            <w:sz w:val="24"/>
          </w:rPr>
          <w:delText xml:space="preserve"> </w:delText>
        </w:r>
        <w:r w:rsidDel="00521E1B">
          <w:rPr>
            <w:color w:val="333333"/>
            <w:sz w:val="24"/>
          </w:rPr>
          <w:delText>deactivation</w:delText>
        </w:r>
        <w:r w:rsidDel="00521E1B">
          <w:rPr>
            <w:color w:val="333333"/>
            <w:spacing w:val="-7"/>
            <w:sz w:val="24"/>
          </w:rPr>
          <w:delText xml:space="preserve"> </w:delText>
        </w:r>
        <w:r w:rsidDel="00521E1B">
          <w:rPr>
            <w:color w:val="333333"/>
            <w:sz w:val="24"/>
          </w:rPr>
          <w:delText>station</w:delText>
        </w:r>
        <w:r w:rsidDel="00521E1B">
          <w:rPr>
            <w:color w:val="333333"/>
            <w:spacing w:val="-7"/>
            <w:sz w:val="24"/>
          </w:rPr>
          <w:delText xml:space="preserve"> </w:delText>
        </w:r>
        <w:r w:rsidDel="00521E1B">
          <w:rPr>
            <w:color w:val="333333"/>
            <w:sz w:val="24"/>
          </w:rPr>
          <w:delText>along</w:delText>
        </w:r>
        <w:r w:rsidDel="00521E1B">
          <w:rPr>
            <w:color w:val="333333"/>
            <w:spacing w:val="-7"/>
            <w:sz w:val="24"/>
          </w:rPr>
          <w:delText xml:space="preserve"> </w:delText>
        </w:r>
        <w:r w:rsidDel="00521E1B">
          <w:rPr>
            <w:color w:val="333333"/>
            <w:sz w:val="24"/>
          </w:rPr>
          <w:delText>Soldotna</w:delText>
        </w:r>
        <w:r w:rsidDel="00521E1B">
          <w:rPr>
            <w:color w:val="333333"/>
            <w:spacing w:val="-7"/>
            <w:sz w:val="24"/>
          </w:rPr>
          <w:delText xml:space="preserve"> </w:delText>
        </w:r>
        <w:r w:rsidDel="00521E1B">
          <w:rPr>
            <w:color w:val="333333"/>
            <w:sz w:val="24"/>
          </w:rPr>
          <w:delText>Creek</w:delText>
        </w:r>
        <w:r w:rsidDel="00521E1B">
          <w:rPr>
            <w:color w:val="333333"/>
            <w:spacing w:val="-7"/>
            <w:sz w:val="24"/>
          </w:rPr>
          <w:delText xml:space="preserve"> </w:delText>
        </w:r>
        <w:r w:rsidDel="00521E1B">
          <w:rPr>
            <w:color w:val="333333"/>
            <w:sz w:val="24"/>
          </w:rPr>
          <w:delText>if</w:delText>
        </w:r>
        <w:r w:rsidDel="00521E1B">
          <w:rPr>
            <w:color w:val="333333"/>
            <w:spacing w:val="-7"/>
            <w:sz w:val="24"/>
          </w:rPr>
          <w:delText xml:space="preserve"> </w:delText>
        </w:r>
        <w:r w:rsidDel="00521E1B">
          <w:rPr>
            <w:color w:val="333333"/>
            <w:sz w:val="24"/>
          </w:rPr>
          <w:delText>needed</w:delText>
        </w:r>
        <w:r w:rsidDel="00521E1B">
          <w:rPr>
            <w:color w:val="333333"/>
            <w:spacing w:val="-7"/>
            <w:sz w:val="24"/>
          </w:rPr>
          <w:delText xml:space="preserve"> </w:delText>
        </w:r>
        <w:r w:rsidDel="00521E1B">
          <w:rPr>
            <w:color w:val="333333"/>
            <w:sz w:val="24"/>
          </w:rPr>
          <w:delText>and continue</w:delText>
        </w:r>
        <w:r w:rsidDel="00521E1B">
          <w:rPr>
            <w:color w:val="333333"/>
            <w:spacing w:val="-11"/>
            <w:sz w:val="24"/>
          </w:rPr>
          <w:delText xml:space="preserve"> </w:delText>
        </w:r>
        <w:r w:rsidDel="00521E1B">
          <w:rPr>
            <w:color w:val="333333"/>
            <w:sz w:val="24"/>
          </w:rPr>
          <w:delText>with</w:delText>
        </w:r>
        <w:r w:rsidDel="00521E1B">
          <w:rPr>
            <w:color w:val="333333"/>
            <w:spacing w:val="-11"/>
            <w:sz w:val="24"/>
          </w:rPr>
          <w:delText xml:space="preserve"> </w:delText>
        </w:r>
        <w:r w:rsidDel="00521E1B">
          <w:rPr>
            <w:color w:val="333333"/>
            <w:sz w:val="24"/>
          </w:rPr>
          <w:delText>native</w:delText>
        </w:r>
        <w:r w:rsidDel="00521E1B">
          <w:rPr>
            <w:color w:val="333333"/>
            <w:spacing w:val="-11"/>
            <w:sz w:val="24"/>
          </w:rPr>
          <w:delText xml:space="preserve"> </w:delText>
        </w:r>
        <w:r w:rsidDel="00521E1B">
          <w:rPr>
            <w:color w:val="333333"/>
            <w:sz w:val="24"/>
          </w:rPr>
          <w:delText>fish</w:delText>
        </w:r>
        <w:r w:rsidDel="00521E1B">
          <w:rPr>
            <w:color w:val="333333"/>
            <w:spacing w:val="-11"/>
            <w:sz w:val="24"/>
          </w:rPr>
          <w:delText xml:space="preserve"> </w:delText>
        </w:r>
        <w:r w:rsidDel="00521E1B">
          <w:rPr>
            <w:color w:val="333333"/>
            <w:sz w:val="24"/>
          </w:rPr>
          <w:delText>restoration/relocation</w:delText>
        </w:r>
        <w:r w:rsidDel="00521E1B">
          <w:rPr>
            <w:color w:val="333333"/>
            <w:spacing w:val="-11"/>
            <w:sz w:val="24"/>
          </w:rPr>
          <w:delText xml:space="preserve"> </w:delText>
        </w:r>
        <w:r w:rsidDel="00521E1B">
          <w:rPr>
            <w:color w:val="333333"/>
            <w:sz w:val="24"/>
          </w:rPr>
          <w:delText>efforts</w:delText>
        </w:r>
      </w:del>
      <w:del w:id="673" w:author="Massengill, Robert L (DFG)" w:date="2018-03-05T10:53:00Z">
        <w:r w:rsidDel="00BC057B">
          <w:rPr>
            <w:color w:val="333333"/>
            <w:sz w:val="24"/>
          </w:rPr>
          <w:delText>.</w:delText>
        </w:r>
      </w:del>
    </w:p>
    <w:p w:rsidR="00C40E00" w:rsidDel="006272F2" w:rsidRDefault="007244BC">
      <w:pPr>
        <w:pStyle w:val="ListParagraph"/>
        <w:numPr>
          <w:ilvl w:val="0"/>
          <w:numId w:val="2"/>
        </w:numPr>
        <w:tabs>
          <w:tab w:val="left" w:pos="411"/>
        </w:tabs>
        <w:ind w:firstLine="0"/>
        <w:rPr>
          <w:del w:id="674" w:author="Massengill, Robert L (DFG)" w:date="2018-03-05T10:36:00Z"/>
          <w:sz w:val="24"/>
        </w:rPr>
        <w:pPrChange w:id="675" w:author="Massengill, Robert L (DFG)" w:date="2018-03-12T14:18:00Z">
          <w:pPr>
            <w:pStyle w:val="ListParagraph"/>
            <w:numPr>
              <w:numId w:val="2"/>
            </w:numPr>
            <w:tabs>
              <w:tab w:val="left" w:pos="411"/>
            </w:tabs>
            <w:ind w:hanging="236"/>
          </w:pPr>
        </w:pPrChange>
      </w:pPr>
      <w:del w:id="676" w:author="Massengill, Robert L (DFG)" w:date="2018-03-05T10:31:00Z">
        <w:r w:rsidDel="00521E1B">
          <w:rPr>
            <w:color w:val="333333"/>
            <w:sz w:val="24"/>
          </w:rPr>
          <w:delText>Initiate</w:delText>
        </w:r>
        <w:r w:rsidDel="00521E1B">
          <w:rPr>
            <w:color w:val="333333"/>
            <w:spacing w:val="-7"/>
            <w:sz w:val="24"/>
          </w:rPr>
          <w:delText xml:space="preserve"> </w:delText>
        </w:r>
        <w:r w:rsidDel="00521E1B">
          <w:rPr>
            <w:color w:val="333333"/>
            <w:sz w:val="24"/>
          </w:rPr>
          <w:delText>public</w:delText>
        </w:r>
        <w:r w:rsidDel="00521E1B">
          <w:rPr>
            <w:color w:val="333333"/>
            <w:spacing w:val="-7"/>
            <w:sz w:val="24"/>
          </w:rPr>
          <w:delText xml:space="preserve"> </w:delText>
        </w:r>
        <w:r w:rsidDel="00521E1B">
          <w:rPr>
            <w:color w:val="333333"/>
            <w:sz w:val="24"/>
          </w:rPr>
          <w:delText>scoping</w:delText>
        </w:r>
        <w:r w:rsidDel="00521E1B">
          <w:rPr>
            <w:color w:val="333333"/>
            <w:spacing w:val="-7"/>
            <w:sz w:val="24"/>
          </w:rPr>
          <w:delText xml:space="preserve"> </w:delText>
        </w:r>
        <w:r w:rsidDel="00521E1B">
          <w:rPr>
            <w:color w:val="333333"/>
            <w:sz w:val="24"/>
          </w:rPr>
          <w:delText>for</w:delText>
        </w:r>
        <w:r w:rsidDel="00521E1B">
          <w:rPr>
            <w:color w:val="333333"/>
            <w:spacing w:val="-7"/>
            <w:sz w:val="24"/>
          </w:rPr>
          <w:delText xml:space="preserve"> </w:delText>
        </w:r>
        <w:r w:rsidDel="00521E1B">
          <w:rPr>
            <w:color w:val="333333"/>
            <w:sz w:val="24"/>
          </w:rPr>
          <w:delText>the</w:delText>
        </w:r>
        <w:r w:rsidDel="00521E1B">
          <w:rPr>
            <w:color w:val="333333"/>
            <w:spacing w:val="-7"/>
            <w:sz w:val="24"/>
          </w:rPr>
          <w:delText xml:space="preserve"> </w:delText>
        </w:r>
      </w:del>
      <w:del w:id="677" w:author="Massengill, Robert L (DFG)" w:date="2018-03-05T10:36:00Z">
        <w:r w:rsidDel="006272F2">
          <w:rPr>
            <w:color w:val="333333"/>
            <w:sz w:val="24"/>
          </w:rPr>
          <w:delText>Tote</w:delText>
        </w:r>
        <w:r w:rsidDel="006272F2">
          <w:rPr>
            <w:color w:val="333333"/>
            <w:spacing w:val="-7"/>
            <w:sz w:val="24"/>
          </w:rPr>
          <w:delText xml:space="preserve"> </w:delText>
        </w:r>
        <w:r w:rsidDel="006272F2">
          <w:rPr>
            <w:color w:val="333333"/>
            <w:sz w:val="24"/>
          </w:rPr>
          <w:delText>Road</w:delText>
        </w:r>
        <w:r w:rsidDel="006272F2">
          <w:rPr>
            <w:color w:val="333333"/>
            <w:spacing w:val="-7"/>
            <w:sz w:val="24"/>
          </w:rPr>
          <w:delText xml:space="preserve"> </w:delText>
        </w:r>
      </w:del>
      <w:del w:id="678" w:author="Massengill, Robert L (DFG)" w:date="2018-03-05T10:31:00Z">
        <w:r w:rsidDel="00521E1B">
          <w:rPr>
            <w:color w:val="333333"/>
            <w:sz w:val="24"/>
          </w:rPr>
          <w:delText>lakes</w:delText>
        </w:r>
        <w:r w:rsidDel="00521E1B">
          <w:rPr>
            <w:color w:val="333333"/>
            <w:spacing w:val="-7"/>
            <w:sz w:val="24"/>
          </w:rPr>
          <w:delText xml:space="preserve"> </w:delText>
        </w:r>
        <w:r w:rsidDel="00521E1B">
          <w:rPr>
            <w:color w:val="333333"/>
            <w:sz w:val="24"/>
          </w:rPr>
          <w:delText>restoration</w:delText>
        </w:r>
        <w:r w:rsidDel="00521E1B">
          <w:rPr>
            <w:color w:val="333333"/>
            <w:spacing w:val="-7"/>
            <w:sz w:val="24"/>
          </w:rPr>
          <w:delText xml:space="preserve"> </w:delText>
        </w:r>
        <w:r w:rsidDel="00521E1B">
          <w:rPr>
            <w:color w:val="333333"/>
            <w:sz w:val="24"/>
          </w:rPr>
          <w:delText>project.</w:delText>
        </w:r>
      </w:del>
    </w:p>
    <w:p w:rsidR="00C40E00" w:rsidDel="00521E1B" w:rsidRDefault="007244BC">
      <w:pPr>
        <w:pStyle w:val="ListParagraph"/>
        <w:numPr>
          <w:ilvl w:val="0"/>
          <w:numId w:val="2"/>
        </w:numPr>
        <w:tabs>
          <w:tab w:val="left" w:pos="411"/>
        </w:tabs>
        <w:ind w:firstLine="0"/>
        <w:rPr>
          <w:del w:id="679" w:author="Massengill, Robert L (DFG)" w:date="2018-03-05T10:32:00Z"/>
          <w:sz w:val="24"/>
        </w:rPr>
        <w:pPrChange w:id="680" w:author="Massengill, Robert L (DFG)" w:date="2018-03-12T14:18:00Z">
          <w:pPr>
            <w:pStyle w:val="ListParagraph"/>
            <w:numPr>
              <w:numId w:val="2"/>
            </w:numPr>
            <w:tabs>
              <w:tab w:val="left" w:pos="411"/>
            </w:tabs>
            <w:spacing w:before="12" w:line="249" w:lineRule="auto"/>
            <w:ind w:right="155" w:hanging="236"/>
          </w:pPr>
        </w:pPrChange>
      </w:pPr>
      <w:del w:id="681" w:author="Massengill, Robert L (DFG)" w:date="2018-03-05T10:32:00Z">
        <w:r w:rsidDel="00521E1B">
          <w:rPr>
            <w:color w:val="333333"/>
            <w:sz w:val="24"/>
          </w:rPr>
          <w:delText>Initiate</w:delText>
        </w:r>
        <w:r w:rsidDel="00521E1B">
          <w:rPr>
            <w:color w:val="333333"/>
            <w:spacing w:val="-8"/>
            <w:sz w:val="24"/>
          </w:rPr>
          <w:delText xml:space="preserve"> </w:delText>
        </w:r>
        <w:r w:rsidDel="00521E1B">
          <w:rPr>
            <w:color w:val="333333"/>
            <w:sz w:val="24"/>
          </w:rPr>
          <w:delText>permitting,</w:delText>
        </w:r>
        <w:r w:rsidDel="00521E1B">
          <w:rPr>
            <w:color w:val="333333"/>
            <w:spacing w:val="-8"/>
            <w:sz w:val="24"/>
          </w:rPr>
          <w:delText xml:space="preserve"> </w:delText>
        </w:r>
        <w:r w:rsidDel="00521E1B">
          <w:rPr>
            <w:color w:val="333333"/>
            <w:sz w:val="24"/>
          </w:rPr>
          <w:delText>planning,</w:delText>
        </w:r>
        <w:r w:rsidDel="00521E1B">
          <w:rPr>
            <w:color w:val="333333"/>
            <w:spacing w:val="-8"/>
            <w:sz w:val="24"/>
          </w:rPr>
          <w:delText xml:space="preserve"> </w:delText>
        </w:r>
        <w:r w:rsidDel="00521E1B">
          <w:rPr>
            <w:color w:val="333333"/>
            <w:sz w:val="24"/>
          </w:rPr>
          <w:delText>and</w:delText>
        </w:r>
        <w:r w:rsidDel="00521E1B">
          <w:rPr>
            <w:color w:val="333333"/>
            <w:spacing w:val="-8"/>
            <w:sz w:val="24"/>
          </w:rPr>
          <w:delText xml:space="preserve"> </w:delText>
        </w:r>
        <w:r w:rsidDel="00521E1B">
          <w:rPr>
            <w:color w:val="333333"/>
            <w:sz w:val="24"/>
          </w:rPr>
          <w:delText>pretreatment</w:delText>
        </w:r>
        <w:r w:rsidDel="00521E1B">
          <w:rPr>
            <w:color w:val="333333"/>
            <w:spacing w:val="-8"/>
            <w:sz w:val="24"/>
          </w:rPr>
          <w:delText xml:space="preserve"> </w:delText>
        </w:r>
        <w:r w:rsidDel="00521E1B">
          <w:rPr>
            <w:color w:val="333333"/>
            <w:sz w:val="24"/>
          </w:rPr>
          <w:delText>field</w:delText>
        </w:r>
        <w:r w:rsidDel="00521E1B">
          <w:rPr>
            <w:color w:val="333333"/>
            <w:spacing w:val="-8"/>
            <w:sz w:val="24"/>
          </w:rPr>
          <w:delText xml:space="preserve"> </w:delText>
        </w:r>
        <w:r w:rsidDel="00521E1B">
          <w:rPr>
            <w:color w:val="333333"/>
            <w:sz w:val="24"/>
          </w:rPr>
          <w:delText>investigations</w:delText>
        </w:r>
        <w:r w:rsidDel="00521E1B">
          <w:rPr>
            <w:color w:val="333333"/>
            <w:spacing w:val="-8"/>
            <w:sz w:val="24"/>
          </w:rPr>
          <w:delText xml:space="preserve"> </w:delText>
        </w:r>
        <w:r w:rsidDel="00521E1B">
          <w:rPr>
            <w:color w:val="333333"/>
            <w:sz w:val="24"/>
          </w:rPr>
          <w:delText>(fish</w:delText>
        </w:r>
        <w:r w:rsidDel="00521E1B">
          <w:rPr>
            <w:color w:val="333333"/>
            <w:spacing w:val="-8"/>
            <w:sz w:val="24"/>
          </w:rPr>
          <w:delText xml:space="preserve"> </w:delText>
        </w:r>
        <w:r w:rsidDel="00521E1B">
          <w:rPr>
            <w:color w:val="333333"/>
            <w:sz w:val="24"/>
          </w:rPr>
          <w:delText>and</w:delText>
        </w:r>
        <w:r w:rsidDel="00521E1B">
          <w:rPr>
            <w:color w:val="333333"/>
            <w:spacing w:val="-8"/>
            <w:sz w:val="24"/>
          </w:rPr>
          <w:delText xml:space="preserve"> </w:delText>
        </w:r>
        <w:r w:rsidDel="00521E1B">
          <w:rPr>
            <w:color w:val="333333"/>
            <w:sz w:val="24"/>
          </w:rPr>
          <w:delText>invertebrate</w:delText>
        </w:r>
        <w:r w:rsidDel="00521E1B">
          <w:rPr>
            <w:color w:val="333333"/>
            <w:spacing w:val="-8"/>
            <w:sz w:val="24"/>
          </w:rPr>
          <w:delText xml:space="preserve"> </w:delText>
        </w:r>
        <w:r w:rsidDel="00521E1B">
          <w:rPr>
            <w:color w:val="333333"/>
            <w:sz w:val="24"/>
          </w:rPr>
          <w:delText>surveys) for the Tote Road lakes restoration</w:delText>
        </w:r>
        <w:r w:rsidDel="00521E1B">
          <w:rPr>
            <w:color w:val="333333"/>
            <w:spacing w:val="-38"/>
            <w:sz w:val="24"/>
          </w:rPr>
          <w:delText xml:space="preserve"> </w:delText>
        </w:r>
        <w:r w:rsidDel="00521E1B">
          <w:rPr>
            <w:color w:val="333333"/>
            <w:sz w:val="24"/>
          </w:rPr>
          <w:delText>project.</w:delText>
        </w:r>
      </w:del>
    </w:p>
    <w:p w:rsidR="00C40E00" w:rsidDel="00521E1B" w:rsidRDefault="007244BC">
      <w:pPr>
        <w:pStyle w:val="ListParagraph"/>
        <w:numPr>
          <w:ilvl w:val="0"/>
          <w:numId w:val="2"/>
        </w:numPr>
        <w:tabs>
          <w:tab w:val="left" w:pos="411"/>
        </w:tabs>
        <w:ind w:firstLine="0"/>
        <w:rPr>
          <w:del w:id="682" w:author="Massengill, Robert L (DFG)" w:date="2018-03-05T10:32:00Z"/>
          <w:sz w:val="24"/>
        </w:rPr>
        <w:pPrChange w:id="683" w:author="Massengill, Robert L (DFG)" w:date="2018-03-12T14:18:00Z">
          <w:pPr>
            <w:pStyle w:val="ListParagraph"/>
            <w:numPr>
              <w:numId w:val="2"/>
            </w:numPr>
            <w:tabs>
              <w:tab w:val="left" w:pos="411"/>
            </w:tabs>
            <w:spacing w:line="249" w:lineRule="auto"/>
            <w:ind w:right="113" w:hanging="236"/>
          </w:pPr>
        </w:pPrChange>
      </w:pPr>
      <w:del w:id="684" w:author="Massengill, Robert L (DFG)" w:date="2018-03-05T10:32:00Z">
        <w:r w:rsidDel="00521E1B">
          <w:rPr>
            <w:color w:val="333333"/>
            <w:sz w:val="24"/>
          </w:rPr>
          <w:delText>Collect</w:delText>
        </w:r>
        <w:r w:rsidDel="00521E1B">
          <w:rPr>
            <w:color w:val="333333"/>
            <w:spacing w:val="-7"/>
            <w:sz w:val="24"/>
          </w:rPr>
          <w:delText xml:space="preserve"> </w:delText>
        </w:r>
        <w:r w:rsidDel="00521E1B">
          <w:rPr>
            <w:color w:val="333333"/>
            <w:sz w:val="24"/>
          </w:rPr>
          <w:delText>posttreatment</w:delText>
        </w:r>
        <w:r w:rsidDel="00521E1B">
          <w:rPr>
            <w:color w:val="333333"/>
            <w:spacing w:val="-7"/>
            <w:sz w:val="24"/>
          </w:rPr>
          <w:delText xml:space="preserve"> </w:delText>
        </w:r>
        <w:r w:rsidDel="00521E1B">
          <w:rPr>
            <w:color w:val="333333"/>
            <w:sz w:val="24"/>
          </w:rPr>
          <w:delText>biological</w:delText>
        </w:r>
        <w:r w:rsidDel="00521E1B">
          <w:rPr>
            <w:color w:val="333333"/>
            <w:spacing w:val="-7"/>
            <w:sz w:val="24"/>
          </w:rPr>
          <w:delText xml:space="preserve"> </w:delText>
        </w:r>
        <w:r w:rsidDel="00521E1B">
          <w:rPr>
            <w:color w:val="333333"/>
            <w:sz w:val="24"/>
          </w:rPr>
          <w:delText>and</w:delText>
        </w:r>
        <w:r w:rsidDel="00521E1B">
          <w:rPr>
            <w:color w:val="333333"/>
            <w:spacing w:val="-7"/>
            <w:sz w:val="24"/>
          </w:rPr>
          <w:delText xml:space="preserve"> </w:delText>
        </w:r>
        <w:r w:rsidDel="00521E1B">
          <w:rPr>
            <w:color w:val="333333"/>
            <w:sz w:val="24"/>
          </w:rPr>
          <w:delText>environmental</w:delText>
        </w:r>
        <w:r w:rsidDel="00521E1B">
          <w:rPr>
            <w:color w:val="333333"/>
            <w:spacing w:val="-7"/>
            <w:sz w:val="24"/>
          </w:rPr>
          <w:delText xml:space="preserve"> </w:delText>
        </w:r>
        <w:r w:rsidDel="00521E1B">
          <w:rPr>
            <w:color w:val="333333"/>
            <w:sz w:val="24"/>
          </w:rPr>
          <w:delText>data</w:delText>
        </w:r>
        <w:r w:rsidDel="00521E1B">
          <w:rPr>
            <w:color w:val="333333"/>
            <w:spacing w:val="-7"/>
            <w:sz w:val="24"/>
          </w:rPr>
          <w:delText xml:space="preserve"> </w:delText>
        </w:r>
        <w:r w:rsidDel="00521E1B">
          <w:rPr>
            <w:color w:val="333333"/>
            <w:sz w:val="24"/>
          </w:rPr>
          <w:delText>from</w:delText>
        </w:r>
        <w:r w:rsidDel="00521E1B">
          <w:rPr>
            <w:color w:val="333333"/>
            <w:spacing w:val="-7"/>
            <w:sz w:val="24"/>
          </w:rPr>
          <w:delText xml:space="preserve"> </w:delText>
        </w:r>
        <w:r w:rsidDel="00521E1B">
          <w:rPr>
            <w:color w:val="333333"/>
            <w:sz w:val="24"/>
          </w:rPr>
          <w:delText>Soldotna</w:delText>
        </w:r>
        <w:r w:rsidDel="00521E1B">
          <w:rPr>
            <w:color w:val="333333"/>
            <w:spacing w:val="-7"/>
            <w:sz w:val="24"/>
          </w:rPr>
          <w:delText xml:space="preserve"> </w:delText>
        </w:r>
        <w:r w:rsidDel="00521E1B">
          <w:rPr>
            <w:color w:val="333333"/>
            <w:sz w:val="24"/>
          </w:rPr>
          <w:delText>Creek</w:delText>
        </w:r>
        <w:r w:rsidDel="00521E1B">
          <w:rPr>
            <w:color w:val="333333"/>
            <w:spacing w:val="-7"/>
            <w:sz w:val="24"/>
          </w:rPr>
          <w:delText xml:space="preserve"> </w:delText>
        </w:r>
        <w:r w:rsidDel="00521E1B">
          <w:rPr>
            <w:color w:val="333333"/>
            <w:sz w:val="24"/>
          </w:rPr>
          <w:delText>to</w:delText>
        </w:r>
        <w:r w:rsidDel="00521E1B">
          <w:rPr>
            <w:color w:val="333333"/>
            <w:spacing w:val="-7"/>
            <w:sz w:val="24"/>
          </w:rPr>
          <w:delText xml:space="preserve"> </w:delText>
        </w:r>
        <w:r w:rsidDel="00521E1B">
          <w:rPr>
            <w:color w:val="333333"/>
            <w:sz w:val="24"/>
          </w:rPr>
          <w:delText>include</w:delText>
        </w:r>
        <w:r w:rsidDel="00521E1B">
          <w:rPr>
            <w:color w:val="333333"/>
            <w:spacing w:val="-7"/>
            <w:sz w:val="24"/>
          </w:rPr>
          <w:delText xml:space="preserve"> </w:delText>
        </w:r>
        <w:r w:rsidDel="00521E1B">
          <w:rPr>
            <w:color w:val="333333"/>
            <w:sz w:val="24"/>
          </w:rPr>
          <w:delText>native</w:delText>
        </w:r>
        <w:r w:rsidDel="00521E1B">
          <w:rPr>
            <w:color w:val="333333"/>
            <w:spacing w:val="-7"/>
            <w:sz w:val="24"/>
          </w:rPr>
          <w:delText xml:space="preserve"> </w:delText>
        </w:r>
        <w:r w:rsidDel="00521E1B">
          <w:rPr>
            <w:color w:val="333333"/>
            <w:sz w:val="24"/>
          </w:rPr>
          <w:delText>fis surveys,</w:delText>
        </w:r>
        <w:r w:rsidDel="00521E1B">
          <w:rPr>
            <w:color w:val="333333"/>
            <w:spacing w:val="-8"/>
            <w:sz w:val="24"/>
          </w:rPr>
          <w:delText xml:space="preserve"> </w:delText>
        </w:r>
        <w:r w:rsidDel="00521E1B">
          <w:rPr>
            <w:color w:val="333333"/>
            <w:sz w:val="24"/>
          </w:rPr>
          <w:delText>aquatic</w:delText>
        </w:r>
        <w:r w:rsidDel="00521E1B">
          <w:rPr>
            <w:color w:val="333333"/>
            <w:spacing w:val="-8"/>
            <w:sz w:val="24"/>
          </w:rPr>
          <w:delText xml:space="preserve"> </w:delText>
        </w:r>
        <w:r w:rsidDel="00521E1B">
          <w:rPr>
            <w:color w:val="333333"/>
            <w:sz w:val="24"/>
          </w:rPr>
          <w:delText>invertebrate</w:delText>
        </w:r>
        <w:r w:rsidDel="00521E1B">
          <w:rPr>
            <w:color w:val="333333"/>
            <w:spacing w:val="-8"/>
            <w:sz w:val="24"/>
          </w:rPr>
          <w:delText xml:space="preserve"> </w:delText>
        </w:r>
        <w:r w:rsidDel="00521E1B">
          <w:rPr>
            <w:color w:val="333333"/>
            <w:sz w:val="24"/>
          </w:rPr>
          <w:delText>surveys,</w:delText>
        </w:r>
        <w:r w:rsidDel="00521E1B">
          <w:rPr>
            <w:color w:val="333333"/>
            <w:spacing w:val="-8"/>
            <w:sz w:val="24"/>
          </w:rPr>
          <w:delText xml:space="preserve"> </w:delText>
        </w:r>
        <w:r w:rsidDel="00521E1B">
          <w:rPr>
            <w:color w:val="333333"/>
            <w:sz w:val="24"/>
          </w:rPr>
          <w:delText>water</w:delText>
        </w:r>
        <w:r w:rsidDel="00521E1B">
          <w:rPr>
            <w:color w:val="333333"/>
            <w:spacing w:val="-8"/>
            <w:sz w:val="24"/>
          </w:rPr>
          <w:delText xml:space="preserve"> </w:delText>
        </w:r>
        <w:r w:rsidDel="00521E1B">
          <w:rPr>
            <w:color w:val="333333"/>
            <w:sz w:val="24"/>
          </w:rPr>
          <w:delText>quality</w:delText>
        </w:r>
        <w:r w:rsidDel="00521E1B">
          <w:rPr>
            <w:color w:val="333333"/>
            <w:spacing w:val="-8"/>
            <w:sz w:val="24"/>
          </w:rPr>
          <w:delText xml:space="preserve"> </w:delText>
        </w:r>
        <w:r w:rsidDel="00521E1B">
          <w:rPr>
            <w:color w:val="333333"/>
            <w:sz w:val="24"/>
          </w:rPr>
          <w:delText>data,</w:delText>
        </w:r>
        <w:r w:rsidDel="00521E1B">
          <w:rPr>
            <w:color w:val="333333"/>
            <w:spacing w:val="-8"/>
            <w:sz w:val="24"/>
          </w:rPr>
          <w:delText xml:space="preserve"> </w:delText>
        </w:r>
        <w:r w:rsidDel="00521E1B">
          <w:rPr>
            <w:color w:val="333333"/>
            <w:sz w:val="24"/>
          </w:rPr>
          <w:delText>and</w:delText>
        </w:r>
        <w:r w:rsidDel="00521E1B">
          <w:rPr>
            <w:color w:val="333333"/>
            <w:spacing w:val="-8"/>
            <w:sz w:val="24"/>
          </w:rPr>
          <w:delText xml:space="preserve"> </w:delText>
        </w:r>
        <w:r w:rsidDel="00521E1B">
          <w:rPr>
            <w:color w:val="333333"/>
            <w:sz w:val="24"/>
          </w:rPr>
          <w:delText>rotenone</w:delText>
        </w:r>
        <w:r w:rsidDel="00521E1B">
          <w:rPr>
            <w:color w:val="333333"/>
            <w:spacing w:val="-8"/>
            <w:sz w:val="24"/>
          </w:rPr>
          <w:delText xml:space="preserve"> </w:delText>
        </w:r>
        <w:r w:rsidDel="00521E1B">
          <w:rPr>
            <w:color w:val="333333"/>
            <w:sz w:val="24"/>
          </w:rPr>
          <w:delText>sampling.</w:delText>
        </w:r>
      </w:del>
    </w:p>
    <w:p w:rsidR="00C40E00" w:rsidDel="00BC057B" w:rsidRDefault="007244BC">
      <w:pPr>
        <w:pStyle w:val="ListParagraph"/>
        <w:numPr>
          <w:ilvl w:val="0"/>
          <w:numId w:val="2"/>
        </w:numPr>
        <w:tabs>
          <w:tab w:val="left" w:pos="411"/>
        </w:tabs>
        <w:ind w:firstLine="0"/>
        <w:rPr>
          <w:del w:id="685" w:author="Massengill, Robert L (DFG)" w:date="2018-03-05T10:53:00Z"/>
          <w:sz w:val="24"/>
        </w:rPr>
        <w:pPrChange w:id="686" w:author="Massengill, Robert L (DFG)" w:date="2018-03-12T14:18:00Z">
          <w:pPr>
            <w:pStyle w:val="ListParagraph"/>
            <w:numPr>
              <w:numId w:val="2"/>
            </w:numPr>
            <w:tabs>
              <w:tab w:val="left" w:pos="411"/>
            </w:tabs>
            <w:spacing w:line="249" w:lineRule="auto"/>
            <w:ind w:right="629" w:hanging="236"/>
          </w:pPr>
        </w:pPrChange>
      </w:pPr>
      <w:del w:id="687" w:author="Massengill, Robert L (DFG)" w:date="2018-03-05T10:35:00Z">
        <w:r w:rsidDel="006272F2">
          <w:rPr>
            <w:color w:val="333333"/>
            <w:sz w:val="24"/>
          </w:rPr>
          <w:delText>If</w:delText>
        </w:r>
        <w:r w:rsidDel="006272F2">
          <w:rPr>
            <w:color w:val="333333"/>
            <w:spacing w:val="-5"/>
            <w:sz w:val="24"/>
          </w:rPr>
          <w:delText xml:space="preserve"> </w:delText>
        </w:r>
      </w:del>
      <w:del w:id="688" w:author="Massengill, Robert L (DFG)" w:date="2018-03-05T10:32:00Z">
        <w:r w:rsidDel="00521E1B">
          <w:rPr>
            <w:color w:val="333333"/>
            <w:sz w:val="24"/>
          </w:rPr>
          <w:delText>pike</w:delText>
        </w:r>
        <w:r w:rsidDel="00521E1B">
          <w:rPr>
            <w:color w:val="333333"/>
            <w:spacing w:val="-5"/>
            <w:sz w:val="24"/>
          </w:rPr>
          <w:delText xml:space="preserve"> </w:delText>
        </w:r>
        <w:r w:rsidDel="00521E1B">
          <w:rPr>
            <w:color w:val="333333"/>
            <w:sz w:val="24"/>
          </w:rPr>
          <w:delText>are</w:delText>
        </w:r>
        <w:r w:rsidDel="00521E1B">
          <w:rPr>
            <w:color w:val="333333"/>
            <w:spacing w:val="-5"/>
            <w:sz w:val="24"/>
          </w:rPr>
          <w:delText xml:space="preserve"> </w:delText>
        </w:r>
        <w:r w:rsidDel="00521E1B">
          <w:rPr>
            <w:color w:val="333333"/>
            <w:sz w:val="24"/>
          </w:rPr>
          <w:delText>deemed</w:delText>
        </w:r>
        <w:r w:rsidDel="00521E1B">
          <w:rPr>
            <w:color w:val="333333"/>
            <w:spacing w:val="-5"/>
            <w:sz w:val="24"/>
          </w:rPr>
          <w:delText xml:space="preserve"> </w:delText>
        </w:r>
        <w:r w:rsidDel="00521E1B">
          <w:rPr>
            <w:color w:val="333333"/>
            <w:sz w:val="24"/>
          </w:rPr>
          <w:delText>eradicated</w:delText>
        </w:r>
        <w:r w:rsidDel="00521E1B">
          <w:rPr>
            <w:color w:val="333333"/>
            <w:spacing w:val="-5"/>
            <w:sz w:val="24"/>
          </w:rPr>
          <w:delText xml:space="preserve"> </w:delText>
        </w:r>
        <w:r w:rsidDel="00521E1B">
          <w:rPr>
            <w:color w:val="333333"/>
            <w:sz w:val="24"/>
          </w:rPr>
          <w:delText>after</w:delText>
        </w:r>
        <w:r w:rsidDel="00521E1B">
          <w:rPr>
            <w:color w:val="333333"/>
            <w:spacing w:val="-5"/>
            <w:sz w:val="24"/>
          </w:rPr>
          <w:delText xml:space="preserve"> </w:delText>
        </w:r>
        <w:r w:rsidDel="00521E1B">
          <w:rPr>
            <w:color w:val="333333"/>
            <w:sz w:val="24"/>
          </w:rPr>
          <w:delText>gillnetting</w:delText>
        </w:r>
        <w:r w:rsidDel="00521E1B">
          <w:rPr>
            <w:color w:val="333333"/>
            <w:spacing w:val="-5"/>
            <w:sz w:val="24"/>
          </w:rPr>
          <w:delText xml:space="preserve"> </w:delText>
        </w:r>
        <w:r w:rsidDel="00521E1B">
          <w:rPr>
            <w:color w:val="333333"/>
            <w:sz w:val="24"/>
          </w:rPr>
          <w:delText>and</w:delText>
        </w:r>
        <w:r w:rsidDel="00521E1B">
          <w:rPr>
            <w:color w:val="333333"/>
            <w:spacing w:val="-5"/>
            <w:sz w:val="24"/>
          </w:rPr>
          <w:delText xml:space="preserve"> </w:delText>
        </w:r>
        <w:r w:rsidDel="00521E1B">
          <w:rPr>
            <w:color w:val="333333"/>
            <w:sz w:val="24"/>
          </w:rPr>
          <w:delText>eDNA</w:delText>
        </w:r>
        <w:r w:rsidDel="00521E1B">
          <w:rPr>
            <w:color w:val="333333"/>
            <w:spacing w:val="-5"/>
            <w:sz w:val="24"/>
          </w:rPr>
          <w:delText xml:space="preserve"> </w:delText>
        </w:r>
        <w:r w:rsidDel="00521E1B">
          <w:rPr>
            <w:color w:val="333333"/>
            <w:sz w:val="24"/>
          </w:rPr>
          <w:delText>surveys</w:delText>
        </w:r>
        <w:r w:rsidDel="00521E1B">
          <w:rPr>
            <w:color w:val="333333"/>
            <w:spacing w:val="-5"/>
            <w:sz w:val="24"/>
          </w:rPr>
          <w:delText xml:space="preserve"> </w:delText>
        </w:r>
        <w:r w:rsidDel="00521E1B">
          <w:rPr>
            <w:color w:val="333333"/>
            <w:sz w:val="24"/>
          </w:rPr>
          <w:delText>are</w:delText>
        </w:r>
        <w:r w:rsidDel="00521E1B">
          <w:rPr>
            <w:color w:val="333333"/>
            <w:spacing w:val="-5"/>
            <w:sz w:val="24"/>
          </w:rPr>
          <w:delText xml:space="preserve"> </w:delText>
        </w:r>
        <w:r w:rsidDel="00521E1B">
          <w:rPr>
            <w:color w:val="333333"/>
            <w:sz w:val="24"/>
          </w:rPr>
          <w:delText>completed</w:delText>
        </w:r>
        <w:r w:rsidDel="00521E1B">
          <w:rPr>
            <w:color w:val="333333"/>
            <w:spacing w:val="-5"/>
            <w:sz w:val="24"/>
          </w:rPr>
          <w:delText xml:space="preserve"> </w:delText>
        </w:r>
        <w:r w:rsidDel="00521E1B">
          <w:rPr>
            <w:color w:val="333333"/>
            <w:sz w:val="24"/>
          </w:rPr>
          <w:delText>in</w:delText>
        </w:r>
        <w:r w:rsidDel="00521E1B">
          <w:rPr>
            <w:color w:val="333333"/>
            <w:spacing w:val="-5"/>
            <w:sz w:val="24"/>
          </w:rPr>
          <w:delText xml:space="preserve"> </w:delText>
        </w:r>
        <w:r w:rsidDel="00521E1B">
          <w:rPr>
            <w:color w:val="333333"/>
            <w:sz w:val="24"/>
          </w:rPr>
          <w:delText>July</w:delText>
        </w:r>
        <w:r w:rsidDel="00521E1B">
          <w:rPr>
            <w:color w:val="333333"/>
            <w:spacing w:val="-5"/>
            <w:sz w:val="24"/>
          </w:rPr>
          <w:delText xml:space="preserve"> </w:delText>
        </w:r>
        <w:r w:rsidDel="00521E1B">
          <w:rPr>
            <w:color w:val="333333"/>
            <w:sz w:val="24"/>
          </w:rPr>
          <w:delText>2017, remove</w:delText>
        </w:r>
        <w:r w:rsidDel="00521E1B">
          <w:rPr>
            <w:color w:val="333333"/>
            <w:spacing w:val="-7"/>
            <w:sz w:val="24"/>
          </w:rPr>
          <w:delText xml:space="preserve"> </w:delText>
        </w:r>
        <w:r w:rsidDel="00521E1B">
          <w:rPr>
            <w:color w:val="333333"/>
            <w:sz w:val="24"/>
          </w:rPr>
          <w:delText>all</w:delText>
        </w:r>
        <w:r w:rsidDel="00521E1B">
          <w:rPr>
            <w:color w:val="333333"/>
            <w:spacing w:val="-7"/>
            <w:sz w:val="24"/>
          </w:rPr>
          <w:delText xml:space="preserve"> </w:delText>
        </w:r>
        <w:r w:rsidDel="00521E1B">
          <w:rPr>
            <w:color w:val="333333"/>
            <w:sz w:val="24"/>
          </w:rPr>
          <w:delText>temporary</w:delText>
        </w:r>
        <w:r w:rsidDel="00521E1B">
          <w:rPr>
            <w:color w:val="333333"/>
            <w:spacing w:val="-7"/>
            <w:sz w:val="24"/>
          </w:rPr>
          <w:delText xml:space="preserve"> </w:delText>
        </w:r>
        <w:r w:rsidDel="00521E1B">
          <w:rPr>
            <w:color w:val="333333"/>
            <w:sz w:val="24"/>
          </w:rPr>
          <w:delText>fish</w:delText>
        </w:r>
        <w:r w:rsidDel="00521E1B">
          <w:rPr>
            <w:color w:val="333333"/>
            <w:spacing w:val="-7"/>
            <w:sz w:val="24"/>
          </w:rPr>
          <w:delText xml:space="preserve"> </w:delText>
        </w:r>
        <w:r w:rsidDel="00521E1B">
          <w:rPr>
            <w:color w:val="333333"/>
            <w:sz w:val="24"/>
          </w:rPr>
          <w:delText>barriers</w:delText>
        </w:r>
        <w:r w:rsidDel="00521E1B">
          <w:rPr>
            <w:color w:val="333333"/>
            <w:spacing w:val="-7"/>
            <w:sz w:val="24"/>
          </w:rPr>
          <w:delText xml:space="preserve"> </w:delText>
        </w:r>
        <w:r w:rsidDel="00521E1B">
          <w:rPr>
            <w:color w:val="333333"/>
            <w:sz w:val="24"/>
          </w:rPr>
          <w:delText>from</w:delText>
        </w:r>
        <w:r w:rsidDel="00521E1B">
          <w:rPr>
            <w:color w:val="333333"/>
            <w:spacing w:val="-7"/>
            <w:sz w:val="24"/>
          </w:rPr>
          <w:delText xml:space="preserve"> </w:delText>
        </w:r>
        <w:r w:rsidDel="00521E1B">
          <w:rPr>
            <w:color w:val="333333"/>
            <w:sz w:val="24"/>
          </w:rPr>
          <w:delText>the</w:delText>
        </w:r>
        <w:r w:rsidDel="00521E1B">
          <w:rPr>
            <w:color w:val="333333"/>
            <w:spacing w:val="-7"/>
            <w:sz w:val="24"/>
          </w:rPr>
          <w:delText xml:space="preserve"> </w:delText>
        </w:r>
        <w:r w:rsidDel="00521E1B">
          <w:rPr>
            <w:color w:val="333333"/>
            <w:sz w:val="24"/>
          </w:rPr>
          <w:delText>Soldotna</w:delText>
        </w:r>
        <w:r w:rsidDel="00521E1B">
          <w:rPr>
            <w:color w:val="333333"/>
            <w:spacing w:val="-7"/>
            <w:sz w:val="24"/>
          </w:rPr>
          <w:delText xml:space="preserve"> </w:delText>
        </w:r>
        <w:r w:rsidDel="00521E1B">
          <w:rPr>
            <w:color w:val="333333"/>
            <w:sz w:val="24"/>
          </w:rPr>
          <w:delText>Creek</w:delText>
        </w:r>
        <w:r w:rsidDel="00521E1B">
          <w:rPr>
            <w:color w:val="333333"/>
            <w:spacing w:val="-7"/>
            <w:sz w:val="24"/>
          </w:rPr>
          <w:delText xml:space="preserve"> </w:delText>
        </w:r>
        <w:r w:rsidDel="00521E1B">
          <w:rPr>
            <w:color w:val="333333"/>
            <w:sz w:val="24"/>
          </w:rPr>
          <w:delText>drainage.</w:delText>
        </w:r>
      </w:del>
    </w:p>
    <w:p w:rsidR="00C40E00" w:rsidDel="003E312B" w:rsidRDefault="007244BC" w:rsidP="00421A54">
      <w:pPr>
        <w:pStyle w:val="ListParagraph"/>
        <w:numPr>
          <w:ilvl w:val="0"/>
          <w:numId w:val="2"/>
        </w:numPr>
        <w:tabs>
          <w:tab w:val="left" w:pos="411"/>
        </w:tabs>
        <w:ind w:firstLine="0"/>
        <w:rPr>
          <w:del w:id="689" w:author="Massengill, Robert L (DFG)" w:date="2018-03-15T10:18:00Z"/>
          <w:sz w:val="24"/>
        </w:rPr>
      </w:pPr>
      <w:del w:id="690" w:author="Massengill, Robert L (DFG)" w:date="2018-03-12T14:18:00Z">
        <w:r w:rsidDel="00421A54">
          <w:rPr>
            <w:color w:val="333333"/>
            <w:sz w:val="24"/>
          </w:rPr>
          <w:delText>Opportunistically</w:delText>
        </w:r>
        <w:r w:rsidDel="00421A54">
          <w:rPr>
            <w:color w:val="333333"/>
            <w:spacing w:val="-9"/>
            <w:sz w:val="24"/>
          </w:rPr>
          <w:delText xml:space="preserve"> </w:delText>
        </w:r>
        <w:r w:rsidDel="00421A54">
          <w:rPr>
            <w:color w:val="333333"/>
            <w:sz w:val="24"/>
          </w:rPr>
          <w:delText>continue</w:delText>
        </w:r>
        <w:r w:rsidDel="00421A54">
          <w:rPr>
            <w:color w:val="333333"/>
            <w:spacing w:val="-9"/>
            <w:sz w:val="24"/>
          </w:rPr>
          <w:delText xml:space="preserve"> </w:delText>
        </w:r>
        <w:r w:rsidDel="00421A54">
          <w:rPr>
            <w:color w:val="333333"/>
            <w:sz w:val="24"/>
          </w:rPr>
          <w:delText>with</w:delText>
        </w:r>
        <w:r w:rsidDel="00421A54">
          <w:rPr>
            <w:color w:val="333333"/>
            <w:spacing w:val="-9"/>
            <w:sz w:val="24"/>
          </w:rPr>
          <w:delText xml:space="preserve"> </w:delText>
        </w:r>
        <w:r w:rsidDel="00421A54">
          <w:rPr>
            <w:color w:val="333333"/>
            <w:sz w:val="24"/>
          </w:rPr>
          <w:delText>invasive</w:delText>
        </w:r>
        <w:r w:rsidDel="00421A54">
          <w:rPr>
            <w:color w:val="333333"/>
            <w:spacing w:val="-9"/>
            <w:sz w:val="24"/>
          </w:rPr>
          <w:delText xml:space="preserve"> </w:delText>
        </w:r>
        <w:r w:rsidDel="00421A54">
          <w:rPr>
            <w:color w:val="333333"/>
            <w:sz w:val="24"/>
          </w:rPr>
          <w:delText>species</w:delText>
        </w:r>
        <w:r w:rsidDel="00421A54">
          <w:rPr>
            <w:color w:val="333333"/>
            <w:spacing w:val="-9"/>
            <w:sz w:val="24"/>
          </w:rPr>
          <w:delText xml:space="preserve"> </w:delText>
        </w:r>
        <w:r w:rsidDel="00421A54">
          <w:rPr>
            <w:color w:val="333333"/>
            <w:sz w:val="24"/>
          </w:rPr>
          <w:delText>public</w:delText>
        </w:r>
        <w:r w:rsidDel="00421A54">
          <w:rPr>
            <w:color w:val="333333"/>
            <w:spacing w:val="-9"/>
            <w:sz w:val="24"/>
          </w:rPr>
          <w:delText xml:space="preserve"> </w:delText>
        </w:r>
        <w:r w:rsidDel="00421A54">
          <w:rPr>
            <w:color w:val="333333"/>
            <w:sz w:val="24"/>
          </w:rPr>
          <w:delText>outreach</w:delText>
        </w:r>
        <w:r w:rsidDel="00421A54">
          <w:rPr>
            <w:color w:val="333333"/>
            <w:spacing w:val="-9"/>
            <w:sz w:val="24"/>
          </w:rPr>
          <w:delText xml:space="preserve"> </w:delText>
        </w:r>
        <w:r w:rsidDel="00421A54">
          <w:rPr>
            <w:color w:val="333333"/>
            <w:sz w:val="24"/>
          </w:rPr>
          <w:delText>and</w:delText>
        </w:r>
        <w:r w:rsidDel="00421A54">
          <w:rPr>
            <w:color w:val="333333"/>
            <w:spacing w:val="-9"/>
            <w:sz w:val="24"/>
          </w:rPr>
          <w:delText xml:space="preserve"> </w:delText>
        </w:r>
        <w:r w:rsidDel="00421A54">
          <w:rPr>
            <w:color w:val="333333"/>
            <w:sz w:val="24"/>
          </w:rPr>
          <w:delText>education</w:delText>
        </w:r>
        <w:r w:rsidDel="00421A54">
          <w:rPr>
            <w:color w:val="333333"/>
            <w:spacing w:val="-9"/>
            <w:sz w:val="24"/>
          </w:rPr>
          <w:delText xml:space="preserve"> </w:delText>
        </w:r>
        <w:r w:rsidDel="00421A54">
          <w:rPr>
            <w:color w:val="333333"/>
            <w:sz w:val="24"/>
          </w:rPr>
          <w:delText>efforts.</w:delText>
        </w:r>
      </w:del>
    </w:p>
    <w:p w:rsidR="005E4F20" w:rsidDel="003E312B" w:rsidRDefault="007244BC">
      <w:pPr>
        <w:pStyle w:val="ListParagraph"/>
        <w:numPr>
          <w:ilvl w:val="0"/>
          <w:numId w:val="2"/>
        </w:numPr>
        <w:tabs>
          <w:tab w:val="left" w:pos="411"/>
        </w:tabs>
        <w:spacing w:before="12" w:line="249" w:lineRule="auto"/>
        <w:ind w:right="866" w:firstLine="0"/>
        <w:rPr>
          <w:del w:id="691" w:author="Massengill, Robert L (DFG)" w:date="2018-03-15T10:18:00Z"/>
          <w:sz w:val="24"/>
        </w:rPr>
      </w:pPr>
      <w:del w:id="692" w:author="Massengill, Robert L (DFG)" w:date="2018-03-15T10:18:00Z">
        <w:r w:rsidDel="003E312B">
          <w:rPr>
            <w:color w:val="333333"/>
            <w:sz w:val="24"/>
          </w:rPr>
          <w:delText>Conduct</w:delText>
        </w:r>
        <w:r w:rsidDel="003E312B">
          <w:rPr>
            <w:color w:val="333333"/>
            <w:spacing w:val="-6"/>
            <w:sz w:val="24"/>
          </w:rPr>
          <w:delText xml:space="preserve"> </w:delText>
        </w:r>
        <w:r w:rsidDel="003E312B">
          <w:rPr>
            <w:color w:val="333333"/>
            <w:sz w:val="24"/>
          </w:rPr>
          <w:delText>quick</w:delText>
        </w:r>
        <w:r w:rsidDel="003E312B">
          <w:rPr>
            <w:color w:val="333333"/>
            <w:spacing w:val="-6"/>
            <w:sz w:val="24"/>
          </w:rPr>
          <w:delText xml:space="preserve"> </w:delText>
        </w:r>
        <w:r w:rsidDel="003E312B">
          <w:rPr>
            <w:color w:val="333333"/>
            <w:sz w:val="24"/>
          </w:rPr>
          <w:delText>response</w:delText>
        </w:r>
        <w:r w:rsidDel="003E312B">
          <w:rPr>
            <w:color w:val="333333"/>
            <w:spacing w:val="-6"/>
            <w:sz w:val="24"/>
          </w:rPr>
          <w:delText xml:space="preserve"> </w:delText>
        </w:r>
        <w:r w:rsidDel="003E312B">
          <w:rPr>
            <w:color w:val="333333"/>
            <w:sz w:val="24"/>
          </w:rPr>
          <w:delText>fish</w:delText>
        </w:r>
        <w:r w:rsidDel="003E312B">
          <w:rPr>
            <w:color w:val="333333"/>
            <w:spacing w:val="-6"/>
            <w:sz w:val="24"/>
          </w:rPr>
          <w:delText xml:space="preserve"> </w:delText>
        </w:r>
        <w:r w:rsidDel="003E312B">
          <w:rPr>
            <w:color w:val="333333"/>
            <w:sz w:val="24"/>
          </w:rPr>
          <w:delText>surveys</w:delText>
        </w:r>
        <w:r w:rsidDel="003E312B">
          <w:rPr>
            <w:color w:val="333333"/>
            <w:spacing w:val="-6"/>
            <w:sz w:val="24"/>
          </w:rPr>
          <w:delText xml:space="preserve"> </w:delText>
        </w:r>
        <w:r w:rsidDel="003E312B">
          <w:rPr>
            <w:color w:val="333333"/>
            <w:sz w:val="24"/>
          </w:rPr>
          <w:delText>for</w:delText>
        </w:r>
        <w:r w:rsidDel="003E312B">
          <w:rPr>
            <w:color w:val="333333"/>
            <w:spacing w:val="-6"/>
            <w:sz w:val="24"/>
          </w:rPr>
          <w:delText xml:space="preserve"> </w:delText>
        </w:r>
        <w:r w:rsidDel="003E312B">
          <w:rPr>
            <w:color w:val="333333"/>
            <w:sz w:val="24"/>
          </w:rPr>
          <w:delText>any</w:delText>
        </w:r>
        <w:r w:rsidDel="003E312B">
          <w:rPr>
            <w:color w:val="333333"/>
            <w:spacing w:val="-6"/>
            <w:sz w:val="24"/>
          </w:rPr>
          <w:delText xml:space="preserve"> </w:delText>
        </w:r>
        <w:r w:rsidDel="003E312B">
          <w:rPr>
            <w:color w:val="333333"/>
            <w:sz w:val="24"/>
          </w:rPr>
          <w:delText>new</w:delText>
        </w:r>
        <w:r w:rsidDel="003E312B">
          <w:rPr>
            <w:color w:val="333333"/>
            <w:spacing w:val="-6"/>
            <w:sz w:val="24"/>
          </w:rPr>
          <w:delText xml:space="preserve"> </w:delText>
        </w:r>
        <w:r w:rsidDel="003E312B">
          <w:rPr>
            <w:color w:val="333333"/>
            <w:sz w:val="24"/>
          </w:rPr>
          <w:delText>freshwater</w:delText>
        </w:r>
        <w:r w:rsidDel="003E312B">
          <w:rPr>
            <w:color w:val="333333"/>
            <w:spacing w:val="-6"/>
            <w:sz w:val="24"/>
          </w:rPr>
          <w:delText xml:space="preserve"> </w:delText>
        </w:r>
        <w:r w:rsidDel="003E312B">
          <w:rPr>
            <w:color w:val="333333"/>
            <w:sz w:val="24"/>
          </w:rPr>
          <w:delText>invasive</w:delText>
        </w:r>
        <w:r w:rsidDel="003E312B">
          <w:rPr>
            <w:color w:val="333333"/>
            <w:spacing w:val="-6"/>
            <w:sz w:val="24"/>
          </w:rPr>
          <w:delText xml:space="preserve"> </w:delText>
        </w:r>
        <w:r w:rsidDel="003E312B">
          <w:rPr>
            <w:color w:val="333333"/>
            <w:sz w:val="24"/>
          </w:rPr>
          <w:delText>fish</w:delText>
        </w:r>
        <w:r w:rsidDel="003E312B">
          <w:rPr>
            <w:color w:val="333333"/>
            <w:spacing w:val="-6"/>
            <w:sz w:val="24"/>
          </w:rPr>
          <w:delText xml:space="preserve"> </w:delText>
        </w:r>
        <w:r w:rsidDel="003E312B">
          <w:rPr>
            <w:color w:val="333333"/>
            <w:sz w:val="24"/>
          </w:rPr>
          <w:delText>reports</w:delText>
        </w:r>
        <w:r w:rsidDel="003E312B">
          <w:rPr>
            <w:color w:val="333333"/>
            <w:spacing w:val="-6"/>
            <w:sz w:val="24"/>
          </w:rPr>
          <w:delText xml:space="preserve"> </w:delText>
        </w:r>
      </w:del>
      <w:del w:id="693" w:author="Massengill, Robert L (DFG)" w:date="2018-03-12T14:48:00Z">
        <w:r w:rsidDel="0061567C">
          <w:rPr>
            <w:color w:val="333333"/>
            <w:sz w:val="24"/>
          </w:rPr>
          <w:delText>for</w:delText>
        </w:r>
        <w:r w:rsidDel="0061567C">
          <w:rPr>
            <w:color w:val="333333"/>
            <w:spacing w:val="-6"/>
            <w:sz w:val="24"/>
          </w:rPr>
          <w:delText xml:space="preserve"> </w:delText>
        </w:r>
      </w:del>
      <w:del w:id="694" w:author="Massengill, Robert L (DFG)" w:date="2018-03-15T10:18:00Z">
        <w:r w:rsidDel="003E312B">
          <w:rPr>
            <w:color w:val="333333"/>
            <w:sz w:val="24"/>
          </w:rPr>
          <w:delText>Kenai Peninsula</w:delText>
        </w:r>
        <w:r w:rsidDel="003E312B">
          <w:rPr>
            <w:color w:val="333333"/>
            <w:spacing w:val="-6"/>
            <w:sz w:val="24"/>
          </w:rPr>
          <w:delText xml:space="preserve"> </w:delText>
        </w:r>
        <w:r w:rsidDel="003E312B">
          <w:rPr>
            <w:color w:val="333333"/>
            <w:sz w:val="24"/>
          </w:rPr>
          <w:delText>waterbodies</w:delText>
        </w:r>
        <w:r w:rsidDel="003E312B">
          <w:rPr>
            <w:color w:val="333333"/>
            <w:spacing w:val="-6"/>
            <w:sz w:val="24"/>
          </w:rPr>
          <w:delText xml:space="preserve"> </w:delText>
        </w:r>
        <w:r w:rsidDel="003E312B">
          <w:rPr>
            <w:color w:val="333333"/>
            <w:sz w:val="24"/>
          </w:rPr>
          <w:delText>between</w:delText>
        </w:r>
        <w:r w:rsidDel="003E312B">
          <w:rPr>
            <w:color w:val="333333"/>
            <w:spacing w:val="-6"/>
            <w:sz w:val="24"/>
          </w:rPr>
          <w:delText xml:space="preserve"> </w:delText>
        </w:r>
        <w:r w:rsidDel="003E312B">
          <w:rPr>
            <w:color w:val="333333"/>
            <w:sz w:val="24"/>
          </w:rPr>
          <w:delText>1</w:delText>
        </w:r>
        <w:r w:rsidDel="003E312B">
          <w:rPr>
            <w:color w:val="333333"/>
            <w:spacing w:val="-6"/>
            <w:sz w:val="24"/>
          </w:rPr>
          <w:delText xml:space="preserve"> </w:delText>
        </w:r>
        <w:r w:rsidDel="003E312B">
          <w:rPr>
            <w:color w:val="333333"/>
            <w:sz w:val="24"/>
          </w:rPr>
          <w:delText>July</w:delText>
        </w:r>
        <w:r w:rsidDel="003E312B">
          <w:rPr>
            <w:color w:val="333333"/>
            <w:spacing w:val="-6"/>
            <w:sz w:val="24"/>
          </w:rPr>
          <w:delText xml:space="preserve"> </w:delText>
        </w:r>
        <w:r w:rsidDel="003E312B">
          <w:rPr>
            <w:color w:val="333333"/>
            <w:sz w:val="24"/>
          </w:rPr>
          <w:delText>201</w:delText>
        </w:r>
      </w:del>
      <w:del w:id="695" w:author="Massengill, Robert L (DFG)" w:date="2018-03-05T10:28:00Z">
        <w:r w:rsidDel="00521E1B">
          <w:rPr>
            <w:color w:val="333333"/>
            <w:sz w:val="24"/>
          </w:rPr>
          <w:delText>7</w:delText>
        </w:r>
      </w:del>
      <w:del w:id="696" w:author="Massengill, Robert L (DFG)" w:date="2018-03-15T10:18:00Z">
        <w:r w:rsidDel="003E312B">
          <w:rPr>
            <w:color w:val="333333"/>
            <w:spacing w:val="-6"/>
            <w:sz w:val="24"/>
          </w:rPr>
          <w:delText xml:space="preserve"> </w:delText>
        </w:r>
        <w:r w:rsidDel="003E312B">
          <w:rPr>
            <w:color w:val="333333"/>
            <w:sz w:val="24"/>
          </w:rPr>
          <w:delText>and</w:delText>
        </w:r>
        <w:r w:rsidDel="003E312B">
          <w:rPr>
            <w:color w:val="333333"/>
            <w:spacing w:val="-6"/>
            <w:sz w:val="24"/>
          </w:rPr>
          <w:delText xml:space="preserve"> </w:delText>
        </w:r>
        <w:r w:rsidDel="003E312B">
          <w:rPr>
            <w:color w:val="333333"/>
            <w:sz w:val="24"/>
          </w:rPr>
          <w:delText>30</w:delText>
        </w:r>
        <w:r w:rsidDel="003E312B">
          <w:rPr>
            <w:color w:val="333333"/>
            <w:spacing w:val="-6"/>
            <w:sz w:val="24"/>
          </w:rPr>
          <w:delText xml:space="preserve"> </w:delText>
        </w:r>
        <w:r w:rsidDel="003E312B">
          <w:rPr>
            <w:color w:val="333333"/>
            <w:sz w:val="24"/>
          </w:rPr>
          <w:delText>June</w:delText>
        </w:r>
        <w:r w:rsidDel="003E312B">
          <w:rPr>
            <w:color w:val="333333"/>
            <w:spacing w:val="-6"/>
            <w:sz w:val="24"/>
          </w:rPr>
          <w:delText xml:space="preserve"> </w:delText>
        </w:r>
        <w:r w:rsidDel="003E312B">
          <w:rPr>
            <w:color w:val="333333"/>
            <w:sz w:val="24"/>
          </w:rPr>
          <w:delText>201</w:delText>
        </w:r>
      </w:del>
      <w:del w:id="697" w:author="Massengill, Robert L (DFG)" w:date="2018-03-05T10:28:00Z">
        <w:r w:rsidDel="00521E1B">
          <w:rPr>
            <w:color w:val="333333"/>
            <w:sz w:val="24"/>
          </w:rPr>
          <w:delText>8</w:delText>
        </w:r>
      </w:del>
      <w:del w:id="698" w:author="Massengill, Robert L (DFG)" w:date="2018-03-15T10:18:00Z">
        <w:r w:rsidDel="003E312B">
          <w:rPr>
            <w:color w:val="333333"/>
            <w:sz w:val="24"/>
          </w:rPr>
          <w:delText>.</w:delText>
        </w:r>
      </w:del>
    </w:p>
    <w:p w:rsidR="00C40E00" w:rsidRDefault="007244BC">
      <w:pPr>
        <w:pStyle w:val="Heading3"/>
        <w:spacing w:before="202"/>
        <w:ind w:left="100"/>
      </w:pPr>
      <w:r>
        <w:rPr>
          <w:color w:val="333333"/>
        </w:rPr>
        <w:t>Expected Results</w:t>
      </w:r>
    </w:p>
    <w:p w:rsidR="00C40E00" w:rsidDel="0061567C" w:rsidRDefault="0061567C">
      <w:pPr>
        <w:pStyle w:val="BodyText"/>
        <w:spacing w:before="86" w:line="249" w:lineRule="auto"/>
        <w:ind w:left="175"/>
        <w:rPr>
          <w:del w:id="699" w:author="Massengill, Robert L (DFG)" w:date="2018-03-12T14:50:00Z"/>
        </w:rPr>
      </w:pPr>
      <w:ins w:id="700" w:author="Massengill, Robert L (DFG)" w:date="2018-03-12T14:48:00Z">
        <w:r>
          <w:rPr>
            <w:color w:val="333333"/>
          </w:rPr>
          <w:t>T</w:t>
        </w:r>
      </w:ins>
      <w:ins w:id="701" w:author="Massengill, Robert L (DFG)" w:date="2018-03-05T10:56:00Z">
        <w:r>
          <w:rPr>
            <w:color w:val="333333"/>
          </w:rPr>
          <w:t xml:space="preserve">his </w:t>
        </w:r>
      </w:ins>
      <w:ins w:id="702" w:author="Massengill, Robert L (DFG)" w:date="2018-03-12T14:51:00Z">
        <w:r>
          <w:rPr>
            <w:color w:val="333333"/>
          </w:rPr>
          <w:t>program</w:t>
        </w:r>
      </w:ins>
      <w:ins w:id="703" w:author="Massengill, Robert L (DFG)" w:date="2018-03-12T14:59:00Z">
        <w:r w:rsidR="000310D6">
          <w:rPr>
            <w:color w:val="333333"/>
          </w:rPr>
          <w:t>’s</w:t>
        </w:r>
      </w:ins>
      <w:ins w:id="704" w:author="Massengill, Robert L (DFG)" w:date="2018-03-12T14:51:00Z">
        <w:r>
          <w:rPr>
            <w:color w:val="333333"/>
          </w:rPr>
          <w:t xml:space="preserve"> </w:t>
        </w:r>
      </w:ins>
      <w:ins w:id="705" w:author="Massengill, Robert L (DFG)" w:date="2018-03-12T14:55:00Z">
        <w:r w:rsidR="000310D6">
          <w:rPr>
            <w:color w:val="333333"/>
          </w:rPr>
          <w:t xml:space="preserve">monitoring efforts </w:t>
        </w:r>
      </w:ins>
      <w:ins w:id="706" w:author="Massengill, Robert L (DFG)" w:date="2018-03-12T14:51:00Z">
        <w:r>
          <w:rPr>
            <w:color w:val="333333"/>
          </w:rPr>
          <w:t xml:space="preserve">should help prevent </w:t>
        </w:r>
      </w:ins>
      <w:ins w:id="707" w:author="Massengill, Robert L (DFG)" w:date="2018-03-12T14:54:00Z">
        <w:r w:rsidR="000310D6">
          <w:rPr>
            <w:color w:val="333333"/>
          </w:rPr>
          <w:t xml:space="preserve">a wide-spread </w:t>
        </w:r>
      </w:ins>
      <w:ins w:id="708" w:author="Massengill, Robert L (DFG)" w:date="2018-03-15T11:45:00Z">
        <w:r w:rsidR="00CC7354">
          <w:rPr>
            <w:color w:val="333333"/>
          </w:rPr>
          <w:t xml:space="preserve">reinvasion </w:t>
        </w:r>
      </w:ins>
      <w:ins w:id="709" w:author="Massengill, Robert L (DFG)" w:date="2018-03-12T14:51:00Z">
        <w:r>
          <w:rPr>
            <w:color w:val="333333"/>
          </w:rPr>
          <w:t>of northern pike on the Kenai Peninsula</w:t>
        </w:r>
      </w:ins>
      <w:ins w:id="710" w:author="Massengill, Robert L (DFG)" w:date="2018-03-12T14:54:00Z">
        <w:r w:rsidR="000310D6">
          <w:rPr>
            <w:color w:val="333333"/>
          </w:rPr>
          <w:t>. This program</w:t>
        </w:r>
      </w:ins>
      <w:ins w:id="711" w:author="Massengill, Robert L (DFG)" w:date="2018-03-12T14:55:00Z">
        <w:r w:rsidR="000310D6">
          <w:rPr>
            <w:color w:val="333333"/>
          </w:rPr>
          <w:t xml:space="preserve"> </w:t>
        </w:r>
      </w:ins>
      <w:ins w:id="712" w:author="Massengill, Robert L (DFG)" w:date="2018-03-12T14:54:00Z">
        <w:r w:rsidR="000310D6">
          <w:rPr>
            <w:color w:val="333333"/>
          </w:rPr>
          <w:t>is expected</w:t>
        </w:r>
      </w:ins>
      <w:ins w:id="713" w:author="Massengill, Robert L (DFG)" w:date="2018-03-12T14:55:00Z">
        <w:r w:rsidR="000310D6">
          <w:rPr>
            <w:color w:val="333333"/>
          </w:rPr>
          <w:t xml:space="preserve"> </w:t>
        </w:r>
      </w:ins>
      <w:ins w:id="714" w:author="Massengill, Robert L (DFG)" w:date="2018-03-12T15:00:00Z">
        <w:r w:rsidR="00AA7A41">
          <w:rPr>
            <w:color w:val="333333"/>
          </w:rPr>
          <w:t xml:space="preserve">to </w:t>
        </w:r>
      </w:ins>
      <w:ins w:id="715" w:author="Massengill, Robert L (DFG)" w:date="2018-03-12T14:55:00Z">
        <w:r w:rsidR="000310D6">
          <w:rPr>
            <w:color w:val="333333"/>
          </w:rPr>
          <w:t>aid in the restoration and</w:t>
        </w:r>
      </w:ins>
      <w:ins w:id="716" w:author="Massengill, Robert L (DFG)" w:date="2018-03-12T14:51:00Z">
        <w:r>
          <w:rPr>
            <w:color w:val="333333"/>
          </w:rPr>
          <w:t xml:space="preserve"> </w:t>
        </w:r>
      </w:ins>
      <w:ins w:id="717" w:author="Massengill, Robert L (DFG)" w:date="2018-03-12T14:55:00Z">
        <w:r w:rsidR="000310D6">
          <w:rPr>
            <w:color w:val="333333"/>
          </w:rPr>
          <w:t xml:space="preserve">assessment of </w:t>
        </w:r>
      </w:ins>
      <w:ins w:id="718" w:author="Massengill, Robert L (DFG)" w:date="2018-03-12T14:51:00Z">
        <w:r w:rsidR="005E4F20">
          <w:rPr>
            <w:color w:val="333333"/>
          </w:rPr>
          <w:t xml:space="preserve">wild </w:t>
        </w:r>
      </w:ins>
      <w:ins w:id="719" w:author="Massengill, Robert L (DFG)" w:date="2018-03-12T15:26:00Z">
        <w:r w:rsidR="005E4F20">
          <w:rPr>
            <w:color w:val="333333"/>
          </w:rPr>
          <w:t>and</w:t>
        </w:r>
      </w:ins>
      <w:ins w:id="720" w:author="Massengill, Robert L (DFG)" w:date="2018-03-12T14:51:00Z">
        <w:r>
          <w:rPr>
            <w:color w:val="333333"/>
          </w:rPr>
          <w:t xml:space="preserve"> hatchery-stocked fisheries to waters where </w:t>
        </w:r>
      </w:ins>
      <w:ins w:id="721" w:author="Massengill, Robert L (DFG)" w:date="2018-03-12T14:52:00Z">
        <w:r>
          <w:rPr>
            <w:color w:val="333333"/>
          </w:rPr>
          <w:t xml:space="preserve">invasive </w:t>
        </w:r>
      </w:ins>
      <w:ins w:id="722" w:author="Massengill, Robert L (DFG)" w:date="2018-03-12T14:51:00Z">
        <w:r>
          <w:rPr>
            <w:color w:val="333333"/>
          </w:rPr>
          <w:t xml:space="preserve">pike have been removed. </w:t>
        </w:r>
      </w:ins>
      <w:ins w:id="723" w:author="Massengill, Robert L (DFG)" w:date="2018-03-12T14:56:00Z">
        <w:r w:rsidR="000310D6">
          <w:rPr>
            <w:color w:val="333333"/>
          </w:rPr>
          <w:t xml:space="preserve"> If needed, this project will do the </w:t>
        </w:r>
      </w:ins>
      <w:ins w:id="724" w:author="Massengill, Robert L (DFG)" w:date="2018-03-15T11:45:00Z">
        <w:r w:rsidR="00CC7354">
          <w:rPr>
            <w:color w:val="333333"/>
          </w:rPr>
          <w:t xml:space="preserve">field work and data collection </w:t>
        </w:r>
      </w:ins>
      <w:ins w:id="725" w:author="Massengill, Robert L (DFG)" w:date="2018-03-12T14:56:00Z">
        <w:r w:rsidR="000310D6">
          <w:rPr>
            <w:color w:val="333333"/>
          </w:rPr>
          <w:t xml:space="preserve">needed to </w:t>
        </w:r>
      </w:ins>
      <w:ins w:id="726" w:author="Massengill, Robert L (DFG)" w:date="2018-03-12T14:57:00Z">
        <w:r w:rsidR="000310D6">
          <w:rPr>
            <w:color w:val="333333"/>
          </w:rPr>
          <w:t xml:space="preserve">create a </w:t>
        </w:r>
      </w:ins>
      <w:ins w:id="727" w:author="Massengill, Robert L (DFG)" w:date="2018-03-12T14:56:00Z">
        <w:r w:rsidR="000310D6">
          <w:rPr>
            <w:color w:val="333333"/>
          </w:rPr>
          <w:t xml:space="preserve">plan for </w:t>
        </w:r>
      </w:ins>
      <w:ins w:id="728" w:author="Massengill, Robert L (DFG)" w:date="2018-03-12T14:58:00Z">
        <w:r w:rsidR="000310D6">
          <w:rPr>
            <w:color w:val="333333"/>
          </w:rPr>
          <w:t xml:space="preserve">the </w:t>
        </w:r>
      </w:ins>
      <w:ins w:id="729" w:author="Massengill, Robert L (DFG)" w:date="2018-03-12T14:56:00Z">
        <w:r w:rsidR="000310D6">
          <w:rPr>
            <w:color w:val="333333"/>
          </w:rPr>
          <w:t xml:space="preserve">removal </w:t>
        </w:r>
      </w:ins>
      <w:ins w:id="730" w:author="Massengill, Robert L (DFG)" w:date="2018-03-12T14:58:00Z">
        <w:r w:rsidR="000310D6">
          <w:rPr>
            <w:color w:val="333333"/>
          </w:rPr>
          <w:t xml:space="preserve">of newly detected </w:t>
        </w:r>
      </w:ins>
      <w:ins w:id="731" w:author="Massengill, Robert L (DFG)" w:date="2018-03-12T14:57:00Z">
        <w:r w:rsidR="000310D6">
          <w:rPr>
            <w:color w:val="333333"/>
          </w:rPr>
          <w:t xml:space="preserve">northern pike </w:t>
        </w:r>
      </w:ins>
      <w:ins w:id="732" w:author="Massengill, Robert L (DFG)" w:date="2018-03-12T15:00:00Z">
        <w:r w:rsidR="00AA7A41">
          <w:rPr>
            <w:color w:val="333333"/>
          </w:rPr>
          <w:t xml:space="preserve">populations </w:t>
        </w:r>
      </w:ins>
      <w:ins w:id="733" w:author="Massengill, Robert L (DFG)" w:date="2018-03-15T11:46:00Z">
        <w:r w:rsidR="00CC7354">
          <w:rPr>
            <w:color w:val="333333"/>
          </w:rPr>
          <w:t xml:space="preserve">and to implement </w:t>
        </w:r>
      </w:ins>
      <w:ins w:id="734" w:author="Massengill, Robert L (DFG)" w:date="2018-03-12T14:57:00Z">
        <w:r w:rsidR="000310D6">
          <w:rPr>
            <w:color w:val="333333"/>
          </w:rPr>
          <w:t xml:space="preserve">include a quick response </w:t>
        </w:r>
      </w:ins>
      <w:ins w:id="735" w:author="Massengill, Robert L (DFG)" w:date="2018-03-12T14:58:00Z">
        <w:r w:rsidR="000310D6">
          <w:rPr>
            <w:color w:val="333333"/>
          </w:rPr>
          <w:t xml:space="preserve">emergency </w:t>
        </w:r>
      </w:ins>
      <w:ins w:id="736" w:author="Massengill, Robert L (DFG)" w:date="2018-03-12T14:57:00Z">
        <w:r w:rsidR="000310D6">
          <w:rPr>
            <w:color w:val="333333"/>
          </w:rPr>
          <w:t>control</w:t>
        </w:r>
      </w:ins>
      <w:ins w:id="737" w:author="Massengill, Robert L (DFG)" w:date="2018-03-12T14:58:00Z">
        <w:r w:rsidR="000310D6">
          <w:rPr>
            <w:color w:val="333333"/>
          </w:rPr>
          <w:t>/eradication</w:t>
        </w:r>
      </w:ins>
      <w:ins w:id="738" w:author="Massengill, Robert L (DFG)" w:date="2018-03-12T14:57:00Z">
        <w:r w:rsidR="000310D6">
          <w:rPr>
            <w:color w:val="333333"/>
          </w:rPr>
          <w:t xml:space="preserve"> action</w:t>
        </w:r>
      </w:ins>
      <w:ins w:id="739" w:author="Massengill, Robert L (DFG)" w:date="2018-03-12T15:00:00Z">
        <w:r w:rsidR="00CC7354">
          <w:rPr>
            <w:color w:val="333333"/>
          </w:rPr>
          <w:t xml:space="preserve"> whe</w:t>
        </w:r>
      </w:ins>
      <w:ins w:id="740" w:author="Massengill, Robert L (DFG)" w:date="2018-03-15T11:46:00Z">
        <w:r w:rsidR="00CC7354">
          <w:rPr>
            <w:color w:val="333333"/>
          </w:rPr>
          <w:t>re</w:t>
        </w:r>
      </w:ins>
      <w:ins w:id="741" w:author="Massengill, Robert L (DFG)" w:date="2018-03-12T15:00:00Z">
        <w:r w:rsidR="00AA7A41">
          <w:rPr>
            <w:color w:val="333333"/>
          </w:rPr>
          <w:t xml:space="preserve"> appropriate</w:t>
        </w:r>
      </w:ins>
      <w:ins w:id="742" w:author="Massengill, Robert L (DFG)" w:date="2018-03-12T14:57:00Z">
        <w:r w:rsidR="000310D6">
          <w:rPr>
            <w:color w:val="333333"/>
          </w:rPr>
          <w:t>.</w:t>
        </w:r>
      </w:ins>
      <w:del w:id="743" w:author="Massengill, Robert L (DFG)" w:date="2018-03-05T10:56:00Z">
        <w:r w:rsidR="007244BC" w:rsidDel="00BC057B">
          <w:rPr>
            <w:color w:val="333333"/>
          </w:rPr>
          <w:delText>T</w:delText>
        </w:r>
      </w:del>
      <w:del w:id="744" w:author="Massengill, Robert L (DFG)" w:date="2018-03-05T10:57:00Z">
        <w:r w:rsidR="007244BC" w:rsidDel="00BC057B">
          <w:rPr>
            <w:color w:val="333333"/>
          </w:rPr>
          <w:delText>his project supports the restoration of</w:delText>
        </w:r>
      </w:del>
      <w:del w:id="745" w:author="Massengill, Robert L (DFG)" w:date="2018-03-12T14:49:00Z">
        <w:r w:rsidR="007244BC" w:rsidDel="0061567C">
          <w:rPr>
            <w:color w:val="333333"/>
          </w:rPr>
          <w:delText xml:space="preserve"> fish habitat </w:delText>
        </w:r>
      </w:del>
      <w:del w:id="746" w:author="Massengill, Robert L (DFG)" w:date="2018-03-05T10:57:00Z">
        <w:r w:rsidR="007244BC" w:rsidDel="00BC057B">
          <w:rPr>
            <w:color w:val="333333"/>
          </w:rPr>
          <w:delText xml:space="preserve">with the goal of eventually </w:delText>
        </w:r>
      </w:del>
      <w:del w:id="747" w:author="Massengill, Robert L (DFG)" w:date="2018-03-12T14:49:00Z">
        <w:r w:rsidR="007244BC" w:rsidDel="0061567C">
          <w:rPr>
            <w:color w:val="333333"/>
          </w:rPr>
          <w:delText xml:space="preserve">removing </w:delText>
        </w:r>
      </w:del>
      <w:del w:id="748" w:author="Massengill, Robert L (DFG)" w:date="2018-03-05T10:57:00Z">
        <w:r w:rsidR="007244BC" w:rsidDel="00BC057B">
          <w:rPr>
            <w:color w:val="333333"/>
          </w:rPr>
          <w:delText>all</w:delText>
        </w:r>
      </w:del>
      <w:del w:id="749" w:author="Massengill, Robert L (DFG)" w:date="2018-03-12T14:49:00Z">
        <w:r w:rsidR="007244BC" w:rsidDel="0061567C">
          <w:rPr>
            <w:color w:val="333333"/>
          </w:rPr>
          <w:delText xml:space="preserve"> invasive northern pike from the Kenai Peninsula. Eradication of northern pike will help rebuild depressed or extirpated populations of native fish </w:delText>
        </w:r>
      </w:del>
      <w:del w:id="750" w:author="Massengill, Robert L (DFG)" w:date="2018-03-05T10:54:00Z">
        <w:r w:rsidR="007244BC" w:rsidDel="00BC057B">
          <w:rPr>
            <w:color w:val="333333"/>
          </w:rPr>
          <w:delText xml:space="preserve">and </w:delText>
        </w:r>
      </w:del>
      <w:del w:id="751" w:author="Massengill, Robert L (DFG)" w:date="2018-03-12T14:49:00Z">
        <w:r w:rsidR="007244BC" w:rsidDel="0061567C">
          <w:rPr>
            <w:color w:val="333333"/>
          </w:rPr>
          <w:delText>prevent the spread of pike to new areas</w:delText>
        </w:r>
      </w:del>
      <w:del w:id="752" w:author="Massengill, Robert L (DFG)" w:date="2018-03-05T10:54:00Z">
        <w:r w:rsidR="007244BC" w:rsidDel="00BC057B">
          <w:rPr>
            <w:color w:val="333333"/>
          </w:rPr>
          <w:delText>.</w:delText>
        </w:r>
      </w:del>
    </w:p>
    <w:p w:rsidR="00C40E00" w:rsidDel="0061567C" w:rsidRDefault="00C40E00">
      <w:pPr>
        <w:pStyle w:val="BodyText"/>
        <w:spacing w:before="86" w:line="249" w:lineRule="auto"/>
        <w:ind w:left="175"/>
        <w:rPr>
          <w:del w:id="753" w:author="Massengill, Robert L (DFG)" w:date="2018-03-12T14:50:00Z"/>
          <w:sz w:val="25"/>
        </w:rPr>
        <w:pPrChange w:id="754" w:author="Massengill, Robert L (DFG)" w:date="2018-03-12T14:53:00Z">
          <w:pPr>
            <w:pStyle w:val="BodyText"/>
          </w:pPr>
        </w:pPrChange>
      </w:pPr>
    </w:p>
    <w:p w:rsidR="00C40E00" w:rsidRDefault="007244BC">
      <w:pPr>
        <w:pStyle w:val="BodyText"/>
        <w:spacing w:before="86" w:line="249" w:lineRule="auto"/>
        <w:ind w:left="175"/>
        <w:rPr>
          <w:ins w:id="755" w:author="Massengill, Robert L (DFG)" w:date="2018-03-05T10:58:00Z"/>
          <w:color w:val="333333"/>
        </w:rPr>
        <w:pPrChange w:id="756" w:author="Massengill, Robert L (DFG)" w:date="2018-03-12T14:53:00Z">
          <w:pPr>
            <w:pStyle w:val="BodyText"/>
            <w:spacing w:line="249" w:lineRule="auto"/>
            <w:ind w:left="175"/>
          </w:pPr>
        </w:pPrChange>
      </w:pPr>
      <w:del w:id="757" w:author="Massengill, Robert L (DFG)" w:date="2018-03-12T14:50:00Z">
        <w:r w:rsidDel="0061567C">
          <w:rPr>
            <w:color w:val="333333"/>
          </w:rPr>
          <w:delText xml:space="preserve">This project will </w:delText>
        </w:r>
      </w:del>
      <w:del w:id="758" w:author="Massengill, Robert L (DFG)" w:date="2018-03-12T14:53:00Z">
        <w:r w:rsidDel="0061567C">
          <w:rPr>
            <w:color w:val="333333"/>
          </w:rPr>
          <w:delText>help inventory wild fish distribution on the Kenai Peninsula through netting surveys. This project will conduct outreach and education directed at discouraging illegal introductions of invasive species and building community awareness and support for agency efforts to control or eradicate invasive fish populations.</w:delText>
        </w:r>
      </w:del>
    </w:p>
    <w:p w:rsidR="00BC057B" w:rsidRDefault="00BC057B">
      <w:pPr>
        <w:pStyle w:val="BodyText"/>
        <w:spacing w:line="249" w:lineRule="auto"/>
        <w:ind w:left="175"/>
        <w:rPr>
          <w:ins w:id="759" w:author="Massengill, Robert L (DFG)" w:date="2018-03-05T10:58:00Z"/>
          <w:color w:val="333333"/>
        </w:rPr>
      </w:pPr>
    </w:p>
    <w:p w:rsidR="00BC057B" w:rsidRDefault="00BC057B">
      <w:pPr>
        <w:pStyle w:val="BodyText"/>
        <w:spacing w:line="249" w:lineRule="auto"/>
        <w:ind w:left="175"/>
      </w:pPr>
      <w:ins w:id="760" w:author="Massengill, Robert L (DFG)" w:date="2018-03-05T10:58:00Z">
        <w:r>
          <w:rPr>
            <w:color w:val="333333"/>
          </w:rPr>
          <w:t xml:space="preserve">Overall this project is expected to benefit all local salmonid </w:t>
        </w:r>
      </w:ins>
      <w:ins w:id="761" w:author="Massengill, Robert L (DFG)" w:date="2018-03-05T10:59:00Z">
        <w:r>
          <w:rPr>
            <w:color w:val="333333"/>
          </w:rPr>
          <w:t>user</w:t>
        </w:r>
      </w:ins>
      <w:ins w:id="762" w:author="Massengill, Robert L (DFG)" w:date="2018-03-05T11:00:00Z">
        <w:r>
          <w:rPr>
            <w:color w:val="333333"/>
          </w:rPr>
          <w:t>s</w:t>
        </w:r>
      </w:ins>
      <w:ins w:id="763" w:author="Massengill, Robert L (DFG)" w:date="2018-03-05T10:59:00Z">
        <w:r>
          <w:rPr>
            <w:color w:val="333333"/>
          </w:rPr>
          <w:t xml:space="preserve"> </w:t>
        </w:r>
      </w:ins>
      <w:ins w:id="764" w:author="Massengill, Robert L (DFG)" w:date="2018-03-05T10:58:00Z">
        <w:r>
          <w:rPr>
            <w:color w:val="333333"/>
          </w:rPr>
          <w:t xml:space="preserve">by </w:t>
        </w:r>
      </w:ins>
      <w:ins w:id="765" w:author="Massengill, Robert L (DFG)" w:date="2018-03-05T11:00:00Z">
        <w:r>
          <w:rPr>
            <w:color w:val="333333"/>
          </w:rPr>
          <w:t xml:space="preserve">reducing a </w:t>
        </w:r>
      </w:ins>
      <w:ins w:id="766" w:author="Massengill, Robert L (DFG)" w:date="2018-03-05T11:01:00Z">
        <w:r>
          <w:rPr>
            <w:color w:val="333333"/>
          </w:rPr>
          <w:t xml:space="preserve">local </w:t>
        </w:r>
      </w:ins>
      <w:ins w:id="767" w:author="Massengill, Robert L (DFG)" w:date="2018-03-05T11:00:00Z">
        <w:r>
          <w:rPr>
            <w:color w:val="333333"/>
          </w:rPr>
          <w:t>threat to</w:t>
        </w:r>
      </w:ins>
      <w:ins w:id="768" w:author="Massengill, Robert L (DFG)" w:date="2018-03-05T11:01:00Z">
        <w:r w:rsidR="00597521">
          <w:rPr>
            <w:color w:val="333333"/>
          </w:rPr>
          <w:t xml:space="preserve"> the</w:t>
        </w:r>
      </w:ins>
      <w:ins w:id="769" w:author="Massengill, Robert L (DFG)" w:date="2018-03-05T11:00:00Z">
        <w:r>
          <w:rPr>
            <w:color w:val="333333"/>
          </w:rPr>
          <w:t xml:space="preserve"> </w:t>
        </w:r>
      </w:ins>
      <w:ins w:id="770" w:author="Massengill, Robert L (DFG)" w:date="2018-03-05T10:59:00Z">
        <w:r>
          <w:rPr>
            <w:color w:val="333333"/>
          </w:rPr>
          <w:t>susta</w:t>
        </w:r>
        <w:r w:rsidR="00597521">
          <w:rPr>
            <w:color w:val="333333"/>
          </w:rPr>
          <w:t>inability of</w:t>
        </w:r>
      </w:ins>
      <w:ins w:id="771" w:author="Massengill, Robert L (DFG)" w:date="2018-03-05T11:01:00Z">
        <w:r w:rsidR="00597521">
          <w:rPr>
            <w:color w:val="333333"/>
          </w:rPr>
          <w:t xml:space="preserve"> </w:t>
        </w:r>
      </w:ins>
      <w:ins w:id="772" w:author="Massengill, Robert L (DFG)" w:date="2018-03-05T10:59:00Z">
        <w:r>
          <w:rPr>
            <w:color w:val="333333"/>
          </w:rPr>
          <w:t xml:space="preserve">wild </w:t>
        </w:r>
      </w:ins>
      <w:ins w:id="773" w:author="Massengill, Robert L (DFG)" w:date="2018-03-05T11:00:00Z">
        <w:r>
          <w:rPr>
            <w:color w:val="333333"/>
          </w:rPr>
          <w:t>salmonid resources.</w:t>
        </w:r>
      </w:ins>
    </w:p>
    <w:p w:rsidR="00C40E00" w:rsidRDefault="007244BC">
      <w:pPr>
        <w:pStyle w:val="Heading3"/>
        <w:spacing w:before="202"/>
        <w:ind w:left="100"/>
      </w:pPr>
      <w:r>
        <w:rPr>
          <w:color w:val="333333"/>
        </w:rPr>
        <w:t>General</w:t>
      </w:r>
    </w:p>
    <w:p w:rsidR="00C40E00" w:rsidRPr="005E4F20" w:rsidRDefault="007244BC">
      <w:pPr>
        <w:pStyle w:val="BodyText"/>
        <w:spacing w:before="86" w:line="249" w:lineRule="auto"/>
        <w:ind w:left="175" w:right="2616"/>
      </w:pPr>
      <w:r w:rsidRPr="005E4F20">
        <w:rPr>
          <w:color w:val="333333"/>
        </w:rPr>
        <w:t>See attached budget summary for costs associated with this project Budget Category:</w:t>
      </w:r>
    </w:p>
    <w:p w:rsidR="007244BC" w:rsidRPr="005E4F20" w:rsidRDefault="007244BC">
      <w:pPr>
        <w:pStyle w:val="BodyText"/>
        <w:spacing w:line="249" w:lineRule="auto"/>
        <w:ind w:left="175" w:right="3310"/>
        <w:rPr>
          <w:ins w:id="774" w:author="Massengill, Robert L (DFG)" w:date="2018-03-05T12:25:00Z"/>
          <w:color w:val="333333"/>
          <w:rPrChange w:id="775" w:author="Massengill, Robert L (DFG)" w:date="2018-03-12T15:26:00Z">
            <w:rPr>
              <w:ins w:id="776" w:author="Massengill, Robert L (DFG)" w:date="2018-03-05T12:25:00Z"/>
              <w:color w:val="333333"/>
              <w:highlight w:val="yellow"/>
            </w:rPr>
          </w:rPrChange>
        </w:rPr>
        <w:pPrChange w:id="777" w:author="Massengill, Robert L (DFG)" w:date="2018-03-05T12:26:00Z">
          <w:pPr>
            <w:pStyle w:val="BodyText"/>
            <w:spacing w:line="249" w:lineRule="auto"/>
            <w:ind w:left="175" w:right="5650"/>
          </w:pPr>
        </w:pPrChange>
      </w:pPr>
      <w:r w:rsidRPr="005E4F20">
        <w:rPr>
          <w:color w:val="333333"/>
        </w:rPr>
        <w:t>71000 –</w:t>
      </w:r>
      <w:del w:id="778" w:author="Massengill, Robert L (DFG)" w:date="2018-03-05T12:25:00Z">
        <w:r w:rsidRPr="005E4F20" w:rsidDel="007244BC">
          <w:rPr>
            <w:color w:val="333333"/>
          </w:rPr>
          <w:delText xml:space="preserve"> Fishery Biologist II – 11 months </w:delText>
        </w:r>
      </w:del>
      <w:r w:rsidRPr="005E4F20">
        <w:rPr>
          <w:color w:val="333333"/>
        </w:rPr>
        <w:t>Fish and Wildlife Technician III</w:t>
      </w:r>
      <w:ins w:id="779" w:author="Massengill, Robert L (DFG)" w:date="2018-03-05T12:26:00Z">
        <w:r w:rsidR="00421A54" w:rsidRPr="005E4F20">
          <w:rPr>
            <w:color w:val="333333"/>
            <w:rPrChange w:id="780" w:author="Massengill, Robert L (DFG)" w:date="2018-03-12T15:26:00Z">
              <w:rPr>
                <w:color w:val="333333"/>
                <w:highlight w:val="yellow"/>
              </w:rPr>
            </w:rPrChange>
          </w:rPr>
          <w:t xml:space="preserve"> – </w:t>
        </w:r>
      </w:ins>
      <w:ins w:id="781" w:author="Massengill, Robert L (DFG)" w:date="2018-03-15T11:47:00Z">
        <w:r w:rsidR="00CC7354">
          <w:rPr>
            <w:color w:val="333333"/>
          </w:rPr>
          <w:t>5</w:t>
        </w:r>
      </w:ins>
      <w:ins w:id="782" w:author="Massengill, Robert L (DFG)" w:date="2018-03-05T12:26:00Z">
        <w:r w:rsidRPr="005E4F20">
          <w:rPr>
            <w:color w:val="333333"/>
            <w:rPrChange w:id="783" w:author="Massengill, Robert L (DFG)" w:date="2018-03-12T15:26:00Z">
              <w:rPr>
                <w:color w:val="333333"/>
                <w:highlight w:val="yellow"/>
              </w:rPr>
            </w:rPrChange>
          </w:rPr>
          <w:t xml:space="preserve"> months</w:t>
        </w:r>
      </w:ins>
      <w:del w:id="784" w:author="Massengill, Robert L (DFG)" w:date="2018-03-05T12:26:00Z">
        <w:r w:rsidRPr="005E4F20" w:rsidDel="007244BC">
          <w:rPr>
            <w:color w:val="333333"/>
          </w:rPr>
          <w:delText xml:space="preserve"> – 2 months </w:delText>
        </w:r>
      </w:del>
    </w:p>
    <w:p w:rsidR="00C40E00" w:rsidRPr="005E4F20" w:rsidRDefault="007244BC">
      <w:pPr>
        <w:pStyle w:val="BodyText"/>
        <w:spacing w:line="249" w:lineRule="auto"/>
        <w:ind w:left="175" w:right="5650"/>
      </w:pPr>
      <w:r w:rsidRPr="005E4F20">
        <w:rPr>
          <w:color w:val="333333"/>
        </w:rPr>
        <w:t xml:space="preserve">72000 – </w:t>
      </w:r>
      <w:del w:id="785" w:author="Massengill, Robert L (DFG)" w:date="2018-03-15T11:49:00Z">
        <w:r w:rsidRPr="005E4F20" w:rsidDel="001772F3">
          <w:rPr>
            <w:color w:val="333333"/>
          </w:rPr>
          <w:delText>No travel in this project</w:delText>
        </w:r>
      </w:del>
      <w:ins w:id="786" w:author="Massengill, Robert L (DFG)" w:date="2018-03-15T11:49:00Z">
        <w:r w:rsidR="001772F3">
          <w:rPr>
            <w:color w:val="333333"/>
          </w:rPr>
          <w:t>None</w:t>
        </w:r>
      </w:ins>
    </w:p>
    <w:p w:rsidR="00C40E00" w:rsidRPr="005E4F20" w:rsidRDefault="007244BC">
      <w:pPr>
        <w:pStyle w:val="BodyText"/>
        <w:ind w:left="175"/>
      </w:pPr>
      <w:r w:rsidRPr="005E4F20">
        <w:rPr>
          <w:color w:val="333333"/>
        </w:rPr>
        <w:t>73000 –</w:t>
      </w:r>
      <w:ins w:id="787" w:author="Massengill, Robert L (DFG)" w:date="2018-03-15T11:49:00Z">
        <w:r w:rsidR="001772F3">
          <w:rPr>
            <w:color w:val="333333"/>
          </w:rPr>
          <w:t>None</w:t>
        </w:r>
      </w:ins>
      <w:del w:id="788" w:author="Massengill, Robert L (DFG)" w:date="2018-03-15T11:49:00Z">
        <w:r w:rsidRPr="005E4F20" w:rsidDel="001772F3">
          <w:rPr>
            <w:color w:val="333333"/>
          </w:rPr>
          <w:delText xml:space="preserve"> </w:delText>
        </w:r>
      </w:del>
      <w:del w:id="789" w:author="Massengill, Robert L (DFG)" w:date="2018-03-05T12:26:00Z">
        <w:r w:rsidRPr="005E4F20" w:rsidDel="007244BC">
          <w:rPr>
            <w:color w:val="333333"/>
          </w:rPr>
          <w:delText>vehicle leases</w:delText>
        </w:r>
      </w:del>
      <w:del w:id="790" w:author="Massengill, Robert L (DFG)" w:date="2018-03-15T11:49:00Z">
        <w:r w:rsidRPr="005E4F20" w:rsidDel="001772F3">
          <w:rPr>
            <w:color w:val="333333"/>
          </w:rPr>
          <w:delText>, f</w:delText>
        </w:r>
      </w:del>
      <w:del w:id="791" w:author="Massengill, Robert L (DFG)" w:date="2018-03-05T12:27:00Z">
        <w:r w:rsidRPr="005E4F20" w:rsidDel="007244BC">
          <w:rPr>
            <w:color w:val="333333"/>
          </w:rPr>
          <w:delText>uel</w:delText>
        </w:r>
      </w:del>
      <w:del w:id="792" w:author="Massengill, Robert L (DFG)" w:date="2018-03-15T11:49:00Z">
        <w:r w:rsidRPr="005E4F20" w:rsidDel="001772F3">
          <w:rPr>
            <w:color w:val="333333"/>
          </w:rPr>
          <w:delText>,</w:delText>
        </w:r>
      </w:del>
      <w:del w:id="793" w:author="Massengill, Robert L (DFG)" w:date="2018-03-05T12:26:00Z">
        <w:r w:rsidRPr="005E4F20" w:rsidDel="007244BC">
          <w:rPr>
            <w:color w:val="333333"/>
          </w:rPr>
          <w:delText xml:space="preserve"> and maintenance costs</w:delText>
        </w:r>
      </w:del>
      <w:del w:id="794" w:author="Massengill, Robert L (DFG)" w:date="2018-03-05T12:27:00Z">
        <w:r w:rsidRPr="005E4F20" w:rsidDel="007244BC">
          <w:rPr>
            <w:color w:val="333333"/>
          </w:rPr>
          <w:delText>.</w:delText>
        </w:r>
      </w:del>
    </w:p>
    <w:p w:rsidR="007244BC" w:rsidRPr="005E4F20" w:rsidRDefault="007244BC">
      <w:pPr>
        <w:pStyle w:val="BodyText"/>
        <w:spacing w:before="11" w:line="249" w:lineRule="auto"/>
        <w:ind w:left="175" w:right="1277"/>
        <w:rPr>
          <w:ins w:id="795" w:author="Massengill, Robert L (DFG)" w:date="2018-03-05T12:27:00Z"/>
          <w:color w:val="333333"/>
          <w:rPrChange w:id="796" w:author="Massengill, Robert L (DFG)" w:date="2018-03-12T15:26:00Z">
            <w:rPr>
              <w:ins w:id="797" w:author="Massengill, Robert L (DFG)" w:date="2018-03-05T12:27:00Z"/>
              <w:color w:val="333333"/>
              <w:highlight w:val="yellow"/>
            </w:rPr>
          </w:rPrChange>
        </w:rPr>
      </w:pPr>
      <w:r w:rsidRPr="005E4F20">
        <w:rPr>
          <w:color w:val="333333"/>
        </w:rPr>
        <w:t>74000 –</w:t>
      </w:r>
      <w:del w:id="798" w:author="Massengill, Robert L (DFG)" w:date="2018-03-12T14:34:00Z">
        <w:r w:rsidRPr="005E4F20" w:rsidDel="00665198">
          <w:rPr>
            <w:color w:val="333333"/>
          </w:rPr>
          <w:delText xml:space="preserve"> </w:delText>
        </w:r>
      </w:del>
      <w:ins w:id="799" w:author="Massengill, Robert L (DFG)" w:date="2018-03-12T14:34:00Z">
        <w:r w:rsidR="00665198" w:rsidRPr="005E4F20">
          <w:rPr>
            <w:color w:val="333333"/>
            <w:rPrChange w:id="800" w:author="Massengill, Robert L (DFG)" w:date="2018-03-12T15:26:00Z">
              <w:rPr>
                <w:color w:val="333333"/>
                <w:highlight w:val="yellow"/>
              </w:rPr>
            </w:rPrChange>
          </w:rPr>
          <w:t>gillnets</w:t>
        </w:r>
      </w:ins>
      <w:ins w:id="801" w:author="Massengill, Robert L (DFG)" w:date="2018-03-05T12:27:00Z">
        <w:r w:rsidRPr="005E4F20">
          <w:rPr>
            <w:color w:val="333333"/>
            <w:rPrChange w:id="802" w:author="Massengill, Robert L (DFG)" w:date="2018-03-12T15:26:00Z">
              <w:rPr>
                <w:color w:val="333333"/>
                <w:highlight w:val="yellow"/>
              </w:rPr>
            </w:rPrChange>
          </w:rPr>
          <w:t xml:space="preserve">, </w:t>
        </w:r>
      </w:ins>
      <w:ins w:id="803" w:author="Massengill, Robert L (DFG)" w:date="2018-03-12T14:34:00Z">
        <w:r w:rsidR="001772F3" w:rsidRPr="00D72BBF">
          <w:rPr>
            <w:color w:val="333333"/>
          </w:rPr>
          <w:t>eDNA consumable</w:t>
        </w:r>
        <w:r w:rsidR="00665198" w:rsidRPr="005E4F20">
          <w:rPr>
            <w:color w:val="333333"/>
            <w:rPrChange w:id="804" w:author="Massengill, Robert L (DFG)" w:date="2018-03-12T15:26:00Z">
              <w:rPr>
                <w:color w:val="333333"/>
                <w:highlight w:val="yellow"/>
              </w:rPr>
            </w:rPrChange>
          </w:rPr>
          <w:t xml:space="preserve"> supplies, fuel, </w:t>
        </w:r>
      </w:ins>
      <w:ins w:id="805" w:author="Massengill, Robert L (DFG)" w:date="2018-03-15T11:49:00Z">
        <w:r w:rsidR="001772F3">
          <w:rPr>
            <w:color w:val="333333"/>
          </w:rPr>
          <w:t xml:space="preserve">bait, Hydrolab, </w:t>
        </w:r>
      </w:ins>
      <w:ins w:id="806" w:author="Massengill, Robert L (DFG)" w:date="2018-03-05T12:27:00Z">
        <w:r w:rsidRPr="005E4F20">
          <w:rPr>
            <w:color w:val="333333"/>
            <w:rPrChange w:id="807" w:author="Massengill, Robert L (DFG)" w:date="2018-03-12T15:26:00Z">
              <w:rPr>
                <w:color w:val="333333"/>
                <w:highlight w:val="yellow"/>
              </w:rPr>
            </w:rPrChange>
          </w:rPr>
          <w:t>h</w:t>
        </w:r>
      </w:ins>
      <w:del w:id="808" w:author="Massengill, Robert L (DFG)" w:date="2018-03-05T12:27:00Z">
        <w:r w:rsidRPr="005E4F20" w:rsidDel="007244BC">
          <w:rPr>
            <w:color w:val="333333"/>
          </w:rPr>
          <w:delText>H</w:delText>
        </w:r>
      </w:del>
      <w:r w:rsidRPr="005E4F20">
        <w:rPr>
          <w:color w:val="333333"/>
        </w:rPr>
        <w:t xml:space="preserve">ardware, tools, </w:t>
      </w:r>
      <w:ins w:id="809" w:author="Massengill, Robert L (DFG)" w:date="2018-03-05T12:27:00Z">
        <w:r w:rsidRPr="005E4F20">
          <w:rPr>
            <w:color w:val="333333"/>
            <w:rPrChange w:id="810" w:author="Massengill, Robert L (DFG)" w:date="2018-03-12T15:26:00Z">
              <w:rPr>
                <w:color w:val="333333"/>
                <w:highlight w:val="yellow"/>
              </w:rPr>
            </w:rPrChange>
          </w:rPr>
          <w:t xml:space="preserve">PPE, </w:t>
        </w:r>
      </w:ins>
      <w:ins w:id="811" w:author="Massengill, Robert L (DFG)" w:date="2018-03-15T11:50:00Z">
        <w:r w:rsidR="001772F3">
          <w:rPr>
            <w:color w:val="333333"/>
          </w:rPr>
          <w:t>clothing, lumber, office supplies</w:t>
        </w:r>
      </w:ins>
      <w:del w:id="812" w:author="Massengill, Robert L (DFG)" w:date="2018-03-15T11:50:00Z">
        <w:r w:rsidRPr="005E4F20" w:rsidDel="001772F3">
          <w:rPr>
            <w:color w:val="333333"/>
          </w:rPr>
          <w:delText xml:space="preserve">consumable </w:delText>
        </w:r>
      </w:del>
      <w:del w:id="813" w:author="Massengill, Robert L (DFG)" w:date="2018-03-12T14:35:00Z">
        <w:r w:rsidRPr="005E4F20" w:rsidDel="00665198">
          <w:rPr>
            <w:color w:val="333333"/>
          </w:rPr>
          <w:delText>supplies, office supplies</w:delText>
        </w:r>
      </w:del>
      <w:del w:id="814" w:author="Massengill, Robert L (DFG)" w:date="2018-03-05T12:27:00Z">
        <w:r w:rsidRPr="005E4F20" w:rsidDel="007244BC">
          <w:rPr>
            <w:color w:val="333333"/>
          </w:rPr>
          <w:delText>, and safety clothing</w:delText>
        </w:r>
      </w:del>
      <w:del w:id="815" w:author="Massengill, Robert L (DFG)" w:date="2018-03-12T14:35:00Z">
        <w:r w:rsidRPr="005E4F20" w:rsidDel="00665198">
          <w:rPr>
            <w:color w:val="333333"/>
          </w:rPr>
          <w:delText xml:space="preserve"> </w:delText>
        </w:r>
      </w:del>
    </w:p>
    <w:p w:rsidR="00C40E00" w:rsidRDefault="007244BC">
      <w:pPr>
        <w:pStyle w:val="BodyText"/>
        <w:spacing w:before="11" w:line="249" w:lineRule="auto"/>
        <w:ind w:left="175" w:right="1277"/>
        <w:rPr>
          <w:ins w:id="816" w:author="Massengill, Robert L (DFG)" w:date="2018-03-12T14:37:00Z"/>
          <w:color w:val="333333"/>
        </w:rPr>
      </w:pPr>
      <w:r w:rsidRPr="005E4F20">
        <w:rPr>
          <w:color w:val="333333"/>
        </w:rPr>
        <w:t xml:space="preserve">75000 – </w:t>
      </w:r>
      <w:del w:id="817" w:author="Massengill, Robert L (DFG)" w:date="2018-03-15T11:50:00Z">
        <w:r w:rsidRPr="005E4F20" w:rsidDel="001772F3">
          <w:rPr>
            <w:color w:val="333333"/>
          </w:rPr>
          <w:delText>No equipment in this project</w:delText>
        </w:r>
      </w:del>
      <w:ins w:id="818" w:author="Massengill, Robert L (DFG)" w:date="2018-03-15T11:50:00Z">
        <w:r w:rsidR="001772F3">
          <w:rPr>
            <w:color w:val="333333"/>
          </w:rPr>
          <w:t>None</w:t>
        </w:r>
      </w:ins>
    </w:p>
    <w:p w:rsidR="00665198" w:rsidRDefault="00665198">
      <w:pPr>
        <w:pStyle w:val="BodyText"/>
        <w:spacing w:before="11" w:line="249" w:lineRule="auto"/>
        <w:ind w:right="1277"/>
        <w:pPrChange w:id="819" w:author="Massengill, Robert L (DFG)" w:date="2018-03-12T14:44:00Z">
          <w:pPr>
            <w:pStyle w:val="BodyText"/>
            <w:spacing w:before="11" w:line="249" w:lineRule="auto"/>
            <w:ind w:left="175" w:right="1277"/>
          </w:pPr>
        </w:pPrChange>
      </w:pPr>
    </w:p>
    <w:p w:rsidR="00C40E00" w:rsidRDefault="007244BC">
      <w:pPr>
        <w:pStyle w:val="Heading3"/>
        <w:tabs>
          <w:tab w:val="left" w:pos="270"/>
        </w:tabs>
        <w:spacing w:before="201"/>
        <w:ind w:left="0"/>
        <w:pPrChange w:id="820" w:author="Massengill, Robert L (DFG)" w:date="2018-03-12T14:45:00Z">
          <w:pPr>
            <w:pStyle w:val="Heading3"/>
            <w:spacing w:before="201"/>
            <w:ind w:left="100"/>
          </w:pPr>
        </w:pPrChange>
      </w:pPr>
      <w:r>
        <w:rPr>
          <w:color w:val="333333"/>
        </w:rPr>
        <w:lastRenderedPageBreak/>
        <w:t>Relationship with Other Grants</w:t>
      </w:r>
    </w:p>
    <w:p w:rsidR="00C40E00" w:rsidRDefault="007244BC">
      <w:pPr>
        <w:pStyle w:val="BodyText"/>
        <w:spacing w:before="86"/>
        <w:ind w:left="175"/>
      </w:pPr>
      <w:r>
        <w:rPr>
          <w:color w:val="333333"/>
        </w:rPr>
        <w:t>Alaska Sustainable Salmon Fund</w:t>
      </w:r>
    </w:p>
    <w:p w:rsidR="00C40E00" w:rsidDel="00D42E93" w:rsidRDefault="007244BC">
      <w:pPr>
        <w:pStyle w:val="ListParagraph"/>
        <w:numPr>
          <w:ilvl w:val="0"/>
          <w:numId w:val="1"/>
        </w:numPr>
        <w:tabs>
          <w:tab w:val="left" w:pos="423"/>
        </w:tabs>
        <w:spacing w:before="12" w:line="249" w:lineRule="auto"/>
        <w:ind w:right="207" w:firstLine="0"/>
        <w:rPr>
          <w:del w:id="821" w:author="Massengill, Robert L (DFG)" w:date="2018-03-05T11:04:00Z"/>
          <w:sz w:val="24"/>
        </w:rPr>
      </w:pPr>
      <w:del w:id="822" w:author="Massengill, Robert L (DFG)" w:date="2018-03-05T11:04:00Z">
        <w:r w:rsidDel="00D42E93">
          <w:rPr>
            <w:color w:val="333333"/>
            <w:sz w:val="24"/>
          </w:rPr>
          <w:delText>Augmentation</w:delText>
        </w:r>
        <w:r w:rsidDel="00D42E93">
          <w:rPr>
            <w:color w:val="333333"/>
            <w:spacing w:val="-8"/>
            <w:sz w:val="24"/>
          </w:rPr>
          <w:delText xml:space="preserve"> </w:delText>
        </w:r>
        <w:r w:rsidDel="00D42E93">
          <w:rPr>
            <w:color w:val="333333"/>
            <w:sz w:val="24"/>
          </w:rPr>
          <w:delText>for</w:delText>
        </w:r>
        <w:r w:rsidDel="00D42E93">
          <w:rPr>
            <w:color w:val="333333"/>
            <w:spacing w:val="-8"/>
            <w:sz w:val="24"/>
          </w:rPr>
          <w:delText xml:space="preserve"> </w:delText>
        </w:r>
        <w:r w:rsidDel="00D42E93">
          <w:rPr>
            <w:color w:val="333333"/>
            <w:sz w:val="24"/>
          </w:rPr>
          <w:delText>Soldotna</w:delText>
        </w:r>
        <w:r w:rsidDel="00D42E93">
          <w:rPr>
            <w:color w:val="333333"/>
            <w:spacing w:val="-8"/>
            <w:sz w:val="24"/>
          </w:rPr>
          <w:delText xml:space="preserve"> </w:delText>
        </w:r>
        <w:r w:rsidDel="00D42E93">
          <w:rPr>
            <w:color w:val="333333"/>
            <w:sz w:val="24"/>
          </w:rPr>
          <w:delText>Creek</w:delText>
        </w:r>
        <w:r w:rsidDel="00D42E93">
          <w:rPr>
            <w:color w:val="333333"/>
            <w:spacing w:val="-8"/>
            <w:sz w:val="24"/>
          </w:rPr>
          <w:delText xml:space="preserve"> </w:delText>
        </w:r>
        <w:r w:rsidDel="00D42E93">
          <w:rPr>
            <w:color w:val="333333"/>
            <w:sz w:val="24"/>
          </w:rPr>
          <w:delText>Restoration</w:delText>
        </w:r>
        <w:r w:rsidDel="00D42E93">
          <w:rPr>
            <w:color w:val="333333"/>
            <w:spacing w:val="-8"/>
            <w:sz w:val="24"/>
          </w:rPr>
          <w:delText xml:space="preserve"> </w:delText>
        </w:r>
        <w:r w:rsidDel="00D42E93">
          <w:rPr>
            <w:color w:val="333333"/>
            <w:sz w:val="24"/>
          </w:rPr>
          <w:delText>Project--</w:delText>
        </w:r>
        <w:r w:rsidDel="00D42E93">
          <w:rPr>
            <w:color w:val="333333"/>
            <w:spacing w:val="-8"/>
            <w:sz w:val="24"/>
          </w:rPr>
          <w:delText xml:space="preserve"> </w:delText>
        </w:r>
        <w:r w:rsidDel="00D42E93">
          <w:rPr>
            <w:color w:val="333333"/>
            <w:sz w:val="24"/>
          </w:rPr>
          <w:delText>Area</w:delText>
        </w:r>
        <w:r w:rsidDel="00D42E93">
          <w:rPr>
            <w:color w:val="333333"/>
            <w:spacing w:val="-8"/>
            <w:sz w:val="24"/>
          </w:rPr>
          <w:delText xml:space="preserve"> </w:delText>
        </w:r>
        <w:r w:rsidDel="00D42E93">
          <w:rPr>
            <w:color w:val="333333"/>
            <w:sz w:val="24"/>
          </w:rPr>
          <w:delText>One</w:delText>
        </w:r>
        <w:r w:rsidDel="00D42E93">
          <w:rPr>
            <w:color w:val="333333"/>
            <w:spacing w:val="-8"/>
            <w:sz w:val="24"/>
          </w:rPr>
          <w:delText xml:space="preserve"> </w:delText>
        </w:r>
        <w:r w:rsidDel="00D42E93">
          <w:rPr>
            <w:color w:val="333333"/>
            <w:sz w:val="24"/>
          </w:rPr>
          <w:delText>rotenone</w:delText>
        </w:r>
        <w:r w:rsidDel="00D42E93">
          <w:rPr>
            <w:color w:val="333333"/>
            <w:spacing w:val="-8"/>
            <w:sz w:val="24"/>
          </w:rPr>
          <w:delText xml:space="preserve"> </w:delText>
        </w:r>
        <w:r w:rsidDel="00D42E93">
          <w:rPr>
            <w:color w:val="333333"/>
            <w:sz w:val="24"/>
          </w:rPr>
          <w:delText>treatment</w:delText>
        </w:r>
        <w:r w:rsidDel="00D42E93">
          <w:rPr>
            <w:color w:val="333333"/>
            <w:spacing w:val="-8"/>
            <w:sz w:val="24"/>
          </w:rPr>
          <w:delText xml:space="preserve"> </w:delText>
        </w:r>
        <w:r w:rsidDel="00D42E93">
          <w:rPr>
            <w:color w:val="333333"/>
            <w:sz w:val="24"/>
          </w:rPr>
          <w:delText>($298,629) over</w:delText>
        </w:r>
        <w:r w:rsidDel="00D42E93">
          <w:rPr>
            <w:color w:val="333333"/>
            <w:spacing w:val="-11"/>
            <w:sz w:val="24"/>
          </w:rPr>
          <w:delText xml:space="preserve"> </w:delText>
        </w:r>
        <w:r w:rsidDel="00D42E93">
          <w:rPr>
            <w:color w:val="333333"/>
            <w:sz w:val="24"/>
          </w:rPr>
          <w:delText>multiple-years</w:delText>
        </w:r>
        <w:r w:rsidDel="00D42E93">
          <w:rPr>
            <w:color w:val="333333"/>
            <w:spacing w:val="-11"/>
            <w:sz w:val="24"/>
          </w:rPr>
          <w:delText xml:space="preserve"> </w:delText>
        </w:r>
        <w:r w:rsidDel="00D42E93">
          <w:rPr>
            <w:color w:val="333333"/>
            <w:sz w:val="24"/>
          </w:rPr>
          <w:delText>(4/1/13</w:delText>
        </w:r>
        <w:r w:rsidDel="00D42E93">
          <w:rPr>
            <w:color w:val="333333"/>
            <w:spacing w:val="-11"/>
            <w:sz w:val="24"/>
          </w:rPr>
          <w:delText xml:space="preserve"> </w:delText>
        </w:r>
        <w:r w:rsidDel="00D42E93">
          <w:rPr>
            <w:color w:val="333333"/>
            <w:sz w:val="24"/>
          </w:rPr>
          <w:delText>through</w:delText>
        </w:r>
        <w:r w:rsidDel="00D42E93">
          <w:rPr>
            <w:color w:val="333333"/>
            <w:spacing w:val="-11"/>
            <w:sz w:val="24"/>
          </w:rPr>
          <w:delText xml:space="preserve"> </w:delText>
        </w:r>
        <w:r w:rsidDel="00D42E93">
          <w:rPr>
            <w:color w:val="333333"/>
            <w:sz w:val="24"/>
          </w:rPr>
          <w:delText>11/30/15).</w:delText>
        </w:r>
      </w:del>
    </w:p>
    <w:p w:rsidR="00C40E00" w:rsidDel="00D42E93" w:rsidRDefault="00C40E00">
      <w:pPr>
        <w:pStyle w:val="BodyText"/>
        <w:rPr>
          <w:del w:id="823" w:author="Massengill, Robert L (DFG)" w:date="2018-03-05T11:04:00Z"/>
          <w:sz w:val="25"/>
        </w:rPr>
      </w:pPr>
    </w:p>
    <w:p w:rsidR="00C40E00" w:rsidDel="00D42E93" w:rsidRDefault="007244BC">
      <w:pPr>
        <w:pStyle w:val="ListParagraph"/>
        <w:numPr>
          <w:ilvl w:val="0"/>
          <w:numId w:val="1"/>
        </w:numPr>
        <w:tabs>
          <w:tab w:val="left" w:pos="423"/>
        </w:tabs>
        <w:spacing w:line="249" w:lineRule="auto"/>
        <w:ind w:right="269" w:firstLine="0"/>
        <w:rPr>
          <w:del w:id="824" w:author="Massengill, Robert L (DFG)" w:date="2018-03-05T11:04:00Z"/>
          <w:sz w:val="24"/>
        </w:rPr>
      </w:pPr>
      <w:del w:id="825" w:author="Massengill, Robert L (DFG)" w:date="2018-03-05T11:04:00Z">
        <w:r w:rsidDel="00D42E93">
          <w:rPr>
            <w:color w:val="333333"/>
            <w:sz w:val="24"/>
          </w:rPr>
          <w:delText>Augmentation</w:delText>
        </w:r>
        <w:r w:rsidDel="00D42E93">
          <w:rPr>
            <w:color w:val="333333"/>
            <w:spacing w:val="-8"/>
            <w:sz w:val="24"/>
          </w:rPr>
          <w:delText xml:space="preserve"> </w:delText>
        </w:r>
        <w:r w:rsidDel="00D42E93">
          <w:rPr>
            <w:color w:val="333333"/>
            <w:sz w:val="24"/>
          </w:rPr>
          <w:delText>for</w:delText>
        </w:r>
        <w:r w:rsidDel="00D42E93">
          <w:rPr>
            <w:color w:val="333333"/>
            <w:spacing w:val="-8"/>
            <w:sz w:val="24"/>
          </w:rPr>
          <w:delText xml:space="preserve"> </w:delText>
        </w:r>
        <w:r w:rsidDel="00D42E93">
          <w:rPr>
            <w:color w:val="333333"/>
            <w:sz w:val="24"/>
          </w:rPr>
          <w:delText>Soldotna</w:delText>
        </w:r>
        <w:r w:rsidDel="00D42E93">
          <w:rPr>
            <w:color w:val="333333"/>
            <w:spacing w:val="-8"/>
            <w:sz w:val="24"/>
          </w:rPr>
          <w:delText xml:space="preserve"> </w:delText>
        </w:r>
        <w:r w:rsidDel="00D42E93">
          <w:rPr>
            <w:color w:val="333333"/>
            <w:sz w:val="24"/>
          </w:rPr>
          <w:delText>Creek</w:delText>
        </w:r>
        <w:r w:rsidDel="00D42E93">
          <w:rPr>
            <w:color w:val="333333"/>
            <w:spacing w:val="-8"/>
            <w:sz w:val="24"/>
          </w:rPr>
          <w:delText xml:space="preserve"> </w:delText>
        </w:r>
        <w:r w:rsidDel="00D42E93">
          <w:rPr>
            <w:color w:val="333333"/>
            <w:sz w:val="24"/>
          </w:rPr>
          <w:delText>Restoration</w:delText>
        </w:r>
        <w:r w:rsidDel="00D42E93">
          <w:rPr>
            <w:color w:val="333333"/>
            <w:spacing w:val="-8"/>
            <w:sz w:val="24"/>
          </w:rPr>
          <w:delText xml:space="preserve"> </w:delText>
        </w:r>
        <w:r w:rsidDel="00D42E93">
          <w:rPr>
            <w:color w:val="333333"/>
            <w:sz w:val="24"/>
          </w:rPr>
          <w:delText>Project--</w:delText>
        </w:r>
        <w:r w:rsidDel="00D42E93">
          <w:rPr>
            <w:color w:val="333333"/>
            <w:spacing w:val="-8"/>
            <w:sz w:val="24"/>
          </w:rPr>
          <w:delText xml:space="preserve"> </w:delText>
        </w:r>
        <w:r w:rsidDel="00D42E93">
          <w:rPr>
            <w:color w:val="333333"/>
            <w:sz w:val="24"/>
          </w:rPr>
          <w:delText>Area</w:delText>
        </w:r>
        <w:r w:rsidDel="00D42E93">
          <w:rPr>
            <w:color w:val="333333"/>
            <w:spacing w:val="-8"/>
            <w:sz w:val="24"/>
          </w:rPr>
          <w:delText xml:space="preserve"> </w:delText>
        </w:r>
        <w:r w:rsidDel="00D42E93">
          <w:rPr>
            <w:color w:val="333333"/>
            <w:sz w:val="24"/>
          </w:rPr>
          <w:delText>Two</w:delText>
        </w:r>
        <w:r w:rsidDel="00D42E93">
          <w:rPr>
            <w:color w:val="333333"/>
            <w:spacing w:val="-8"/>
            <w:sz w:val="24"/>
          </w:rPr>
          <w:delText xml:space="preserve"> </w:delText>
        </w:r>
        <w:r w:rsidDel="00D42E93">
          <w:rPr>
            <w:color w:val="333333"/>
            <w:sz w:val="24"/>
          </w:rPr>
          <w:delText>rotenone</w:delText>
        </w:r>
        <w:r w:rsidDel="00D42E93">
          <w:rPr>
            <w:color w:val="333333"/>
            <w:spacing w:val="-8"/>
            <w:sz w:val="24"/>
          </w:rPr>
          <w:delText xml:space="preserve"> </w:delText>
        </w:r>
        <w:r w:rsidDel="00D42E93">
          <w:rPr>
            <w:color w:val="333333"/>
            <w:sz w:val="24"/>
          </w:rPr>
          <w:delText>treatment</w:delText>
        </w:r>
        <w:r w:rsidDel="00D42E93">
          <w:rPr>
            <w:color w:val="333333"/>
            <w:spacing w:val="-8"/>
            <w:sz w:val="24"/>
          </w:rPr>
          <w:delText xml:space="preserve"> </w:delText>
        </w:r>
        <w:r w:rsidDel="00D42E93">
          <w:rPr>
            <w:color w:val="333333"/>
            <w:sz w:val="24"/>
          </w:rPr>
          <w:delText>($421,800 over</w:delText>
        </w:r>
        <w:r w:rsidDel="00D42E93">
          <w:rPr>
            <w:color w:val="333333"/>
            <w:spacing w:val="-9"/>
            <w:sz w:val="24"/>
          </w:rPr>
          <w:delText xml:space="preserve"> </w:delText>
        </w:r>
        <w:r w:rsidDel="00D42E93">
          <w:rPr>
            <w:color w:val="333333"/>
            <w:sz w:val="24"/>
          </w:rPr>
          <w:delText>multiple</w:delText>
        </w:r>
        <w:r w:rsidDel="00D42E93">
          <w:rPr>
            <w:color w:val="333333"/>
            <w:spacing w:val="-9"/>
            <w:sz w:val="24"/>
          </w:rPr>
          <w:delText xml:space="preserve"> </w:delText>
        </w:r>
        <w:r w:rsidDel="00D42E93">
          <w:rPr>
            <w:color w:val="333333"/>
            <w:sz w:val="24"/>
          </w:rPr>
          <w:delText>years;</w:delText>
        </w:r>
        <w:r w:rsidDel="00D42E93">
          <w:rPr>
            <w:color w:val="333333"/>
            <w:spacing w:val="-9"/>
            <w:sz w:val="24"/>
          </w:rPr>
          <w:delText xml:space="preserve"> </w:delText>
        </w:r>
        <w:r w:rsidDel="00D42E93">
          <w:rPr>
            <w:color w:val="333333"/>
            <w:sz w:val="24"/>
          </w:rPr>
          <w:delText>7/1/15</w:delText>
        </w:r>
        <w:r w:rsidDel="00D42E93">
          <w:rPr>
            <w:color w:val="333333"/>
            <w:spacing w:val="-9"/>
            <w:sz w:val="24"/>
          </w:rPr>
          <w:delText xml:space="preserve"> </w:delText>
        </w:r>
        <w:r w:rsidDel="00D42E93">
          <w:rPr>
            <w:color w:val="333333"/>
            <w:sz w:val="24"/>
          </w:rPr>
          <w:delText>through</w:delText>
        </w:r>
        <w:r w:rsidDel="00D42E93">
          <w:rPr>
            <w:color w:val="333333"/>
            <w:spacing w:val="-9"/>
            <w:sz w:val="24"/>
          </w:rPr>
          <w:delText xml:space="preserve"> </w:delText>
        </w:r>
        <w:r w:rsidDel="00D42E93">
          <w:rPr>
            <w:color w:val="333333"/>
            <w:sz w:val="24"/>
          </w:rPr>
          <w:delText>11/30/17).</w:delText>
        </w:r>
      </w:del>
    </w:p>
    <w:p w:rsidR="00C40E00" w:rsidRDefault="00C40E00">
      <w:pPr>
        <w:pStyle w:val="BodyText"/>
        <w:rPr>
          <w:sz w:val="25"/>
        </w:rPr>
      </w:pPr>
    </w:p>
    <w:p w:rsidR="00C40E00" w:rsidRPr="005E4F20" w:rsidDel="00665198" w:rsidRDefault="007244BC">
      <w:pPr>
        <w:tabs>
          <w:tab w:val="left" w:pos="270"/>
        </w:tabs>
        <w:spacing w:line="249" w:lineRule="auto"/>
        <w:ind w:left="120"/>
        <w:rPr>
          <w:del w:id="826" w:author="Massengill, Robert L (DFG)" w:date="2018-03-12T14:37:00Z"/>
          <w:color w:val="333333"/>
          <w:sz w:val="24"/>
          <w:rPrChange w:id="827" w:author="Massengill, Robert L (DFG)" w:date="2018-03-12T15:27:00Z">
            <w:rPr>
              <w:del w:id="828" w:author="Massengill, Robert L (DFG)" w:date="2018-03-12T14:37:00Z"/>
              <w:sz w:val="24"/>
            </w:rPr>
          </w:rPrChange>
        </w:rPr>
        <w:pPrChange w:id="829" w:author="Massengill, Robert L (DFG)" w:date="2018-03-12T15:27:00Z">
          <w:pPr>
            <w:pStyle w:val="ListParagraph"/>
            <w:numPr>
              <w:numId w:val="1"/>
            </w:numPr>
            <w:tabs>
              <w:tab w:val="left" w:pos="423"/>
            </w:tabs>
            <w:spacing w:line="249" w:lineRule="auto"/>
            <w:ind w:right="809" w:hanging="248"/>
          </w:pPr>
        </w:pPrChange>
      </w:pPr>
      <w:r w:rsidRPr="00665198">
        <w:rPr>
          <w:color w:val="333333"/>
          <w:sz w:val="24"/>
        </w:rPr>
        <w:t>Augmentation</w:t>
      </w:r>
      <w:r w:rsidRPr="00665198">
        <w:rPr>
          <w:color w:val="333333"/>
          <w:spacing w:val="-8"/>
          <w:sz w:val="24"/>
        </w:rPr>
        <w:t xml:space="preserve"> </w:t>
      </w:r>
      <w:r w:rsidRPr="00665198">
        <w:rPr>
          <w:color w:val="333333"/>
          <w:sz w:val="24"/>
        </w:rPr>
        <w:t>for</w:t>
      </w:r>
      <w:r w:rsidRPr="00665198">
        <w:rPr>
          <w:color w:val="333333"/>
          <w:spacing w:val="-8"/>
          <w:sz w:val="24"/>
        </w:rPr>
        <w:t xml:space="preserve"> </w:t>
      </w:r>
      <w:r w:rsidRPr="00665198">
        <w:rPr>
          <w:color w:val="333333"/>
          <w:sz w:val="24"/>
        </w:rPr>
        <w:t>Tote</w:t>
      </w:r>
      <w:r w:rsidRPr="00665198">
        <w:rPr>
          <w:color w:val="333333"/>
          <w:spacing w:val="-8"/>
          <w:sz w:val="24"/>
        </w:rPr>
        <w:t xml:space="preserve"> </w:t>
      </w:r>
      <w:r w:rsidRPr="00665198">
        <w:rPr>
          <w:color w:val="333333"/>
          <w:sz w:val="24"/>
        </w:rPr>
        <w:t>Road</w:t>
      </w:r>
      <w:r w:rsidRPr="00665198">
        <w:rPr>
          <w:color w:val="333333"/>
          <w:spacing w:val="-8"/>
          <w:sz w:val="24"/>
        </w:rPr>
        <w:t xml:space="preserve"> </w:t>
      </w:r>
      <w:ins w:id="830" w:author="Massengill, Robert L (DFG)" w:date="2018-03-15T12:31:00Z">
        <w:r w:rsidR="00D72BBF">
          <w:rPr>
            <w:color w:val="333333"/>
            <w:sz w:val="24"/>
          </w:rPr>
          <w:t>R</w:t>
        </w:r>
      </w:ins>
      <w:del w:id="831" w:author="Massengill, Robert L (DFG)" w:date="2018-03-15T12:31:00Z">
        <w:r w:rsidRPr="00665198" w:rsidDel="00D72BBF">
          <w:rPr>
            <w:color w:val="333333"/>
            <w:sz w:val="24"/>
          </w:rPr>
          <w:delText>r</w:delText>
        </w:r>
      </w:del>
      <w:r w:rsidRPr="00665198">
        <w:rPr>
          <w:color w:val="333333"/>
          <w:sz w:val="24"/>
        </w:rPr>
        <w:t>estoration</w:t>
      </w:r>
      <w:r w:rsidRPr="00665198">
        <w:rPr>
          <w:color w:val="333333"/>
          <w:spacing w:val="-8"/>
          <w:sz w:val="24"/>
        </w:rPr>
        <w:t xml:space="preserve"> </w:t>
      </w:r>
      <w:ins w:id="832" w:author="Massengill, Robert L (DFG)" w:date="2018-03-15T12:31:00Z">
        <w:r w:rsidR="00D72BBF">
          <w:rPr>
            <w:color w:val="333333"/>
            <w:sz w:val="24"/>
          </w:rPr>
          <w:t>P</w:t>
        </w:r>
      </w:ins>
      <w:del w:id="833" w:author="Massengill, Robert L (DFG)" w:date="2018-03-15T12:31:00Z">
        <w:r w:rsidRPr="00665198" w:rsidDel="00D72BBF">
          <w:rPr>
            <w:color w:val="333333"/>
            <w:sz w:val="24"/>
          </w:rPr>
          <w:delText>p</w:delText>
        </w:r>
      </w:del>
      <w:r w:rsidRPr="00665198">
        <w:rPr>
          <w:color w:val="333333"/>
          <w:sz w:val="24"/>
        </w:rPr>
        <w:t>roject--Tote</w:t>
      </w:r>
      <w:r w:rsidRPr="00665198">
        <w:rPr>
          <w:color w:val="333333"/>
          <w:spacing w:val="-8"/>
          <w:sz w:val="24"/>
        </w:rPr>
        <w:t xml:space="preserve"> </w:t>
      </w:r>
      <w:r w:rsidRPr="00665198">
        <w:rPr>
          <w:color w:val="333333"/>
          <w:sz w:val="24"/>
        </w:rPr>
        <w:t>Road</w:t>
      </w:r>
      <w:r w:rsidRPr="00665198">
        <w:rPr>
          <w:color w:val="333333"/>
          <w:spacing w:val="-8"/>
          <w:sz w:val="24"/>
        </w:rPr>
        <w:t xml:space="preserve"> </w:t>
      </w:r>
      <w:r w:rsidRPr="00665198">
        <w:rPr>
          <w:color w:val="333333"/>
          <w:sz w:val="24"/>
        </w:rPr>
        <w:t>pike</w:t>
      </w:r>
      <w:r w:rsidRPr="00665198">
        <w:rPr>
          <w:color w:val="333333"/>
          <w:spacing w:val="-8"/>
          <w:sz w:val="24"/>
        </w:rPr>
        <w:t xml:space="preserve"> </w:t>
      </w:r>
      <w:r w:rsidRPr="00665198">
        <w:rPr>
          <w:color w:val="333333"/>
          <w:sz w:val="24"/>
        </w:rPr>
        <w:t>lakes</w:t>
      </w:r>
      <w:r w:rsidRPr="00665198">
        <w:rPr>
          <w:color w:val="333333"/>
          <w:spacing w:val="-8"/>
          <w:sz w:val="24"/>
        </w:rPr>
        <w:t xml:space="preserve"> </w:t>
      </w:r>
      <w:r w:rsidRPr="00665198">
        <w:rPr>
          <w:color w:val="333333"/>
          <w:sz w:val="24"/>
        </w:rPr>
        <w:t>rotenone</w:t>
      </w:r>
      <w:r w:rsidRPr="00665198">
        <w:rPr>
          <w:color w:val="333333"/>
          <w:spacing w:val="-8"/>
          <w:sz w:val="24"/>
        </w:rPr>
        <w:t xml:space="preserve"> </w:t>
      </w:r>
      <w:r w:rsidRPr="00665198">
        <w:rPr>
          <w:color w:val="333333"/>
          <w:sz w:val="24"/>
        </w:rPr>
        <w:t>treatment ($159,143</w:t>
      </w:r>
      <w:r w:rsidRPr="00665198">
        <w:rPr>
          <w:color w:val="333333"/>
          <w:spacing w:val="-9"/>
          <w:sz w:val="24"/>
        </w:rPr>
        <w:t xml:space="preserve"> </w:t>
      </w:r>
      <w:r w:rsidRPr="00665198">
        <w:rPr>
          <w:color w:val="333333"/>
          <w:sz w:val="24"/>
        </w:rPr>
        <w:t>over</w:t>
      </w:r>
      <w:r w:rsidRPr="00665198">
        <w:rPr>
          <w:color w:val="333333"/>
          <w:spacing w:val="-9"/>
          <w:sz w:val="24"/>
        </w:rPr>
        <w:t xml:space="preserve"> </w:t>
      </w:r>
      <w:ins w:id="834" w:author="Massengill, Robert L (DFG)" w:date="2018-03-12T14:45:00Z">
        <w:r w:rsidR="0061567C">
          <w:rPr>
            <w:color w:val="333333"/>
            <w:spacing w:val="-9"/>
            <w:sz w:val="24"/>
          </w:rPr>
          <w:t xml:space="preserve">  </w:t>
        </w:r>
      </w:ins>
      <w:r w:rsidRPr="00665198">
        <w:rPr>
          <w:color w:val="333333"/>
          <w:sz w:val="24"/>
        </w:rPr>
        <w:t>multiple</w:t>
      </w:r>
      <w:r w:rsidRPr="00665198">
        <w:rPr>
          <w:color w:val="333333"/>
          <w:spacing w:val="-9"/>
          <w:sz w:val="24"/>
        </w:rPr>
        <w:t xml:space="preserve"> </w:t>
      </w:r>
      <w:r w:rsidRPr="00665198">
        <w:rPr>
          <w:color w:val="333333"/>
          <w:sz w:val="24"/>
        </w:rPr>
        <w:t>years</w:t>
      </w:r>
      <w:ins w:id="835" w:author="Massengill, Robert L (DFG)" w:date="2018-03-12T15:27:00Z">
        <w:r w:rsidR="005E4F20">
          <w:rPr>
            <w:color w:val="333333"/>
            <w:sz w:val="24"/>
          </w:rPr>
          <w:t xml:space="preserve">. </w:t>
        </w:r>
      </w:ins>
      <w:del w:id="836" w:author="Massengill, Robert L (DFG)" w:date="2018-03-12T15:27:00Z">
        <w:r w:rsidRPr="00665198" w:rsidDel="005E4F20">
          <w:rPr>
            <w:color w:val="333333"/>
            <w:sz w:val="24"/>
          </w:rPr>
          <w:delText>;</w:delText>
        </w:r>
        <w:r w:rsidRPr="00665198" w:rsidDel="005E4F20">
          <w:rPr>
            <w:color w:val="333333"/>
            <w:spacing w:val="-9"/>
            <w:sz w:val="24"/>
          </w:rPr>
          <w:delText xml:space="preserve"> </w:delText>
        </w:r>
        <w:r w:rsidRPr="00665198" w:rsidDel="005E4F20">
          <w:rPr>
            <w:color w:val="333333"/>
            <w:sz w:val="24"/>
          </w:rPr>
          <w:delText>3/1/17</w:delText>
        </w:r>
        <w:r w:rsidRPr="00665198" w:rsidDel="005E4F20">
          <w:rPr>
            <w:color w:val="333333"/>
            <w:spacing w:val="-9"/>
            <w:sz w:val="24"/>
          </w:rPr>
          <w:delText xml:space="preserve"> </w:delText>
        </w:r>
        <w:r w:rsidRPr="00665198" w:rsidDel="005E4F20">
          <w:rPr>
            <w:color w:val="333333"/>
            <w:sz w:val="24"/>
          </w:rPr>
          <w:delText>through</w:delText>
        </w:r>
        <w:r w:rsidRPr="00665198" w:rsidDel="005E4F20">
          <w:rPr>
            <w:color w:val="333333"/>
            <w:spacing w:val="-9"/>
            <w:sz w:val="24"/>
          </w:rPr>
          <w:delText xml:space="preserve"> </w:delText>
        </w:r>
        <w:r w:rsidRPr="00665198" w:rsidDel="005E4F20">
          <w:rPr>
            <w:color w:val="333333"/>
            <w:sz w:val="24"/>
          </w:rPr>
          <w:delText>11/30/19).</w:delText>
        </w:r>
      </w:del>
    </w:p>
    <w:p w:rsidR="00C40E00" w:rsidDel="00665198" w:rsidRDefault="00C40E00">
      <w:pPr>
        <w:tabs>
          <w:tab w:val="left" w:pos="270"/>
        </w:tabs>
        <w:rPr>
          <w:del w:id="837" w:author="Massengill, Robert L (DFG)" w:date="2018-03-12T14:37:00Z"/>
          <w:sz w:val="24"/>
        </w:rPr>
        <w:sectPr w:rsidR="00C40E00" w:rsidDel="00665198">
          <w:pgSz w:w="12240" w:h="15840"/>
          <w:pgMar w:top="700" w:right="660" w:bottom="280" w:left="1520" w:header="720" w:footer="720" w:gutter="0"/>
          <w:cols w:space="720"/>
        </w:sectPr>
        <w:pPrChange w:id="838" w:author="Massengill, Robert L (DFG)" w:date="2018-03-12T15:27:00Z">
          <w:pPr>
            <w:spacing w:line="249" w:lineRule="auto"/>
          </w:pPr>
        </w:pPrChange>
      </w:pPr>
    </w:p>
    <w:p w:rsidR="00C40E00" w:rsidRDefault="007244BC">
      <w:pPr>
        <w:tabs>
          <w:tab w:val="left" w:pos="270"/>
        </w:tabs>
        <w:pPrChange w:id="839" w:author="Massengill, Robert L (DFG)" w:date="2018-03-12T15:27:00Z">
          <w:pPr>
            <w:pStyle w:val="Heading3"/>
            <w:spacing w:before="23"/>
            <w:ind w:left="720"/>
          </w:pPr>
        </w:pPrChange>
      </w:pPr>
      <w:r>
        <w:rPr>
          <w:color w:val="333333"/>
        </w:rPr>
        <w:t>Timeline</w:t>
      </w:r>
      <w:ins w:id="840" w:author="Massengill, Robert L (DFG)" w:date="2018-03-12T15:27:00Z">
        <w:r w:rsidR="005E4F20">
          <w:rPr>
            <w:color w:val="333333"/>
          </w:rPr>
          <w:t xml:space="preserve">: </w:t>
        </w:r>
        <w:r w:rsidR="005E4F20" w:rsidRPr="00665198">
          <w:rPr>
            <w:color w:val="333333"/>
            <w:sz w:val="24"/>
          </w:rPr>
          <w:t>3/1/17</w:t>
        </w:r>
        <w:r w:rsidR="005E4F20" w:rsidRPr="00665198">
          <w:rPr>
            <w:color w:val="333333"/>
            <w:spacing w:val="-9"/>
            <w:sz w:val="24"/>
          </w:rPr>
          <w:t xml:space="preserve"> </w:t>
        </w:r>
        <w:r w:rsidR="005E4F20" w:rsidRPr="00665198">
          <w:rPr>
            <w:color w:val="333333"/>
            <w:sz w:val="24"/>
          </w:rPr>
          <w:t>through</w:t>
        </w:r>
        <w:r w:rsidR="005E4F20" w:rsidRPr="00665198">
          <w:rPr>
            <w:color w:val="333333"/>
            <w:spacing w:val="-9"/>
            <w:sz w:val="24"/>
          </w:rPr>
          <w:t xml:space="preserve"> </w:t>
        </w:r>
        <w:r w:rsidR="005E4F20">
          <w:rPr>
            <w:color w:val="333333"/>
            <w:sz w:val="24"/>
          </w:rPr>
          <w:t>11/30/19</w:t>
        </w:r>
        <w:r w:rsidR="005E4F20" w:rsidRPr="00665198">
          <w:rPr>
            <w:color w:val="333333"/>
            <w:sz w:val="24"/>
          </w:rPr>
          <w:t>.</w:t>
        </w:r>
      </w:ins>
    </w:p>
    <w:p w:rsidR="00C40E00" w:rsidDel="00D42E93" w:rsidRDefault="007244BC">
      <w:pPr>
        <w:pStyle w:val="BodyText"/>
        <w:spacing w:before="86"/>
        <w:rPr>
          <w:del w:id="841" w:author="Massengill, Robert L (DFG)" w:date="2018-03-05T11:05:00Z"/>
        </w:rPr>
        <w:pPrChange w:id="842" w:author="Massengill, Robert L (DFG)" w:date="2018-03-12T14:45:00Z">
          <w:pPr>
            <w:pStyle w:val="BodyText"/>
            <w:spacing w:before="86"/>
            <w:ind w:left="795"/>
          </w:pPr>
        </w:pPrChange>
      </w:pPr>
      <w:del w:id="843" w:author="Massengill, Robert L (DFG)" w:date="2018-03-05T11:05:00Z">
        <w:r w:rsidDel="00D42E93">
          <w:rPr>
            <w:color w:val="333333"/>
          </w:rPr>
          <w:delText>Soldotna Creek:</w:delText>
        </w:r>
      </w:del>
    </w:p>
    <w:p w:rsidR="00C40E00" w:rsidDel="00D42E93" w:rsidRDefault="007244BC">
      <w:pPr>
        <w:pStyle w:val="BodyText"/>
        <w:spacing w:before="12" w:line="249" w:lineRule="auto"/>
        <w:ind w:right="80"/>
        <w:rPr>
          <w:del w:id="844" w:author="Massengill, Robert L (DFG)" w:date="2018-03-05T11:05:00Z"/>
        </w:rPr>
        <w:pPrChange w:id="845" w:author="Massengill, Robert L (DFG)" w:date="2018-03-12T14:45:00Z">
          <w:pPr>
            <w:pStyle w:val="BodyText"/>
            <w:spacing w:before="12" w:line="249" w:lineRule="auto"/>
            <w:ind w:left="795" w:right="80"/>
          </w:pPr>
        </w:pPrChange>
      </w:pPr>
      <w:del w:id="846" w:author="Massengill, Robert L (DFG)" w:date="2018-03-05T11:05:00Z">
        <w:r w:rsidDel="00D42E93">
          <w:rPr>
            <w:color w:val="333333"/>
          </w:rPr>
          <w:delText>FY1</w:delText>
        </w:r>
      </w:del>
      <w:del w:id="847" w:author="Massengill, Robert L (DFG)" w:date="2018-03-05T11:04:00Z">
        <w:r w:rsidDel="00D42E93">
          <w:rPr>
            <w:color w:val="333333"/>
          </w:rPr>
          <w:delText>8</w:delText>
        </w:r>
      </w:del>
      <w:del w:id="848" w:author="Massengill, Robert L (DFG)" w:date="2018-03-05T11:05:00Z">
        <w:r w:rsidDel="00D42E93">
          <w:rPr>
            <w:color w:val="333333"/>
          </w:rPr>
          <w:delText xml:space="preserve">: </w:delText>
        </w:r>
      </w:del>
      <w:del w:id="849" w:author="Massengill, Robert L (DFG)" w:date="2018-03-05T11:04:00Z">
        <w:r w:rsidDel="00D42E93">
          <w:rPr>
            <w:color w:val="333333"/>
          </w:rPr>
          <w:delText>M</w:delText>
        </w:r>
      </w:del>
      <w:del w:id="850" w:author="Massengill, Robert L (DFG)" w:date="2018-03-05T11:05:00Z">
        <w:r w:rsidDel="00D42E93">
          <w:rPr>
            <w:color w:val="333333"/>
          </w:rPr>
          <w:delText>onitor posttreatment rotenone concentrations in the drainage following the final Sevena Lake rotenone treatment. Operate a rotenone deactivation station along Soldotna Creek as needed. Continue with native fish relocation efforts to help restore fish populations in the Mackey Lake chain (western branch of Soldotna Creek drainage). Conduct posttreatment success evaluations using gillnets and eDNA surveys. Monitor posttreatment environmental and biological factors for one year after the final 2017 rotenone treatment.</w:delText>
        </w:r>
      </w:del>
    </w:p>
    <w:p w:rsidR="00C40E00" w:rsidDel="00665198" w:rsidRDefault="00C40E00">
      <w:pPr>
        <w:pStyle w:val="BodyText"/>
        <w:rPr>
          <w:del w:id="851" w:author="Massengill, Robert L (DFG)" w:date="2018-03-12T14:38:00Z"/>
          <w:sz w:val="25"/>
        </w:rPr>
      </w:pPr>
    </w:p>
    <w:p w:rsidR="00C40E00" w:rsidDel="00665198" w:rsidRDefault="007244BC">
      <w:pPr>
        <w:pStyle w:val="BodyText"/>
        <w:rPr>
          <w:del w:id="852" w:author="Massengill, Robert L (DFG)" w:date="2018-03-12T14:38:00Z"/>
        </w:rPr>
        <w:pPrChange w:id="853" w:author="Massengill, Robert L (DFG)" w:date="2018-03-12T14:45:00Z">
          <w:pPr>
            <w:pStyle w:val="BodyText"/>
            <w:ind w:left="795"/>
          </w:pPr>
        </w:pPrChange>
      </w:pPr>
      <w:del w:id="854" w:author="Massengill, Robert L (DFG)" w:date="2018-03-12T14:38:00Z">
        <w:r w:rsidDel="00665198">
          <w:rPr>
            <w:color w:val="333333"/>
          </w:rPr>
          <w:delText>Tote Road:</w:delText>
        </w:r>
      </w:del>
    </w:p>
    <w:p w:rsidR="00C40E00" w:rsidDel="00665198" w:rsidRDefault="007244BC">
      <w:pPr>
        <w:pStyle w:val="BodyText"/>
        <w:spacing w:before="12" w:line="249" w:lineRule="auto"/>
        <w:rPr>
          <w:del w:id="855" w:author="Massengill, Robert L (DFG)" w:date="2018-03-12T14:35:00Z"/>
        </w:rPr>
        <w:pPrChange w:id="856" w:author="Massengill, Robert L (DFG)" w:date="2018-03-12T14:45:00Z">
          <w:pPr>
            <w:pStyle w:val="BodyText"/>
            <w:spacing w:before="12" w:line="249" w:lineRule="auto"/>
            <w:ind w:left="795"/>
          </w:pPr>
        </w:pPrChange>
      </w:pPr>
      <w:del w:id="857" w:author="Massengill, Robert L (DFG)" w:date="2018-03-12T14:35:00Z">
        <w:r w:rsidDel="00665198">
          <w:rPr>
            <w:color w:val="333333"/>
          </w:rPr>
          <w:delText>FY1</w:delText>
        </w:r>
      </w:del>
      <w:del w:id="858" w:author="Massengill, Robert L (DFG)" w:date="2018-03-05T09:25:00Z">
        <w:r w:rsidDel="007C22B6">
          <w:rPr>
            <w:color w:val="333333"/>
          </w:rPr>
          <w:delText>8</w:delText>
        </w:r>
      </w:del>
      <w:del w:id="859" w:author="Massengill, Robert L (DFG)" w:date="2018-03-12T14:35:00Z">
        <w:r w:rsidDel="00665198">
          <w:rPr>
            <w:color w:val="333333"/>
          </w:rPr>
          <w:delText xml:space="preserve">: </w:delText>
        </w:r>
      </w:del>
      <w:del w:id="860" w:author="Massengill, Robert L (DFG)" w:date="2018-03-05T09:23:00Z">
        <w:r w:rsidDel="007C22B6">
          <w:rPr>
            <w:color w:val="333333"/>
          </w:rPr>
          <w:delText xml:space="preserve">Initiate </w:delText>
        </w:r>
      </w:del>
      <w:del w:id="861" w:author="Massengill, Robert L (DFG)" w:date="2018-03-12T14:35:00Z">
        <w:r w:rsidDel="00665198">
          <w:rPr>
            <w:color w:val="333333"/>
          </w:rPr>
          <w:delText xml:space="preserve">gillnetting </w:delText>
        </w:r>
      </w:del>
      <w:del w:id="862" w:author="Massengill, Robert L (DFG)" w:date="2018-03-05T09:25:00Z">
        <w:r w:rsidDel="007C22B6">
          <w:rPr>
            <w:color w:val="333333"/>
          </w:rPr>
          <w:delText xml:space="preserve">and eDNA surveys </w:delText>
        </w:r>
      </w:del>
      <w:del w:id="863" w:author="Massengill, Robert L (DFG)" w:date="2018-03-05T09:24:00Z">
        <w:r w:rsidDel="007C22B6">
          <w:rPr>
            <w:color w:val="333333"/>
          </w:rPr>
          <w:delText xml:space="preserve">in all </w:delText>
        </w:r>
      </w:del>
      <w:del w:id="864" w:author="Massengill, Robert L (DFG)" w:date="2018-03-12T14:35:00Z">
        <w:r w:rsidDel="00665198">
          <w:rPr>
            <w:color w:val="333333"/>
          </w:rPr>
          <w:delText>waterbodies within two miles of Hope Lake to define northern pike distribution</w:delText>
        </w:r>
      </w:del>
      <w:del w:id="865" w:author="Massengill, Robert L (DFG)" w:date="2018-03-05T09:28:00Z">
        <w:r w:rsidDel="007C22B6">
          <w:rPr>
            <w:color w:val="333333"/>
          </w:rPr>
          <w:delText>;</w:delText>
        </w:r>
      </w:del>
      <w:del w:id="866" w:author="Massengill, Robert L (DFG)" w:date="2018-03-12T14:35:00Z">
        <w:r w:rsidDel="00665198">
          <w:rPr>
            <w:color w:val="333333"/>
          </w:rPr>
          <w:delText xml:space="preserve"> collect monthly </w:delText>
        </w:r>
      </w:del>
      <w:del w:id="867" w:author="Massengill, Robert L (DFG)" w:date="2018-03-05T09:28:00Z">
        <w:r w:rsidDel="007C22B6">
          <w:rPr>
            <w:color w:val="333333"/>
          </w:rPr>
          <w:delText xml:space="preserve">pretreatment </w:delText>
        </w:r>
      </w:del>
      <w:del w:id="868" w:author="Massengill, Robert L (DFG)" w:date="2018-03-12T14:35:00Z">
        <w:r w:rsidDel="00665198">
          <w:rPr>
            <w:color w:val="333333"/>
          </w:rPr>
          <w:delText xml:space="preserve">water quality and stream discharge measurements. </w:delText>
        </w:r>
      </w:del>
      <w:del w:id="869" w:author="Massengill, Robert L (DFG)" w:date="2018-03-05T09:24:00Z">
        <w:r w:rsidDel="007C22B6">
          <w:rPr>
            <w:color w:val="333333"/>
          </w:rPr>
          <w:delText>Initiate public scoping and complete drafts of a treatment plan and environmental assessment. Initiate applications for all federal, state, and local permits required for project.</w:delText>
        </w:r>
      </w:del>
    </w:p>
    <w:p w:rsidR="00C40E00" w:rsidDel="00665198" w:rsidRDefault="00C40E00">
      <w:pPr>
        <w:pStyle w:val="BodyText"/>
        <w:rPr>
          <w:del w:id="870" w:author="Massengill, Robert L (DFG)" w:date="2018-03-12T14:38:00Z"/>
          <w:sz w:val="25"/>
        </w:rPr>
      </w:pPr>
    </w:p>
    <w:p w:rsidR="00C40E00" w:rsidDel="00665198" w:rsidRDefault="007244BC">
      <w:pPr>
        <w:pStyle w:val="BodyText"/>
        <w:rPr>
          <w:del w:id="871" w:author="Massengill, Robert L (DFG)" w:date="2018-03-12T14:38:00Z"/>
        </w:rPr>
        <w:pPrChange w:id="872" w:author="Massengill, Robert L (DFG)" w:date="2018-03-12T14:45:00Z">
          <w:pPr>
            <w:pStyle w:val="BodyText"/>
            <w:ind w:left="795"/>
          </w:pPr>
        </w:pPrChange>
      </w:pPr>
      <w:del w:id="873" w:author="Massengill, Robert L (DFG)" w:date="2018-03-12T14:38:00Z">
        <w:r w:rsidDel="00665198">
          <w:rPr>
            <w:color w:val="333333"/>
          </w:rPr>
          <w:delText>Kenai Peninsula:</w:delText>
        </w:r>
      </w:del>
    </w:p>
    <w:p w:rsidR="00C40E00" w:rsidDel="00665198" w:rsidRDefault="007244BC">
      <w:pPr>
        <w:pStyle w:val="BodyText"/>
        <w:spacing w:before="11" w:line="249" w:lineRule="auto"/>
        <w:rPr>
          <w:del w:id="874" w:author="Massengill, Robert L (DFG)" w:date="2018-03-12T14:38:00Z"/>
        </w:rPr>
        <w:pPrChange w:id="875" w:author="Massengill, Robert L (DFG)" w:date="2018-03-12T14:45:00Z">
          <w:pPr>
            <w:pStyle w:val="BodyText"/>
            <w:spacing w:before="11" w:line="249" w:lineRule="auto"/>
            <w:ind w:left="795"/>
          </w:pPr>
        </w:pPrChange>
      </w:pPr>
      <w:del w:id="876" w:author="Massengill, Robert L (DFG)" w:date="2018-03-12T14:38:00Z">
        <w:r w:rsidDel="00665198">
          <w:rPr>
            <w:color w:val="333333"/>
          </w:rPr>
          <w:delText>FY1</w:delText>
        </w:r>
      </w:del>
      <w:del w:id="877" w:author="Massengill, Robert L (DFG)" w:date="2018-03-05T09:23:00Z">
        <w:r w:rsidDel="00D07296">
          <w:rPr>
            <w:color w:val="333333"/>
          </w:rPr>
          <w:delText>8</w:delText>
        </w:r>
      </w:del>
      <w:del w:id="878" w:author="Massengill, Robert L (DFG)" w:date="2018-03-12T14:38:00Z">
        <w:r w:rsidDel="00665198">
          <w:rPr>
            <w:color w:val="333333"/>
          </w:rPr>
          <w:delText>: Respond to new reports of invasive fish with quick response surveys. Conduct routine invasive northern pike signage maintenance and education/outreach efforts.</w:delText>
        </w:r>
      </w:del>
      <w:del w:id="879" w:author="Massengill, Robert L (DFG)" w:date="2018-03-12T14:35:00Z">
        <w:r w:rsidDel="00665198">
          <w:rPr>
            <w:color w:val="333333"/>
          </w:rPr>
          <w:delText xml:space="preserve"> Maintain fish passage barriers and remove th</w:delText>
        </w:r>
      </w:del>
      <w:del w:id="880" w:author="Massengill, Robert L (DFG)" w:date="2018-03-05T11:08:00Z">
        <w:r w:rsidDel="00D42E93">
          <w:rPr>
            <w:color w:val="333333"/>
          </w:rPr>
          <w:delText>ose</w:delText>
        </w:r>
      </w:del>
      <w:del w:id="881" w:author="Massengill, Robert L (DFG)" w:date="2018-03-12T14:35:00Z">
        <w:r w:rsidDel="00665198">
          <w:rPr>
            <w:color w:val="333333"/>
          </w:rPr>
          <w:delText xml:space="preserve"> </w:delText>
        </w:r>
      </w:del>
      <w:del w:id="882" w:author="Massengill, Robert L (DFG)" w:date="2018-03-05T11:08:00Z">
        <w:r w:rsidDel="00D42E93">
          <w:rPr>
            <w:color w:val="333333"/>
          </w:rPr>
          <w:delText>in</w:delText>
        </w:r>
      </w:del>
      <w:del w:id="883" w:author="Massengill, Robert L (DFG)" w:date="2018-03-12T14:35:00Z">
        <w:r w:rsidDel="00665198">
          <w:rPr>
            <w:color w:val="333333"/>
          </w:rPr>
          <w:delText xml:space="preserve"> areas where posttreatment success evaluations indicate pike are no longer present. Manage all invasive pike project budgets, grants, permits and administrative duties</w:delText>
        </w:r>
      </w:del>
      <w:del w:id="884" w:author="Massengill, Robert L (DFG)" w:date="2018-03-12T14:38:00Z">
        <w:r w:rsidDel="00665198">
          <w:rPr>
            <w:color w:val="333333"/>
          </w:rPr>
          <w:delText>.</w:delText>
        </w:r>
      </w:del>
    </w:p>
    <w:p w:rsidR="00C40E00" w:rsidRDefault="007244BC">
      <w:pPr>
        <w:pStyle w:val="Heading3"/>
        <w:spacing w:before="202"/>
        <w:ind w:left="0"/>
        <w:pPrChange w:id="885" w:author="Massengill, Robert L (DFG)" w:date="2018-03-12T14:45:00Z">
          <w:pPr>
            <w:pStyle w:val="Heading3"/>
            <w:spacing w:before="202"/>
            <w:ind w:left="720"/>
          </w:pPr>
        </w:pPrChange>
      </w:pPr>
      <w:r>
        <w:rPr>
          <w:color w:val="333333"/>
        </w:rPr>
        <w:t>Narrative Objectives</w:t>
      </w:r>
    </w:p>
    <w:p w:rsidR="003E312B" w:rsidRDefault="003E312B" w:rsidP="003E312B">
      <w:pPr>
        <w:pStyle w:val="ListParagraph"/>
        <w:numPr>
          <w:ilvl w:val="0"/>
          <w:numId w:val="3"/>
        </w:numPr>
        <w:rPr>
          <w:ins w:id="886" w:author="Massengill, Robert L (DFG)" w:date="2018-03-23T09:16:00Z"/>
        </w:rPr>
      </w:pPr>
      <w:ins w:id="887" w:author="Massengill, Robert L (DFG)" w:date="2018-03-15T10:15:00Z">
        <w:r>
          <w:t>1.</w:t>
        </w:r>
        <w:r>
          <w:tab/>
          <w:t>Detect the prese</w:t>
        </w:r>
        <w:r w:rsidR="00C36104">
          <w:t xml:space="preserve">nce of northern pike in </w:t>
        </w:r>
      </w:ins>
      <w:ins w:id="888" w:author="Massengill, Robert L (DFG)" w:date="2018-03-23T09:14:00Z">
        <w:r w:rsidR="00C36104">
          <w:t xml:space="preserve">a minimum of eight </w:t>
        </w:r>
      </w:ins>
      <w:ins w:id="889" w:author="Massengill, Robert L (DFG)" w:date="2018-03-15T10:15:00Z">
        <w:r>
          <w:t xml:space="preserve"> </w:t>
        </w:r>
      </w:ins>
      <w:ins w:id="890" w:author="Massengill, Robert L (DFG)" w:date="2018-03-23T09:14:00Z">
        <w:r w:rsidR="00C36104">
          <w:t xml:space="preserve">high threat  </w:t>
        </w:r>
      </w:ins>
      <w:ins w:id="891" w:author="Massengill, Robert L (DFG)" w:date="2018-03-23T09:15:00Z">
        <w:r w:rsidR="00C36104">
          <w:t xml:space="preserve">waters that are </w:t>
        </w:r>
      </w:ins>
      <w:ins w:id="892" w:author="Massengill, Robert L (DFG)" w:date="2018-03-23T09:14:00Z">
        <w:r w:rsidR="00C36104">
          <w:t xml:space="preserve">void of native salmonids </w:t>
        </w:r>
      </w:ins>
      <w:ins w:id="893" w:author="Massengill, Robert L (DFG)" w:date="2018-03-15T10:15:00Z">
        <w:r>
          <w:t xml:space="preserve">during the open water season between July 1, 2018 and June 30, 2019 such that the probability of detection is </w:t>
        </w:r>
        <w:r w:rsidR="00C36104">
          <w:rPr>
            <w:color w:val="FF0000"/>
          </w:rPr>
          <w:t>0.</w:t>
        </w:r>
      </w:ins>
      <w:ins w:id="894" w:author="Massengill, Robert L (DFG)" w:date="2018-03-23T09:14:00Z">
        <w:r w:rsidR="00C36104">
          <w:rPr>
            <w:color w:val="FF0000"/>
          </w:rPr>
          <w:t>80</w:t>
        </w:r>
      </w:ins>
      <w:ins w:id="895" w:author="Massengill, Robert L (DFG)" w:date="2018-03-15T10:15:00Z">
        <w:r w:rsidRPr="003E312B">
          <w:rPr>
            <w:color w:val="FF0000"/>
          </w:rPr>
          <w:t xml:space="preserve"> </w:t>
        </w:r>
        <w:r>
          <w:t xml:space="preserve">given the population is at least </w:t>
        </w:r>
        <w:r w:rsidRPr="003E312B">
          <w:rPr>
            <w:color w:val="FF0000"/>
          </w:rPr>
          <w:t xml:space="preserve">20 </w:t>
        </w:r>
        <w:r>
          <w:t>northern pike.</w:t>
        </w:r>
      </w:ins>
    </w:p>
    <w:p w:rsidR="00C36104" w:rsidRDefault="00C36104">
      <w:pPr>
        <w:pStyle w:val="ListParagraph"/>
        <w:ind w:left="720"/>
        <w:rPr>
          <w:ins w:id="896" w:author="Massengill, Robert L (DFG)" w:date="2018-03-23T09:16:00Z"/>
        </w:rPr>
        <w:pPrChange w:id="897" w:author="Massengill, Robert L (DFG)" w:date="2018-03-23T09:16:00Z">
          <w:pPr>
            <w:pStyle w:val="ListParagraph"/>
            <w:numPr>
              <w:numId w:val="3"/>
            </w:numPr>
            <w:ind w:left="720" w:hanging="360"/>
          </w:pPr>
        </w:pPrChange>
      </w:pPr>
    </w:p>
    <w:p w:rsidR="00C36104" w:rsidRDefault="00C36104" w:rsidP="003E312B">
      <w:pPr>
        <w:pStyle w:val="ListParagraph"/>
        <w:numPr>
          <w:ilvl w:val="0"/>
          <w:numId w:val="3"/>
        </w:numPr>
        <w:rPr>
          <w:ins w:id="898" w:author="Massengill, Robert L (DFG)" w:date="2018-03-23T09:16:00Z"/>
        </w:rPr>
      </w:pPr>
      <w:ins w:id="899" w:author="Massengill, Robert L (DFG)" w:date="2018-03-23T09:16:00Z">
        <w:r>
          <w:t xml:space="preserve">Detect the presence of northern pike in a minimum of four  high threat waters that are have native salmonids present during the open water season between July 1, 2018 and June 30, 2019 such that the probability of detection is </w:t>
        </w:r>
        <w:r>
          <w:rPr>
            <w:color w:val="FF0000"/>
          </w:rPr>
          <w:t>0.50</w:t>
        </w:r>
        <w:r w:rsidRPr="003E312B">
          <w:rPr>
            <w:color w:val="FF0000"/>
          </w:rPr>
          <w:t xml:space="preserve"> </w:t>
        </w:r>
        <w:r>
          <w:t xml:space="preserve">given the population is at least </w:t>
        </w:r>
        <w:r w:rsidRPr="003E312B">
          <w:rPr>
            <w:color w:val="FF0000"/>
          </w:rPr>
          <w:t xml:space="preserve">20 </w:t>
        </w:r>
        <w:r>
          <w:t>northern pike.</w:t>
        </w:r>
      </w:ins>
    </w:p>
    <w:p w:rsidR="00C36104" w:rsidRDefault="00C36104">
      <w:pPr>
        <w:rPr>
          <w:ins w:id="900" w:author="Massengill, Robert L (DFG)" w:date="2018-03-15T10:15:00Z"/>
        </w:rPr>
        <w:pPrChange w:id="901" w:author="Massengill, Robert L (DFG)" w:date="2018-03-23T09:16:00Z">
          <w:pPr>
            <w:pStyle w:val="ListParagraph"/>
            <w:numPr>
              <w:numId w:val="3"/>
            </w:numPr>
            <w:ind w:left="720" w:hanging="360"/>
          </w:pPr>
        </w:pPrChange>
      </w:pPr>
    </w:p>
    <w:p w:rsidR="003E312B" w:rsidRPr="001845CA" w:rsidRDefault="003E312B" w:rsidP="003E312B">
      <w:pPr>
        <w:pStyle w:val="ListParagraph"/>
        <w:numPr>
          <w:ilvl w:val="0"/>
          <w:numId w:val="3"/>
        </w:numPr>
        <w:rPr>
          <w:ins w:id="902" w:author="Massengill, Robert L (DFG)" w:date="2018-03-15T10:15:00Z"/>
          <w:color w:val="FF0000"/>
          <w:rPrChange w:id="903" w:author="Massengill, Robert L (DFG)" w:date="2018-03-23T13:55:00Z">
            <w:rPr>
              <w:ins w:id="904" w:author="Massengill, Robert L (DFG)" w:date="2018-03-15T10:15:00Z"/>
            </w:rPr>
          </w:rPrChange>
        </w:rPr>
      </w:pPr>
      <w:ins w:id="905" w:author="Massengill, Robert L (DFG)" w:date="2018-03-15T10:15:00Z">
        <w:r w:rsidRPr="00405DDA">
          <w:rPr>
            <w:strike/>
            <w:color w:val="FF0000"/>
            <w:rPrChange w:id="906" w:author="Massengill, Robert L (DFG)" w:date="2018-03-23T13:57:00Z">
              <w:rPr/>
            </w:rPrChange>
          </w:rPr>
          <w:t xml:space="preserve">Estimate the mean CPUE of each salmonid species present in selected waters such that the estimate is within </w:t>
        </w:r>
      </w:ins>
      <w:ins w:id="907" w:author="Massengill, Robert L (DFG)" w:date="2018-03-23T09:17:00Z">
        <w:r w:rsidR="00C36104" w:rsidRPr="00405DDA">
          <w:rPr>
            <w:strike/>
            <w:color w:val="FF0000"/>
            <w:rPrChange w:id="908" w:author="Massengill, Robert L (DFG)" w:date="2018-03-23T13:57:00Z">
              <w:rPr>
                <w:color w:val="FF0000"/>
              </w:rPr>
            </w:rPrChange>
          </w:rPr>
          <w:t>6</w:t>
        </w:r>
      </w:ins>
      <w:ins w:id="909" w:author="Massengill, Robert L (DFG)" w:date="2018-03-15T10:15:00Z">
        <w:r w:rsidR="00A37464" w:rsidRPr="00405DDA">
          <w:rPr>
            <w:strike/>
            <w:color w:val="FF0000"/>
            <w:rPrChange w:id="910" w:author="Massengill, Robert L (DFG)" w:date="2018-03-23T13:57:00Z">
              <w:rPr/>
            </w:rPrChange>
          </w:rPr>
          <w:t xml:space="preserve"> fish of the true value 9</w:t>
        </w:r>
      </w:ins>
      <w:ins w:id="911" w:author="Massengill, Robert L (DFG)" w:date="2018-03-23T09:47:00Z">
        <w:r w:rsidR="00A37464" w:rsidRPr="00405DDA">
          <w:rPr>
            <w:strike/>
            <w:color w:val="FF0000"/>
            <w:rPrChange w:id="912" w:author="Massengill, Robert L (DFG)" w:date="2018-03-23T13:57:00Z">
              <w:rPr/>
            </w:rPrChange>
          </w:rPr>
          <w:t>5</w:t>
        </w:r>
      </w:ins>
      <w:ins w:id="913" w:author="Massengill, Robert L (DFG)" w:date="2018-03-15T10:15:00Z">
        <w:r w:rsidRPr="00405DDA">
          <w:rPr>
            <w:strike/>
            <w:color w:val="FF0000"/>
            <w:rPrChange w:id="914" w:author="Massengill, Robert L (DFG)" w:date="2018-03-23T13:57:00Z">
              <w:rPr/>
            </w:rPrChange>
          </w:rPr>
          <w:t xml:space="preserve">% of the time for each </w:t>
        </w:r>
      </w:ins>
      <w:ins w:id="915" w:author="Massengill, Robert L (DFG)" w:date="2018-03-15T12:32:00Z">
        <w:r w:rsidR="00D72BBF" w:rsidRPr="00405DDA">
          <w:rPr>
            <w:strike/>
            <w:color w:val="FF0000"/>
            <w:rPrChange w:id="916" w:author="Massengill, Robert L (DFG)" w:date="2018-03-23T13:57:00Z">
              <w:rPr/>
            </w:rPrChange>
          </w:rPr>
          <w:t xml:space="preserve">surveyed </w:t>
        </w:r>
      </w:ins>
      <w:commentRangeStart w:id="917"/>
      <w:commentRangeStart w:id="918"/>
      <w:ins w:id="919" w:author="Massengill, Robert L (DFG)" w:date="2018-03-15T10:15:00Z">
        <w:r w:rsidRPr="00405DDA">
          <w:rPr>
            <w:strike/>
            <w:color w:val="FF0000"/>
            <w:rPrChange w:id="920" w:author="Massengill, Robert L (DFG)" w:date="2018-03-23T13:57:00Z">
              <w:rPr/>
            </w:rPrChange>
          </w:rPr>
          <w:t>waterbody</w:t>
        </w:r>
      </w:ins>
      <w:commentRangeEnd w:id="917"/>
      <w:ins w:id="921" w:author="Massengill, Robert L (DFG)" w:date="2018-03-23T13:55:00Z">
        <w:r w:rsidR="001845CA" w:rsidRPr="00405DDA">
          <w:rPr>
            <w:rStyle w:val="CommentReference"/>
            <w:strike/>
            <w:rPrChange w:id="922" w:author="Massengill, Robert L (DFG)" w:date="2018-03-23T13:57:00Z">
              <w:rPr>
                <w:rStyle w:val="CommentReference"/>
              </w:rPr>
            </w:rPrChange>
          </w:rPr>
          <w:commentReference w:id="917"/>
        </w:r>
      </w:ins>
      <w:commentRangeEnd w:id="918"/>
      <w:ins w:id="923" w:author="Massengill, Robert L (DFG)" w:date="2018-03-23T13:56:00Z">
        <w:r w:rsidR="001845CA">
          <w:rPr>
            <w:rStyle w:val="CommentReference"/>
          </w:rPr>
          <w:commentReference w:id="918"/>
        </w:r>
      </w:ins>
      <w:ins w:id="924" w:author="Massengill, Robert L (DFG)" w:date="2018-03-15T10:15:00Z">
        <w:r w:rsidRPr="001845CA">
          <w:rPr>
            <w:color w:val="FF0000"/>
            <w:rPrChange w:id="925" w:author="Massengill, Robert L (DFG)" w:date="2018-03-23T13:55:00Z">
              <w:rPr/>
            </w:rPrChange>
          </w:rPr>
          <w:t>.</w:t>
        </w:r>
      </w:ins>
    </w:p>
    <w:p w:rsidR="00C40E00" w:rsidRPr="007E295C" w:rsidDel="00D07296" w:rsidRDefault="007244BC">
      <w:pPr>
        <w:pStyle w:val="ListParagraph"/>
        <w:tabs>
          <w:tab w:val="left" w:pos="1031"/>
        </w:tabs>
        <w:spacing w:before="86" w:line="249" w:lineRule="auto"/>
        <w:ind w:left="720" w:right="218"/>
        <w:rPr>
          <w:del w:id="926" w:author="Massengill, Robert L (DFG)" w:date="2018-03-05T09:23:00Z"/>
          <w:sz w:val="24"/>
        </w:rPr>
        <w:pPrChange w:id="927" w:author="Massengill, Robert L (DFG)" w:date="2018-03-13T11:53:00Z">
          <w:pPr>
            <w:pStyle w:val="ListParagraph"/>
            <w:numPr>
              <w:ilvl w:val="1"/>
              <w:numId w:val="1"/>
            </w:numPr>
            <w:tabs>
              <w:tab w:val="left" w:pos="1031"/>
            </w:tabs>
            <w:spacing w:before="86" w:line="249" w:lineRule="auto"/>
            <w:ind w:left="795" w:right="218" w:hanging="236"/>
          </w:pPr>
        </w:pPrChange>
      </w:pPr>
      <w:del w:id="928" w:author="Massengill, Robert L (DFG)" w:date="2018-03-05T09:23:00Z">
        <w:r w:rsidRPr="007E295C" w:rsidDel="00D07296">
          <w:rPr>
            <w:sz w:val="24"/>
            <w:rPrChange w:id="929" w:author="Massengill, Robert L (DFG)" w:date="2018-03-13T09:16:00Z">
              <w:rPr>
                <w:color w:val="333333"/>
                <w:sz w:val="24"/>
              </w:rPr>
            </w:rPrChange>
          </w:rPr>
          <w:delText>Restore</w:delText>
        </w:r>
        <w:r w:rsidRPr="007E295C" w:rsidDel="00D07296">
          <w:rPr>
            <w:spacing w:val="-6"/>
            <w:sz w:val="24"/>
            <w:rPrChange w:id="930" w:author="Massengill, Robert L (DFG)" w:date="2018-03-13T09:16:00Z">
              <w:rPr>
                <w:color w:val="333333"/>
                <w:spacing w:val="-6"/>
                <w:sz w:val="24"/>
              </w:rPr>
            </w:rPrChange>
          </w:rPr>
          <w:delText xml:space="preserve"> </w:delText>
        </w:r>
        <w:r w:rsidRPr="007E295C" w:rsidDel="00D07296">
          <w:rPr>
            <w:sz w:val="24"/>
            <w:rPrChange w:id="931" w:author="Massengill, Robert L (DFG)" w:date="2018-03-13T09:16:00Z">
              <w:rPr>
                <w:color w:val="333333"/>
                <w:sz w:val="24"/>
              </w:rPr>
            </w:rPrChange>
          </w:rPr>
          <w:delText>the</w:delText>
        </w:r>
        <w:r w:rsidRPr="007E295C" w:rsidDel="00D07296">
          <w:rPr>
            <w:spacing w:val="-6"/>
            <w:sz w:val="24"/>
            <w:rPrChange w:id="932" w:author="Massengill, Robert L (DFG)" w:date="2018-03-13T09:16:00Z">
              <w:rPr>
                <w:color w:val="333333"/>
                <w:spacing w:val="-6"/>
                <w:sz w:val="24"/>
              </w:rPr>
            </w:rPrChange>
          </w:rPr>
          <w:delText xml:space="preserve"> </w:delText>
        </w:r>
        <w:r w:rsidRPr="007E295C" w:rsidDel="00D07296">
          <w:rPr>
            <w:sz w:val="24"/>
            <w:rPrChange w:id="933" w:author="Massengill, Robert L (DFG)" w:date="2018-03-13T09:16:00Z">
              <w:rPr>
                <w:color w:val="333333"/>
                <w:sz w:val="24"/>
              </w:rPr>
            </w:rPrChange>
          </w:rPr>
          <w:delText>aquatic</w:delText>
        </w:r>
        <w:r w:rsidRPr="007E295C" w:rsidDel="00D07296">
          <w:rPr>
            <w:spacing w:val="-6"/>
            <w:sz w:val="24"/>
            <w:rPrChange w:id="934" w:author="Massengill, Robert L (DFG)" w:date="2018-03-13T09:16:00Z">
              <w:rPr>
                <w:color w:val="333333"/>
                <w:spacing w:val="-6"/>
                <w:sz w:val="24"/>
              </w:rPr>
            </w:rPrChange>
          </w:rPr>
          <w:delText xml:space="preserve"> </w:delText>
        </w:r>
        <w:r w:rsidRPr="007E295C" w:rsidDel="00D07296">
          <w:rPr>
            <w:sz w:val="24"/>
            <w:rPrChange w:id="935" w:author="Massengill, Robert L (DFG)" w:date="2018-03-13T09:16:00Z">
              <w:rPr>
                <w:color w:val="333333"/>
                <w:sz w:val="24"/>
              </w:rPr>
            </w:rPrChange>
          </w:rPr>
          <w:delText>habitat</w:delText>
        </w:r>
        <w:r w:rsidRPr="007E295C" w:rsidDel="00D07296">
          <w:rPr>
            <w:spacing w:val="-6"/>
            <w:sz w:val="24"/>
            <w:rPrChange w:id="936" w:author="Massengill, Robert L (DFG)" w:date="2018-03-13T09:16:00Z">
              <w:rPr>
                <w:color w:val="333333"/>
                <w:spacing w:val="-6"/>
                <w:sz w:val="24"/>
              </w:rPr>
            </w:rPrChange>
          </w:rPr>
          <w:delText xml:space="preserve"> </w:delText>
        </w:r>
        <w:r w:rsidRPr="007E295C" w:rsidDel="00D07296">
          <w:rPr>
            <w:sz w:val="24"/>
            <w:rPrChange w:id="937" w:author="Massengill, Robert L (DFG)" w:date="2018-03-13T09:16:00Z">
              <w:rPr>
                <w:color w:val="333333"/>
                <w:sz w:val="24"/>
              </w:rPr>
            </w:rPrChange>
          </w:rPr>
          <w:delText>of</w:delText>
        </w:r>
        <w:r w:rsidRPr="007E295C" w:rsidDel="00D07296">
          <w:rPr>
            <w:spacing w:val="-6"/>
            <w:sz w:val="24"/>
            <w:rPrChange w:id="938" w:author="Massengill, Robert L (DFG)" w:date="2018-03-13T09:16:00Z">
              <w:rPr>
                <w:color w:val="333333"/>
                <w:spacing w:val="-6"/>
                <w:sz w:val="24"/>
              </w:rPr>
            </w:rPrChange>
          </w:rPr>
          <w:delText xml:space="preserve"> </w:delText>
        </w:r>
        <w:r w:rsidRPr="007E295C" w:rsidDel="00D07296">
          <w:rPr>
            <w:sz w:val="24"/>
            <w:rPrChange w:id="939" w:author="Massengill, Robert L (DFG)" w:date="2018-03-13T09:16:00Z">
              <w:rPr>
                <w:color w:val="333333"/>
                <w:sz w:val="24"/>
              </w:rPr>
            </w:rPrChange>
          </w:rPr>
          <w:delText>the</w:delText>
        </w:r>
        <w:r w:rsidRPr="007E295C" w:rsidDel="00D07296">
          <w:rPr>
            <w:spacing w:val="-6"/>
            <w:sz w:val="24"/>
            <w:rPrChange w:id="940" w:author="Massengill, Robert L (DFG)" w:date="2018-03-13T09:16:00Z">
              <w:rPr>
                <w:color w:val="333333"/>
                <w:spacing w:val="-6"/>
                <w:sz w:val="24"/>
              </w:rPr>
            </w:rPrChange>
          </w:rPr>
          <w:delText xml:space="preserve"> </w:delText>
        </w:r>
        <w:r w:rsidRPr="007E295C" w:rsidDel="00D07296">
          <w:rPr>
            <w:sz w:val="24"/>
            <w:rPrChange w:id="941" w:author="Massengill, Robert L (DFG)" w:date="2018-03-13T09:16:00Z">
              <w:rPr>
                <w:color w:val="333333"/>
                <w:sz w:val="24"/>
              </w:rPr>
            </w:rPrChange>
          </w:rPr>
          <w:delText>Soldotna</w:delText>
        </w:r>
        <w:r w:rsidRPr="007E295C" w:rsidDel="00D07296">
          <w:rPr>
            <w:spacing w:val="-6"/>
            <w:sz w:val="24"/>
            <w:rPrChange w:id="942" w:author="Massengill, Robert L (DFG)" w:date="2018-03-13T09:16:00Z">
              <w:rPr>
                <w:color w:val="333333"/>
                <w:spacing w:val="-6"/>
                <w:sz w:val="24"/>
              </w:rPr>
            </w:rPrChange>
          </w:rPr>
          <w:delText xml:space="preserve"> </w:delText>
        </w:r>
        <w:r w:rsidRPr="007E295C" w:rsidDel="00D07296">
          <w:rPr>
            <w:sz w:val="24"/>
            <w:rPrChange w:id="943" w:author="Massengill, Robert L (DFG)" w:date="2018-03-13T09:16:00Z">
              <w:rPr>
                <w:color w:val="333333"/>
                <w:sz w:val="24"/>
              </w:rPr>
            </w:rPrChange>
          </w:rPr>
          <w:delText>Creek</w:delText>
        </w:r>
        <w:r w:rsidRPr="007E295C" w:rsidDel="00D07296">
          <w:rPr>
            <w:spacing w:val="-6"/>
            <w:sz w:val="24"/>
            <w:rPrChange w:id="944" w:author="Massengill, Robert L (DFG)" w:date="2018-03-13T09:16:00Z">
              <w:rPr>
                <w:color w:val="333333"/>
                <w:spacing w:val="-6"/>
                <w:sz w:val="24"/>
              </w:rPr>
            </w:rPrChange>
          </w:rPr>
          <w:delText xml:space="preserve"> </w:delText>
        </w:r>
        <w:r w:rsidRPr="007E295C" w:rsidDel="00D07296">
          <w:rPr>
            <w:sz w:val="24"/>
            <w:rPrChange w:id="945" w:author="Massengill, Robert L (DFG)" w:date="2018-03-13T09:16:00Z">
              <w:rPr>
                <w:color w:val="333333"/>
                <w:sz w:val="24"/>
              </w:rPr>
            </w:rPrChange>
          </w:rPr>
          <w:delText>drainage</w:delText>
        </w:r>
        <w:r w:rsidRPr="007E295C" w:rsidDel="00D07296">
          <w:rPr>
            <w:spacing w:val="-6"/>
            <w:sz w:val="24"/>
            <w:rPrChange w:id="946" w:author="Massengill, Robert L (DFG)" w:date="2018-03-13T09:16:00Z">
              <w:rPr>
                <w:color w:val="333333"/>
                <w:spacing w:val="-6"/>
                <w:sz w:val="24"/>
              </w:rPr>
            </w:rPrChange>
          </w:rPr>
          <w:delText xml:space="preserve"> </w:delText>
        </w:r>
        <w:r w:rsidRPr="007E295C" w:rsidDel="00D07296">
          <w:rPr>
            <w:sz w:val="24"/>
            <w:rPrChange w:id="947" w:author="Massengill, Robert L (DFG)" w:date="2018-03-13T09:16:00Z">
              <w:rPr>
                <w:color w:val="333333"/>
                <w:sz w:val="24"/>
              </w:rPr>
            </w:rPrChange>
          </w:rPr>
          <w:delText>by</w:delText>
        </w:r>
        <w:r w:rsidRPr="007E295C" w:rsidDel="00D07296">
          <w:rPr>
            <w:spacing w:val="-6"/>
            <w:sz w:val="24"/>
            <w:rPrChange w:id="948" w:author="Massengill, Robert L (DFG)" w:date="2018-03-13T09:16:00Z">
              <w:rPr>
                <w:color w:val="333333"/>
                <w:spacing w:val="-6"/>
                <w:sz w:val="24"/>
              </w:rPr>
            </w:rPrChange>
          </w:rPr>
          <w:delText xml:space="preserve"> </w:delText>
        </w:r>
        <w:r w:rsidRPr="007E295C" w:rsidDel="00D07296">
          <w:rPr>
            <w:sz w:val="24"/>
            <w:rPrChange w:id="949" w:author="Massengill, Robert L (DFG)" w:date="2018-03-13T09:16:00Z">
              <w:rPr>
                <w:color w:val="333333"/>
                <w:sz w:val="24"/>
              </w:rPr>
            </w:rPrChange>
          </w:rPr>
          <w:delText>removing</w:delText>
        </w:r>
        <w:r w:rsidRPr="007E295C" w:rsidDel="00D07296">
          <w:rPr>
            <w:spacing w:val="-6"/>
            <w:sz w:val="24"/>
            <w:rPrChange w:id="950" w:author="Massengill, Robert L (DFG)" w:date="2018-03-13T09:16:00Z">
              <w:rPr>
                <w:color w:val="333333"/>
                <w:spacing w:val="-6"/>
                <w:sz w:val="24"/>
              </w:rPr>
            </w:rPrChange>
          </w:rPr>
          <w:delText xml:space="preserve"> </w:delText>
        </w:r>
        <w:r w:rsidRPr="007E295C" w:rsidDel="00D07296">
          <w:rPr>
            <w:sz w:val="24"/>
            <w:rPrChange w:id="951" w:author="Massengill, Robert L (DFG)" w:date="2018-03-13T09:16:00Z">
              <w:rPr>
                <w:color w:val="333333"/>
                <w:sz w:val="24"/>
              </w:rPr>
            </w:rPrChange>
          </w:rPr>
          <w:delText>all</w:delText>
        </w:r>
        <w:r w:rsidRPr="007E295C" w:rsidDel="00D07296">
          <w:rPr>
            <w:spacing w:val="-6"/>
            <w:sz w:val="24"/>
            <w:rPrChange w:id="952" w:author="Massengill, Robert L (DFG)" w:date="2018-03-13T09:16:00Z">
              <w:rPr>
                <w:color w:val="333333"/>
                <w:spacing w:val="-6"/>
                <w:sz w:val="24"/>
              </w:rPr>
            </w:rPrChange>
          </w:rPr>
          <w:delText xml:space="preserve"> </w:delText>
        </w:r>
        <w:r w:rsidRPr="007E295C" w:rsidDel="00D07296">
          <w:rPr>
            <w:sz w:val="24"/>
            <w:rPrChange w:id="953" w:author="Massengill, Robert L (DFG)" w:date="2018-03-13T09:16:00Z">
              <w:rPr>
                <w:color w:val="333333"/>
                <w:sz w:val="24"/>
              </w:rPr>
            </w:rPrChange>
          </w:rPr>
          <w:delText>invasive</w:delText>
        </w:r>
        <w:r w:rsidRPr="007E295C" w:rsidDel="00D07296">
          <w:rPr>
            <w:spacing w:val="-6"/>
            <w:sz w:val="24"/>
            <w:rPrChange w:id="954" w:author="Massengill, Robert L (DFG)" w:date="2018-03-13T09:16:00Z">
              <w:rPr>
                <w:color w:val="333333"/>
                <w:spacing w:val="-6"/>
                <w:sz w:val="24"/>
              </w:rPr>
            </w:rPrChange>
          </w:rPr>
          <w:delText xml:space="preserve"> </w:delText>
        </w:r>
        <w:r w:rsidRPr="007E295C" w:rsidDel="00D07296">
          <w:rPr>
            <w:sz w:val="24"/>
            <w:rPrChange w:id="955" w:author="Massengill, Robert L (DFG)" w:date="2018-03-13T09:16:00Z">
              <w:rPr>
                <w:color w:val="333333"/>
                <w:sz w:val="24"/>
              </w:rPr>
            </w:rPrChange>
          </w:rPr>
          <w:delText>northern</w:delText>
        </w:r>
        <w:r w:rsidRPr="007E295C" w:rsidDel="00D07296">
          <w:rPr>
            <w:spacing w:val="-6"/>
            <w:sz w:val="24"/>
            <w:rPrChange w:id="956" w:author="Massengill, Robert L (DFG)" w:date="2018-03-13T09:16:00Z">
              <w:rPr>
                <w:color w:val="333333"/>
                <w:spacing w:val="-6"/>
                <w:sz w:val="24"/>
              </w:rPr>
            </w:rPrChange>
          </w:rPr>
          <w:delText xml:space="preserve"> </w:delText>
        </w:r>
        <w:r w:rsidRPr="007E295C" w:rsidDel="00D07296">
          <w:rPr>
            <w:sz w:val="24"/>
            <w:rPrChange w:id="957" w:author="Massengill, Robert L (DFG)" w:date="2018-03-13T09:16:00Z">
              <w:rPr>
                <w:color w:val="333333"/>
                <w:sz w:val="24"/>
              </w:rPr>
            </w:rPrChange>
          </w:rPr>
          <w:delText>pike by</w:delText>
        </w:r>
        <w:r w:rsidRPr="007E295C" w:rsidDel="00D07296">
          <w:rPr>
            <w:spacing w:val="-8"/>
            <w:sz w:val="24"/>
            <w:rPrChange w:id="958" w:author="Massengill, Robert L (DFG)" w:date="2018-03-13T09:16:00Z">
              <w:rPr>
                <w:color w:val="333333"/>
                <w:spacing w:val="-8"/>
                <w:sz w:val="24"/>
              </w:rPr>
            </w:rPrChange>
          </w:rPr>
          <w:delText xml:space="preserve"> </w:delText>
        </w:r>
        <w:r w:rsidRPr="007E295C" w:rsidDel="00D07296">
          <w:rPr>
            <w:sz w:val="24"/>
            <w:rPrChange w:id="959" w:author="Massengill, Robert L (DFG)" w:date="2018-03-13T09:16:00Z">
              <w:rPr>
                <w:color w:val="333333"/>
                <w:sz w:val="24"/>
              </w:rPr>
            </w:rPrChange>
          </w:rPr>
          <w:delText>2017</w:delText>
        </w:r>
        <w:r w:rsidRPr="007E295C" w:rsidDel="00D07296">
          <w:rPr>
            <w:spacing w:val="-8"/>
            <w:sz w:val="24"/>
            <w:rPrChange w:id="960" w:author="Massengill, Robert L (DFG)" w:date="2018-03-13T09:16:00Z">
              <w:rPr>
                <w:color w:val="333333"/>
                <w:spacing w:val="-8"/>
                <w:sz w:val="24"/>
              </w:rPr>
            </w:rPrChange>
          </w:rPr>
          <w:delText xml:space="preserve"> </w:delText>
        </w:r>
        <w:r w:rsidRPr="007E295C" w:rsidDel="00D07296">
          <w:rPr>
            <w:sz w:val="24"/>
            <w:rPrChange w:id="961" w:author="Massengill, Robert L (DFG)" w:date="2018-03-13T09:16:00Z">
              <w:rPr>
                <w:color w:val="333333"/>
                <w:sz w:val="24"/>
              </w:rPr>
            </w:rPrChange>
          </w:rPr>
          <w:delText>(Soldotna</w:delText>
        </w:r>
        <w:r w:rsidRPr="007E295C" w:rsidDel="00D07296">
          <w:rPr>
            <w:spacing w:val="-8"/>
            <w:sz w:val="24"/>
            <w:rPrChange w:id="962" w:author="Massengill, Robert L (DFG)" w:date="2018-03-13T09:16:00Z">
              <w:rPr>
                <w:color w:val="333333"/>
                <w:spacing w:val="-8"/>
                <w:sz w:val="24"/>
              </w:rPr>
            </w:rPrChange>
          </w:rPr>
          <w:delText xml:space="preserve"> </w:delText>
        </w:r>
        <w:r w:rsidRPr="007E295C" w:rsidDel="00D07296">
          <w:rPr>
            <w:sz w:val="24"/>
            <w:rPrChange w:id="963" w:author="Massengill, Robert L (DFG)" w:date="2018-03-13T09:16:00Z">
              <w:rPr>
                <w:color w:val="333333"/>
                <w:sz w:val="24"/>
              </w:rPr>
            </w:rPrChange>
          </w:rPr>
          <w:delText>Creek</w:delText>
        </w:r>
        <w:r w:rsidRPr="007E295C" w:rsidDel="00D07296">
          <w:rPr>
            <w:spacing w:val="-8"/>
            <w:sz w:val="24"/>
            <w:rPrChange w:id="964" w:author="Massengill, Robert L (DFG)" w:date="2018-03-13T09:16:00Z">
              <w:rPr>
                <w:color w:val="333333"/>
                <w:spacing w:val="-8"/>
                <w:sz w:val="24"/>
              </w:rPr>
            </w:rPrChange>
          </w:rPr>
          <w:delText xml:space="preserve"> </w:delText>
        </w:r>
        <w:r w:rsidRPr="007E295C" w:rsidDel="00D07296">
          <w:rPr>
            <w:sz w:val="24"/>
            <w:rPrChange w:id="965" w:author="Massengill, Robert L (DFG)" w:date="2018-03-13T09:16:00Z">
              <w:rPr>
                <w:color w:val="333333"/>
                <w:sz w:val="24"/>
              </w:rPr>
            </w:rPrChange>
          </w:rPr>
          <w:delText>Restoration</w:delText>
        </w:r>
        <w:r w:rsidRPr="007E295C" w:rsidDel="00D07296">
          <w:rPr>
            <w:spacing w:val="-8"/>
            <w:sz w:val="24"/>
            <w:rPrChange w:id="966" w:author="Massengill, Robert L (DFG)" w:date="2018-03-13T09:16:00Z">
              <w:rPr>
                <w:color w:val="333333"/>
                <w:spacing w:val="-8"/>
                <w:sz w:val="24"/>
              </w:rPr>
            </w:rPrChange>
          </w:rPr>
          <w:delText xml:space="preserve"> </w:delText>
        </w:r>
        <w:r w:rsidRPr="007E295C" w:rsidDel="00D07296">
          <w:rPr>
            <w:sz w:val="24"/>
            <w:rPrChange w:id="967" w:author="Massengill, Robert L (DFG)" w:date="2018-03-13T09:16:00Z">
              <w:rPr>
                <w:color w:val="333333"/>
                <w:sz w:val="24"/>
              </w:rPr>
            </w:rPrChange>
          </w:rPr>
          <w:delText>Treatment</w:delText>
        </w:r>
        <w:r w:rsidRPr="007E295C" w:rsidDel="00D07296">
          <w:rPr>
            <w:spacing w:val="-8"/>
            <w:sz w:val="24"/>
            <w:rPrChange w:id="968" w:author="Massengill, Robert L (DFG)" w:date="2018-03-13T09:16:00Z">
              <w:rPr>
                <w:color w:val="333333"/>
                <w:spacing w:val="-8"/>
                <w:sz w:val="24"/>
              </w:rPr>
            </w:rPrChange>
          </w:rPr>
          <w:delText xml:space="preserve"> </w:delText>
        </w:r>
        <w:r w:rsidRPr="007E295C" w:rsidDel="00D07296">
          <w:rPr>
            <w:sz w:val="24"/>
            <w:rPrChange w:id="969" w:author="Massengill, Robert L (DFG)" w:date="2018-03-13T09:16:00Z">
              <w:rPr>
                <w:color w:val="333333"/>
                <w:sz w:val="24"/>
              </w:rPr>
            </w:rPrChange>
          </w:rPr>
          <w:delText>Plan).</w:delText>
        </w:r>
      </w:del>
    </w:p>
    <w:p w:rsidR="00C40E00" w:rsidRPr="007E295C" w:rsidDel="007E295C" w:rsidRDefault="007244BC">
      <w:pPr>
        <w:pStyle w:val="ListParagraph"/>
        <w:tabs>
          <w:tab w:val="left" w:pos="1031"/>
        </w:tabs>
        <w:spacing w:line="249" w:lineRule="auto"/>
        <w:ind w:left="720" w:right="311"/>
        <w:rPr>
          <w:del w:id="970" w:author="Massengill, Robert L (DFG)" w:date="2018-03-13T09:16:00Z"/>
          <w:sz w:val="24"/>
        </w:rPr>
        <w:pPrChange w:id="971" w:author="Massengill, Robert L (DFG)" w:date="2018-03-13T11:53:00Z">
          <w:pPr>
            <w:pStyle w:val="ListParagraph"/>
            <w:numPr>
              <w:ilvl w:val="1"/>
              <w:numId w:val="1"/>
            </w:numPr>
            <w:tabs>
              <w:tab w:val="left" w:pos="1031"/>
            </w:tabs>
            <w:spacing w:line="249" w:lineRule="auto"/>
            <w:ind w:left="795" w:right="311" w:hanging="236"/>
          </w:pPr>
        </w:pPrChange>
      </w:pPr>
      <w:del w:id="972" w:author="Massengill, Robert L (DFG)" w:date="2018-03-13T09:16:00Z">
        <w:r w:rsidRPr="007E295C" w:rsidDel="007E295C">
          <w:rPr>
            <w:sz w:val="24"/>
            <w:rPrChange w:id="973" w:author="Massengill, Robert L (DFG)" w:date="2018-03-13T09:16:00Z">
              <w:rPr>
                <w:color w:val="333333"/>
                <w:sz w:val="24"/>
              </w:rPr>
            </w:rPrChange>
          </w:rPr>
          <w:delText>Restore</w:delText>
        </w:r>
        <w:r w:rsidRPr="007E295C" w:rsidDel="007E295C">
          <w:rPr>
            <w:spacing w:val="-5"/>
            <w:sz w:val="24"/>
            <w:rPrChange w:id="974" w:author="Massengill, Robert L (DFG)" w:date="2018-03-13T09:16:00Z">
              <w:rPr>
                <w:color w:val="333333"/>
                <w:spacing w:val="-5"/>
                <w:sz w:val="24"/>
              </w:rPr>
            </w:rPrChange>
          </w:rPr>
          <w:delText xml:space="preserve"> </w:delText>
        </w:r>
        <w:r w:rsidRPr="007E295C" w:rsidDel="007E295C">
          <w:rPr>
            <w:sz w:val="24"/>
            <w:rPrChange w:id="975" w:author="Massengill, Robert L (DFG)" w:date="2018-03-13T09:16:00Z">
              <w:rPr>
                <w:color w:val="333333"/>
                <w:sz w:val="24"/>
              </w:rPr>
            </w:rPrChange>
          </w:rPr>
          <w:delText>the</w:delText>
        </w:r>
        <w:r w:rsidRPr="007E295C" w:rsidDel="007E295C">
          <w:rPr>
            <w:spacing w:val="-5"/>
            <w:sz w:val="24"/>
            <w:rPrChange w:id="976" w:author="Massengill, Robert L (DFG)" w:date="2018-03-13T09:16:00Z">
              <w:rPr>
                <w:color w:val="333333"/>
                <w:spacing w:val="-5"/>
                <w:sz w:val="24"/>
              </w:rPr>
            </w:rPrChange>
          </w:rPr>
          <w:delText xml:space="preserve"> </w:delText>
        </w:r>
        <w:r w:rsidRPr="007E295C" w:rsidDel="007E295C">
          <w:rPr>
            <w:sz w:val="24"/>
            <w:rPrChange w:id="977" w:author="Massengill, Robert L (DFG)" w:date="2018-03-13T09:16:00Z">
              <w:rPr>
                <w:color w:val="333333"/>
                <w:sz w:val="24"/>
              </w:rPr>
            </w:rPrChange>
          </w:rPr>
          <w:delText>aquatic</w:delText>
        </w:r>
        <w:r w:rsidRPr="007E295C" w:rsidDel="007E295C">
          <w:rPr>
            <w:spacing w:val="-5"/>
            <w:sz w:val="24"/>
            <w:rPrChange w:id="978" w:author="Massengill, Robert L (DFG)" w:date="2018-03-13T09:16:00Z">
              <w:rPr>
                <w:color w:val="333333"/>
                <w:spacing w:val="-5"/>
                <w:sz w:val="24"/>
              </w:rPr>
            </w:rPrChange>
          </w:rPr>
          <w:delText xml:space="preserve"> </w:delText>
        </w:r>
        <w:r w:rsidRPr="007E295C" w:rsidDel="007E295C">
          <w:rPr>
            <w:sz w:val="24"/>
            <w:rPrChange w:id="979" w:author="Massengill, Robert L (DFG)" w:date="2018-03-13T09:16:00Z">
              <w:rPr>
                <w:color w:val="333333"/>
                <w:sz w:val="24"/>
              </w:rPr>
            </w:rPrChange>
          </w:rPr>
          <w:delText>habitat</w:delText>
        </w:r>
        <w:r w:rsidRPr="007E295C" w:rsidDel="007E295C">
          <w:rPr>
            <w:spacing w:val="-5"/>
            <w:sz w:val="24"/>
            <w:rPrChange w:id="980" w:author="Massengill, Robert L (DFG)" w:date="2018-03-13T09:16:00Z">
              <w:rPr>
                <w:color w:val="333333"/>
                <w:spacing w:val="-5"/>
                <w:sz w:val="24"/>
              </w:rPr>
            </w:rPrChange>
          </w:rPr>
          <w:delText xml:space="preserve"> </w:delText>
        </w:r>
        <w:r w:rsidRPr="007E295C" w:rsidDel="007E295C">
          <w:rPr>
            <w:sz w:val="24"/>
            <w:rPrChange w:id="981" w:author="Massengill, Robert L (DFG)" w:date="2018-03-13T09:16:00Z">
              <w:rPr>
                <w:color w:val="333333"/>
                <w:sz w:val="24"/>
              </w:rPr>
            </w:rPrChange>
          </w:rPr>
          <w:delText>of</w:delText>
        </w:r>
        <w:r w:rsidRPr="007E295C" w:rsidDel="007E295C">
          <w:rPr>
            <w:spacing w:val="-5"/>
            <w:sz w:val="24"/>
            <w:rPrChange w:id="982" w:author="Massengill, Robert L (DFG)" w:date="2018-03-13T09:16:00Z">
              <w:rPr>
                <w:color w:val="333333"/>
                <w:spacing w:val="-5"/>
                <w:sz w:val="24"/>
              </w:rPr>
            </w:rPrChange>
          </w:rPr>
          <w:delText xml:space="preserve"> </w:delText>
        </w:r>
        <w:r w:rsidRPr="007E295C" w:rsidDel="007E295C">
          <w:rPr>
            <w:sz w:val="24"/>
            <w:rPrChange w:id="983" w:author="Massengill, Robert L (DFG)" w:date="2018-03-13T09:16:00Z">
              <w:rPr>
                <w:color w:val="333333"/>
                <w:sz w:val="24"/>
              </w:rPr>
            </w:rPrChange>
          </w:rPr>
          <w:delText>the</w:delText>
        </w:r>
        <w:r w:rsidRPr="007E295C" w:rsidDel="007E295C">
          <w:rPr>
            <w:spacing w:val="-5"/>
            <w:sz w:val="24"/>
            <w:rPrChange w:id="984" w:author="Massengill, Robert L (DFG)" w:date="2018-03-13T09:16:00Z">
              <w:rPr>
                <w:color w:val="333333"/>
                <w:spacing w:val="-5"/>
                <w:sz w:val="24"/>
              </w:rPr>
            </w:rPrChange>
          </w:rPr>
          <w:delText xml:space="preserve"> </w:delText>
        </w:r>
        <w:r w:rsidRPr="007E295C" w:rsidDel="007E295C">
          <w:rPr>
            <w:sz w:val="24"/>
            <w:rPrChange w:id="985" w:author="Massengill, Robert L (DFG)" w:date="2018-03-13T09:16:00Z">
              <w:rPr>
                <w:color w:val="333333"/>
                <w:sz w:val="24"/>
              </w:rPr>
            </w:rPrChange>
          </w:rPr>
          <w:delText>Tote</w:delText>
        </w:r>
        <w:r w:rsidRPr="007E295C" w:rsidDel="007E295C">
          <w:rPr>
            <w:spacing w:val="-5"/>
            <w:sz w:val="24"/>
            <w:rPrChange w:id="986" w:author="Massengill, Robert L (DFG)" w:date="2018-03-13T09:16:00Z">
              <w:rPr>
                <w:color w:val="333333"/>
                <w:spacing w:val="-5"/>
                <w:sz w:val="24"/>
              </w:rPr>
            </w:rPrChange>
          </w:rPr>
          <w:delText xml:space="preserve"> </w:delText>
        </w:r>
        <w:r w:rsidRPr="007E295C" w:rsidDel="007E295C">
          <w:rPr>
            <w:sz w:val="24"/>
            <w:rPrChange w:id="987" w:author="Massengill, Robert L (DFG)" w:date="2018-03-13T09:16:00Z">
              <w:rPr>
                <w:color w:val="333333"/>
                <w:sz w:val="24"/>
              </w:rPr>
            </w:rPrChange>
          </w:rPr>
          <w:delText>Road</w:delText>
        </w:r>
        <w:r w:rsidRPr="007E295C" w:rsidDel="007E295C">
          <w:rPr>
            <w:spacing w:val="-5"/>
            <w:sz w:val="24"/>
            <w:rPrChange w:id="988" w:author="Massengill, Robert L (DFG)" w:date="2018-03-13T09:16:00Z">
              <w:rPr>
                <w:color w:val="333333"/>
                <w:spacing w:val="-5"/>
                <w:sz w:val="24"/>
              </w:rPr>
            </w:rPrChange>
          </w:rPr>
          <w:delText xml:space="preserve"> </w:delText>
        </w:r>
        <w:r w:rsidRPr="007E295C" w:rsidDel="007E295C">
          <w:rPr>
            <w:sz w:val="24"/>
            <w:rPrChange w:id="989" w:author="Massengill, Robert L (DFG)" w:date="2018-03-13T09:16:00Z">
              <w:rPr>
                <w:color w:val="333333"/>
                <w:sz w:val="24"/>
              </w:rPr>
            </w:rPrChange>
          </w:rPr>
          <w:delText>pike</w:delText>
        </w:r>
        <w:r w:rsidRPr="007E295C" w:rsidDel="007E295C">
          <w:rPr>
            <w:spacing w:val="-5"/>
            <w:sz w:val="24"/>
            <w:rPrChange w:id="990" w:author="Massengill, Robert L (DFG)" w:date="2018-03-13T09:16:00Z">
              <w:rPr>
                <w:color w:val="333333"/>
                <w:spacing w:val="-5"/>
                <w:sz w:val="24"/>
              </w:rPr>
            </w:rPrChange>
          </w:rPr>
          <w:delText xml:space="preserve"> </w:delText>
        </w:r>
        <w:r w:rsidRPr="007E295C" w:rsidDel="007E295C">
          <w:rPr>
            <w:sz w:val="24"/>
            <w:rPrChange w:id="991" w:author="Massengill, Robert L (DFG)" w:date="2018-03-13T09:16:00Z">
              <w:rPr>
                <w:color w:val="333333"/>
                <w:sz w:val="24"/>
              </w:rPr>
            </w:rPrChange>
          </w:rPr>
          <w:delText>lakes</w:delText>
        </w:r>
        <w:r w:rsidRPr="007E295C" w:rsidDel="007E295C">
          <w:rPr>
            <w:spacing w:val="-5"/>
            <w:sz w:val="24"/>
            <w:rPrChange w:id="992" w:author="Massengill, Robert L (DFG)" w:date="2018-03-13T09:16:00Z">
              <w:rPr>
                <w:color w:val="333333"/>
                <w:spacing w:val="-5"/>
                <w:sz w:val="24"/>
              </w:rPr>
            </w:rPrChange>
          </w:rPr>
          <w:delText xml:space="preserve"> </w:delText>
        </w:r>
        <w:r w:rsidRPr="007E295C" w:rsidDel="007E295C">
          <w:rPr>
            <w:sz w:val="24"/>
            <w:rPrChange w:id="993" w:author="Massengill, Robert L (DFG)" w:date="2018-03-13T09:16:00Z">
              <w:rPr>
                <w:color w:val="333333"/>
                <w:sz w:val="24"/>
              </w:rPr>
            </w:rPrChange>
          </w:rPr>
          <w:delText>by</w:delText>
        </w:r>
        <w:r w:rsidRPr="007E295C" w:rsidDel="007E295C">
          <w:rPr>
            <w:spacing w:val="-5"/>
            <w:sz w:val="24"/>
            <w:rPrChange w:id="994" w:author="Massengill, Robert L (DFG)" w:date="2018-03-13T09:16:00Z">
              <w:rPr>
                <w:color w:val="333333"/>
                <w:spacing w:val="-5"/>
                <w:sz w:val="24"/>
              </w:rPr>
            </w:rPrChange>
          </w:rPr>
          <w:delText xml:space="preserve"> </w:delText>
        </w:r>
        <w:r w:rsidRPr="007E295C" w:rsidDel="007E295C">
          <w:rPr>
            <w:sz w:val="24"/>
            <w:rPrChange w:id="995" w:author="Massengill, Robert L (DFG)" w:date="2018-03-13T09:16:00Z">
              <w:rPr>
                <w:color w:val="333333"/>
                <w:sz w:val="24"/>
              </w:rPr>
            </w:rPrChange>
          </w:rPr>
          <w:delText>removing</w:delText>
        </w:r>
        <w:r w:rsidRPr="007E295C" w:rsidDel="007E295C">
          <w:rPr>
            <w:spacing w:val="-5"/>
            <w:sz w:val="24"/>
            <w:rPrChange w:id="996" w:author="Massengill, Robert L (DFG)" w:date="2018-03-13T09:16:00Z">
              <w:rPr>
                <w:color w:val="333333"/>
                <w:spacing w:val="-5"/>
                <w:sz w:val="24"/>
              </w:rPr>
            </w:rPrChange>
          </w:rPr>
          <w:delText xml:space="preserve"> </w:delText>
        </w:r>
        <w:r w:rsidRPr="007E295C" w:rsidDel="007E295C">
          <w:rPr>
            <w:sz w:val="24"/>
            <w:rPrChange w:id="997" w:author="Massengill, Robert L (DFG)" w:date="2018-03-13T09:16:00Z">
              <w:rPr>
                <w:color w:val="333333"/>
                <w:sz w:val="24"/>
              </w:rPr>
            </w:rPrChange>
          </w:rPr>
          <w:delText>all</w:delText>
        </w:r>
        <w:r w:rsidRPr="007E295C" w:rsidDel="007E295C">
          <w:rPr>
            <w:spacing w:val="-5"/>
            <w:sz w:val="24"/>
            <w:rPrChange w:id="998" w:author="Massengill, Robert L (DFG)" w:date="2018-03-13T09:16:00Z">
              <w:rPr>
                <w:color w:val="333333"/>
                <w:spacing w:val="-5"/>
                <w:sz w:val="24"/>
              </w:rPr>
            </w:rPrChange>
          </w:rPr>
          <w:delText xml:space="preserve"> </w:delText>
        </w:r>
        <w:r w:rsidRPr="007E295C" w:rsidDel="007E295C">
          <w:rPr>
            <w:sz w:val="24"/>
            <w:rPrChange w:id="999" w:author="Massengill, Robert L (DFG)" w:date="2018-03-13T09:16:00Z">
              <w:rPr>
                <w:color w:val="333333"/>
                <w:sz w:val="24"/>
              </w:rPr>
            </w:rPrChange>
          </w:rPr>
          <w:delText>invasive</w:delText>
        </w:r>
        <w:r w:rsidRPr="007E295C" w:rsidDel="007E295C">
          <w:rPr>
            <w:spacing w:val="-5"/>
            <w:sz w:val="24"/>
            <w:rPrChange w:id="1000" w:author="Massengill, Robert L (DFG)" w:date="2018-03-13T09:16:00Z">
              <w:rPr>
                <w:color w:val="333333"/>
                <w:spacing w:val="-5"/>
                <w:sz w:val="24"/>
              </w:rPr>
            </w:rPrChange>
          </w:rPr>
          <w:delText xml:space="preserve"> </w:delText>
        </w:r>
        <w:r w:rsidRPr="007E295C" w:rsidDel="007E295C">
          <w:rPr>
            <w:sz w:val="24"/>
            <w:rPrChange w:id="1001" w:author="Massengill, Robert L (DFG)" w:date="2018-03-13T09:16:00Z">
              <w:rPr>
                <w:color w:val="333333"/>
                <w:sz w:val="24"/>
              </w:rPr>
            </w:rPrChange>
          </w:rPr>
          <w:delText>northern</w:delText>
        </w:r>
        <w:r w:rsidRPr="007E295C" w:rsidDel="007E295C">
          <w:rPr>
            <w:spacing w:val="-5"/>
            <w:sz w:val="24"/>
            <w:rPrChange w:id="1002" w:author="Massengill, Robert L (DFG)" w:date="2018-03-13T09:16:00Z">
              <w:rPr>
                <w:color w:val="333333"/>
                <w:spacing w:val="-5"/>
                <w:sz w:val="24"/>
              </w:rPr>
            </w:rPrChange>
          </w:rPr>
          <w:delText xml:space="preserve"> </w:delText>
        </w:r>
        <w:r w:rsidRPr="007E295C" w:rsidDel="007E295C">
          <w:rPr>
            <w:sz w:val="24"/>
            <w:rPrChange w:id="1003" w:author="Massengill, Robert L (DFG)" w:date="2018-03-13T09:16:00Z">
              <w:rPr>
                <w:color w:val="333333"/>
                <w:sz w:val="24"/>
              </w:rPr>
            </w:rPrChange>
          </w:rPr>
          <w:delText>pike</w:delText>
        </w:r>
        <w:r w:rsidRPr="007E295C" w:rsidDel="007E295C">
          <w:rPr>
            <w:spacing w:val="-5"/>
            <w:sz w:val="24"/>
            <w:rPrChange w:id="1004" w:author="Massengill, Robert L (DFG)" w:date="2018-03-13T09:16:00Z">
              <w:rPr>
                <w:color w:val="333333"/>
                <w:spacing w:val="-5"/>
                <w:sz w:val="24"/>
              </w:rPr>
            </w:rPrChange>
          </w:rPr>
          <w:delText xml:space="preserve"> </w:delText>
        </w:r>
        <w:r w:rsidRPr="007E295C" w:rsidDel="007E295C">
          <w:rPr>
            <w:sz w:val="24"/>
            <w:rPrChange w:id="1005" w:author="Massengill, Robert L (DFG)" w:date="2018-03-13T09:16:00Z">
              <w:rPr>
                <w:color w:val="333333"/>
                <w:sz w:val="24"/>
              </w:rPr>
            </w:rPrChange>
          </w:rPr>
          <w:delText>by 2018</w:delText>
        </w:r>
        <w:r w:rsidRPr="007E295C" w:rsidDel="007E295C">
          <w:rPr>
            <w:spacing w:val="-7"/>
            <w:sz w:val="24"/>
            <w:rPrChange w:id="1006" w:author="Massengill, Robert L (DFG)" w:date="2018-03-13T09:16:00Z">
              <w:rPr>
                <w:color w:val="333333"/>
                <w:spacing w:val="-7"/>
                <w:sz w:val="24"/>
              </w:rPr>
            </w:rPrChange>
          </w:rPr>
          <w:delText xml:space="preserve"> </w:delText>
        </w:r>
        <w:r w:rsidRPr="007E295C" w:rsidDel="007E295C">
          <w:rPr>
            <w:sz w:val="24"/>
            <w:rPrChange w:id="1007" w:author="Massengill, Robert L (DFG)" w:date="2018-03-13T09:16:00Z">
              <w:rPr>
                <w:color w:val="333333"/>
                <w:sz w:val="24"/>
              </w:rPr>
            </w:rPrChange>
          </w:rPr>
          <w:delText>(Tote</w:delText>
        </w:r>
        <w:r w:rsidRPr="007E295C" w:rsidDel="007E295C">
          <w:rPr>
            <w:spacing w:val="-7"/>
            <w:sz w:val="24"/>
            <w:rPrChange w:id="1008" w:author="Massengill, Robert L (DFG)" w:date="2018-03-13T09:16:00Z">
              <w:rPr>
                <w:color w:val="333333"/>
                <w:spacing w:val="-7"/>
                <w:sz w:val="24"/>
              </w:rPr>
            </w:rPrChange>
          </w:rPr>
          <w:delText xml:space="preserve"> </w:delText>
        </w:r>
        <w:r w:rsidRPr="007E295C" w:rsidDel="007E295C">
          <w:rPr>
            <w:sz w:val="24"/>
            <w:rPrChange w:id="1009" w:author="Massengill, Robert L (DFG)" w:date="2018-03-13T09:16:00Z">
              <w:rPr>
                <w:color w:val="333333"/>
                <w:sz w:val="24"/>
              </w:rPr>
            </w:rPrChange>
          </w:rPr>
          <w:delText>Road</w:delText>
        </w:r>
        <w:r w:rsidRPr="007E295C" w:rsidDel="007E295C">
          <w:rPr>
            <w:spacing w:val="-7"/>
            <w:sz w:val="24"/>
            <w:rPrChange w:id="1010" w:author="Massengill, Robert L (DFG)" w:date="2018-03-13T09:16:00Z">
              <w:rPr>
                <w:color w:val="333333"/>
                <w:spacing w:val="-7"/>
                <w:sz w:val="24"/>
              </w:rPr>
            </w:rPrChange>
          </w:rPr>
          <w:delText xml:space="preserve"> </w:delText>
        </w:r>
        <w:r w:rsidRPr="007E295C" w:rsidDel="007E295C">
          <w:rPr>
            <w:sz w:val="24"/>
            <w:rPrChange w:id="1011" w:author="Massengill, Robert L (DFG)" w:date="2018-03-13T09:16:00Z">
              <w:rPr>
                <w:color w:val="333333"/>
                <w:sz w:val="24"/>
              </w:rPr>
            </w:rPrChange>
          </w:rPr>
          <w:delText>Pike</w:delText>
        </w:r>
        <w:r w:rsidRPr="007E295C" w:rsidDel="007E295C">
          <w:rPr>
            <w:spacing w:val="-7"/>
            <w:sz w:val="24"/>
            <w:rPrChange w:id="1012" w:author="Massengill, Robert L (DFG)" w:date="2018-03-13T09:16:00Z">
              <w:rPr>
                <w:color w:val="333333"/>
                <w:spacing w:val="-7"/>
                <w:sz w:val="24"/>
              </w:rPr>
            </w:rPrChange>
          </w:rPr>
          <w:delText xml:space="preserve"> </w:delText>
        </w:r>
        <w:r w:rsidRPr="007E295C" w:rsidDel="007E295C">
          <w:rPr>
            <w:sz w:val="24"/>
            <w:rPrChange w:id="1013" w:author="Massengill, Robert L (DFG)" w:date="2018-03-13T09:16:00Z">
              <w:rPr>
                <w:color w:val="333333"/>
                <w:sz w:val="24"/>
              </w:rPr>
            </w:rPrChange>
          </w:rPr>
          <w:delText>Lakes</w:delText>
        </w:r>
        <w:r w:rsidRPr="007E295C" w:rsidDel="007E295C">
          <w:rPr>
            <w:spacing w:val="-7"/>
            <w:sz w:val="24"/>
            <w:rPrChange w:id="1014" w:author="Massengill, Robert L (DFG)" w:date="2018-03-13T09:16:00Z">
              <w:rPr>
                <w:color w:val="333333"/>
                <w:spacing w:val="-7"/>
                <w:sz w:val="24"/>
              </w:rPr>
            </w:rPrChange>
          </w:rPr>
          <w:delText xml:space="preserve"> </w:delText>
        </w:r>
        <w:r w:rsidRPr="007E295C" w:rsidDel="007E295C">
          <w:rPr>
            <w:sz w:val="24"/>
            <w:rPrChange w:id="1015" w:author="Massengill, Robert L (DFG)" w:date="2018-03-13T09:16:00Z">
              <w:rPr>
                <w:color w:val="333333"/>
                <w:sz w:val="24"/>
              </w:rPr>
            </w:rPrChange>
          </w:rPr>
          <w:delText>Restoration</w:delText>
        </w:r>
        <w:r w:rsidRPr="007E295C" w:rsidDel="007E295C">
          <w:rPr>
            <w:spacing w:val="-7"/>
            <w:sz w:val="24"/>
            <w:rPrChange w:id="1016" w:author="Massengill, Robert L (DFG)" w:date="2018-03-13T09:16:00Z">
              <w:rPr>
                <w:color w:val="333333"/>
                <w:spacing w:val="-7"/>
                <w:sz w:val="24"/>
              </w:rPr>
            </w:rPrChange>
          </w:rPr>
          <w:delText xml:space="preserve"> </w:delText>
        </w:r>
        <w:r w:rsidRPr="007E295C" w:rsidDel="007E295C">
          <w:rPr>
            <w:sz w:val="24"/>
            <w:rPrChange w:id="1017" w:author="Massengill, Robert L (DFG)" w:date="2018-03-13T09:16:00Z">
              <w:rPr>
                <w:color w:val="333333"/>
                <w:sz w:val="24"/>
              </w:rPr>
            </w:rPrChange>
          </w:rPr>
          <w:delText>Treatment</w:delText>
        </w:r>
        <w:r w:rsidRPr="007E295C" w:rsidDel="007E295C">
          <w:rPr>
            <w:spacing w:val="-7"/>
            <w:sz w:val="24"/>
            <w:rPrChange w:id="1018" w:author="Massengill, Robert L (DFG)" w:date="2018-03-13T09:16:00Z">
              <w:rPr>
                <w:color w:val="333333"/>
                <w:spacing w:val="-7"/>
                <w:sz w:val="24"/>
              </w:rPr>
            </w:rPrChange>
          </w:rPr>
          <w:delText xml:space="preserve"> </w:delText>
        </w:r>
        <w:commentRangeStart w:id="1019"/>
        <w:r w:rsidRPr="007E295C" w:rsidDel="007E295C">
          <w:rPr>
            <w:sz w:val="24"/>
            <w:rPrChange w:id="1020" w:author="Massengill, Robert L (DFG)" w:date="2018-03-13T09:16:00Z">
              <w:rPr>
                <w:color w:val="333333"/>
                <w:sz w:val="24"/>
              </w:rPr>
            </w:rPrChange>
          </w:rPr>
          <w:delText>Plan</w:delText>
        </w:r>
        <w:commentRangeEnd w:id="1019"/>
        <w:r w:rsidR="001C2E53" w:rsidRPr="007E295C" w:rsidDel="007E295C">
          <w:rPr>
            <w:rStyle w:val="CommentReference"/>
          </w:rPr>
          <w:commentReference w:id="1019"/>
        </w:r>
        <w:r w:rsidRPr="007E295C" w:rsidDel="007E295C">
          <w:rPr>
            <w:sz w:val="24"/>
            <w:rPrChange w:id="1021" w:author="Massengill, Robert L (DFG)" w:date="2018-03-13T09:16:00Z">
              <w:rPr>
                <w:color w:val="333333"/>
                <w:sz w:val="24"/>
              </w:rPr>
            </w:rPrChange>
          </w:rPr>
          <w:delText>).</w:delText>
        </w:r>
      </w:del>
    </w:p>
    <w:p w:rsidR="00C40E00" w:rsidDel="00665198" w:rsidRDefault="00C40E00">
      <w:pPr>
        <w:pStyle w:val="BodyText"/>
        <w:ind w:left="720"/>
        <w:rPr>
          <w:del w:id="1022" w:author="Massengill, Robert L (DFG)" w:date="2018-03-12T14:44:00Z"/>
          <w:sz w:val="20"/>
        </w:rPr>
        <w:pPrChange w:id="1023" w:author="Massengill, Robert L (DFG)" w:date="2018-03-13T11:53:00Z">
          <w:pPr>
            <w:pStyle w:val="BodyText"/>
          </w:pPr>
        </w:pPrChange>
      </w:pPr>
    </w:p>
    <w:p w:rsidR="00C40E00" w:rsidDel="00665198" w:rsidRDefault="00C40E00">
      <w:pPr>
        <w:pStyle w:val="BodyText"/>
        <w:ind w:left="720"/>
        <w:rPr>
          <w:del w:id="1024" w:author="Massengill, Robert L (DFG)" w:date="2018-03-12T14:44:00Z"/>
          <w:sz w:val="20"/>
        </w:rPr>
        <w:pPrChange w:id="1025" w:author="Massengill, Robert L (DFG)" w:date="2018-03-13T11:53:00Z">
          <w:pPr>
            <w:pStyle w:val="BodyText"/>
          </w:pPr>
        </w:pPrChange>
      </w:pPr>
    </w:p>
    <w:p w:rsidR="00C40E00" w:rsidDel="00665198" w:rsidRDefault="00C40E00">
      <w:pPr>
        <w:pStyle w:val="BodyText"/>
        <w:ind w:left="720"/>
        <w:rPr>
          <w:del w:id="1026" w:author="Massengill, Robert L (DFG)" w:date="2018-03-12T14:44:00Z"/>
          <w:sz w:val="20"/>
        </w:rPr>
        <w:pPrChange w:id="1027" w:author="Massengill, Robert L (DFG)" w:date="2018-03-13T11:53:00Z">
          <w:pPr>
            <w:pStyle w:val="BodyText"/>
          </w:pPr>
        </w:pPrChange>
      </w:pPr>
    </w:p>
    <w:p w:rsidR="00C40E00" w:rsidRDefault="00405DDA">
      <w:pPr>
        <w:pStyle w:val="BodyText"/>
        <w:spacing w:before="7"/>
        <w:ind w:left="720"/>
        <w:rPr>
          <w:sz w:val="18"/>
        </w:rPr>
        <w:pPrChange w:id="1028" w:author="Massengill, Robert L (DFG)" w:date="2018-03-13T11:53:00Z">
          <w:pPr>
            <w:pStyle w:val="BodyText"/>
            <w:spacing w:before="7"/>
          </w:pPr>
        </w:pPrChange>
      </w:pPr>
      <w:r>
        <w:pict>
          <v:line id="_x0000_s1027" style="position:absolute;left:0;text-align:left;z-index:1192;mso-wrap-distance-left:0;mso-wrap-distance-right:0;mso-position-horizontal-relative:page" from="51pt,13.7pt" to="527.3pt,13.7pt" strokecolor="#969696">
            <w10:wrap type="topAndBottom" anchorx="page"/>
          </v:line>
        </w:pict>
      </w:r>
    </w:p>
    <w:p w:rsidR="00C40E00" w:rsidRDefault="007244BC">
      <w:pPr>
        <w:pStyle w:val="Heading1"/>
      </w:pPr>
      <w:r>
        <w:rPr>
          <w:color w:val="003366"/>
        </w:rPr>
        <w:t>Appendix A: Project Details</w:t>
      </w:r>
    </w:p>
    <w:p w:rsidR="00C40E00" w:rsidRDefault="007244BC">
      <w:pPr>
        <w:pStyle w:val="Heading2"/>
      </w:pPr>
      <w:bookmarkStart w:id="1029" w:name="_bookmark3"/>
      <w:bookmarkEnd w:id="1029"/>
      <w:r>
        <w:rPr>
          <w:color w:val="003366"/>
        </w:rPr>
        <w:t xml:space="preserve">Project Details </w:t>
      </w:r>
      <w:del w:id="1030" w:author="Massengill, Robert L (DFG)" w:date="2018-03-15T11:28:00Z">
        <w:r w:rsidDel="007007AB">
          <w:rPr>
            <w:color w:val="003366"/>
          </w:rPr>
          <w:delText>#</w:delText>
        </w:r>
      </w:del>
      <w:del w:id="1031" w:author="Massengill, Robert L (DFG)" w:date="2018-03-13T09:15:00Z">
        <w:r w:rsidDel="007E295C">
          <w:rPr>
            <w:color w:val="003366"/>
          </w:rPr>
          <w:delText>216274124</w:delText>
        </w:r>
      </w:del>
      <w:ins w:id="1032" w:author="Massengill, Robert L (DFG)" w:date="2018-03-15T11:28:00Z">
        <w:r w:rsidR="007007AB" w:rsidRPr="007007AB">
          <w:rPr>
            <w:color w:val="003366"/>
          </w:rPr>
          <w:t xml:space="preserve">#216274124 </w:t>
        </w:r>
      </w:ins>
      <w:del w:id="1033" w:author="Massengill, Robert L (DFG)" w:date="2018-03-15T11:28:00Z">
        <w:r w:rsidDel="007007AB">
          <w:rPr>
            <w:color w:val="003366"/>
          </w:rPr>
          <w:delText xml:space="preserve"> </w:delText>
        </w:r>
      </w:del>
      <w:r>
        <w:rPr>
          <w:color w:val="003366"/>
        </w:rPr>
        <w:t xml:space="preserve">- AK - </w:t>
      </w:r>
      <w:del w:id="1034" w:author="Massengill, Robert L (DFG)" w:date="2018-03-13T09:15:00Z">
        <w:r w:rsidDel="007E295C">
          <w:rPr>
            <w:color w:val="003366"/>
          </w:rPr>
          <w:delText xml:space="preserve">Kenai Peninsula Northern Pike Control </w:delText>
        </w:r>
      </w:del>
      <w:ins w:id="1035" w:author="Massengill, Robert L (DFG)" w:date="2018-03-13T09:15:00Z">
        <w:r w:rsidR="007E295C" w:rsidRPr="007E295C">
          <w:rPr>
            <w:color w:val="003366"/>
          </w:rPr>
          <w:t xml:space="preserve">Kenai Peninsula Invasive Northern Pike Monitoring and Native Fish Restoration </w:t>
        </w:r>
      </w:ins>
      <w:ins w:id="1036" w:author="Massengill, Robert L (DFG)" w:date="2018-03-15T11:28:00Z">
        <w:r w:rsidR="002D5DCD">
          <w:rPr>
            <w:color w:val="003366"/>
          </w:rPr>
          <w:t>(F-10-3</w:t>
        </w:r>
      </w:ins>
      <w:ins w:id="1037" w:author="Massengill, Robert L (DFG)" w:date="2018-03-15T11:33:00Z">
        <w:r w:rsidR="002D5DCD">
          <w:rPr>
            <w:color w:val="003366"/>
          </w:rPr>
          <w:t>4</w:t>
        </w:r>
      </w:ins>
      <w:ins w:id="1038" w:author="Massengill, Robert L (DFG)" w:date="2018-03-15T11:28:00Z">
        <w:r w:rsidR="007007AB">
          <w:rPr>
            <w:color w:val="003366"/>
          </w:rPr>
          <w:t xml:space="preserve"> R-2-15)</w:t>
        </w:r>
        <w:r w:rsidR="007007AB" w:rsidDel="007007AB">
          <w:rPr>
            <w:color w:val="003366"/>
          </w:rPr>
          <w:t xml:space="preserve"> </w:t>
        </w:r>
      </w:ins>
      <w:del w:id="1039" w:author="Massengill, Robert L (DFG)" w:date="2018-03-15T11:28:00Z">
        <w:r w:rsidDel="007007AB">
          <w:rPr>
            <w:color w:val="003366"/>
          </w:rPr>
          <w:delText>(</w:delText>
        </w:r>
      </w:del>
      <w:del w:id="1040" w:author="Massengill, Robert L (DFG)" w:date="2018-03-13T09:15:00Z">
        <w:r w:rsidDel="007E295C">
          <w:rPr>
            <w:color w:val="003366"/>
          </w:rPr>
          <w:delText>F-10-33 R-2-15</w:delText>
        </w:r>
      </w:del>
      <w:del w:id="1041" w:author="Massengill, Robert L (DFG)" w:date="2018-03-15T11:28:00Z">
        <w:r w:rsidDel="007007AB">
          <w:rPr>
            <w:color w:val="003366"/>
          </w:rPr>
          <w:delText>)</w:delText>
        </w:r>
      </w:del>
    </w:p>
    <w:p w:rsidR="00C40E00" w:rsidRDefault="00405DDA">
      <w:pPr>
        <w:spacing w:before="75"/>
        <w:ind w:left="120"/>
        <w:rPr>
          <w:sz w:val="19"/>
        </w:rPr>
      </w:pPr>
      <w:hyperlink w:anchor="_bookmark0" w:history="1">
        <w:r w:rsidR="007244BC">
          <w:rPr>
            <w:color w:val="0000FF"/>
            <w:sz w:val="19"/>
          </w:rPr>
          <w:t>[top]</w:t>
        </w:r>
      </w:hyperlink>
    </w:p>
    <w:p w:rsidR="00C40E00" w:rsidRDefault="00C40E00">
      <w:pPr>
        <w:pStyle w:val="BodyText"/>
        <w:spacing w:before="4"/>
        <w:rPr>
          <w:sz w:val="17"/>
        </w:rPr>
      </w:pPr>
      <w:bookmarkStart w:id="1042" w:name="_GoBack"/>
      <w:bookmarkEnd w:id="1042"/>
    </w:p>
    <w:p w:rsidR="00C40E00" w:rsidRDefault="007244BC">
      <w:pPr>
        <w:pStyle w:val="Heading3"/>
      </w:pPr>
      <w:r>
        <w:rPr>
          <w:color w:val="333333"/>
        </w:rPr>
        <w:t>Properties</w:t>
      </w:r>
    </w:p>
    <w:p w:rsidR="00C40E00" w:rsidRDefault="007244BC">
      <w:pPr>
        <w:pStyle w:val="BodyText"/>
        <w:tabs>
          <w:tab w:val="left" w:pos="2969"/>
        </w:tabs>
        <w:spacing w:before="131"/>
        <w:ind w:left="465"/>
      </w:pPr>
      <w:r>
        <w:rPr>
          <w:color w:val="333333"/>
        </w:rPr>
        <w:t>Status</w:t>
      </w:r>
      <w:r>
        <w:rPr>
          <w:color w:val="333333"/>
        </w:rPr>
        <w:tab/>
        <w:t>Active</w:t>
      </w:r>
    </w:p>
    <w:p w:rsidR="00C40E00" w:rsidRDefault="007244BC">
      <w:pPr>
        <w:pStyle w:val="BodyText"/>
        <w:tabs>
          <w:tab w:val="left" w:pos="2969"/>
        </w:tabs>
        <w:spacing w:before="72" w:line="300" w:lineRule="auto"/>
        <w:ind w:left="465" w:right="4155"/>
      </w:pPr>
      <w:r>
        <w:rPr>
          <w:color w:val="333333"/>
        </w:rPr>
        <w:t>Primary</w:t>
      </w:r>
      <w:r>
        <w:rPr>
          <w:color w:val="333333"/>
          <w:spacing w:val="-4"/>
        </w:rPr>
        <w:t xml:space="preserve"> </w:t>
      </w:r>
      <w:r>
        <w:rPr>
          <w:color w:val="333333"/>
        </w:rPr>
        <w:t>Agency</w:t>
      </w:r>
      <w:r>
        <w:rPr>
          <w:color w:val="333333"/>
        </w:rPr>
        <w:tab/>
        <w:t>Alaska Department of Fish</w:t>
      </w:r>
      <w:r>
        <w:rPr>
          <w:color w:val="333333"/>
          <w:spacing w:val="-22"/>
        </w:rPr>
        <w:t xml:space="preserve"> </w:t>
      </w:r>
      <w:r>
        <w:rPr>
          <w:color w:val="333333"/>
        </w:rPr>
        <w:t>and</w:t>
      </w:r>
      <w:r>
        <w:rPr>
          <w:color w:val="333333"/>
          <w:spacing w:val="-6"/>
        </w:rPr>
        <w:t xml:space="preserve"> </w:t>
      </w:r>
      <w:r>
        <w:rPr>
          <w:color w:val="333333"/>
        </w:rPr>
        <w:t>Game</w:t>
      </w:r>
      <w:r>
        <w:rPr>
          <w:color w:val="333333"/>
          <w:spacing w:val="-1"/>
        </w:rPr>
        <w:t xml:space="preserve"> </w:t>
      </w:r>
      <w:r>
        <w:rPr>
          <w:color w:val="333333"/>
        </w:rPr>
        <w:t>Primary</w:t>
      </w:r>
      <w:r>
        <w:rPr>
          <w:color w:val="333333"/>
          <w:spacing w:val="-5"/>
        </w:rPr>
        <w:t xml:space="preserve"> </w:t>
      </w:r>
      <w:r>
        <w:rPr>
          <w:color w:val="333333"/>
        </w:rPr>
        <w:t>Contact</w:t>
      </w:r>
      <w:r>
        <w:rPr>
          <w:color w:val="333333"/>
        </w:rPr>
        <w:tab/>
        <w:t>Rob</w:t>
      </w:r>
      <w:r>
        <w:rPr>
          <w:color w:val="333333"/>
          <w:spacing w:val="-13"/>
        </w:rPr>
        <w:t xml:space="preserve"> </w:t>
      </w:r>
      <w:r>
        <w:rPr>
          <w:color w:val="333333"/>
        </w:rPr>
        <w:t>Massengill</w:t>
      </w:r>
    </w:p>
    <w:p w:rsidR="00C40E00" w:rsidRDefault="007244BC">
      <w:pPr>
        <w:pStyle w:val="BodyText"/>
        <w:tabs>
          <w:tab w:val="left" w:pos="2969"/>
        </w:tabs>
        <w:spacing w:line="292" w:lineRule="exact"/>
        <w:ind w:left="465"/>
      </w:pPr>
      <w:r>
        <w:rPr>
          <w:color w:val="333333"/>
        </w:rPr>
        <w:t>Start</w:t>
      </w:r>
      <w:r>
        <w:rPr>
          <w:color w:val="333333"/>
          <w:spacing w:val="-3"/>
        </w:rPr>
        <w:t xml:space="preserve"> </w:t>
      </w:r>
      <w:r>
        <w:rPr>
          <w:color w:val="333333"/>
        </w:rPr>
        <w:t>Date</w:t>
      </w:r>
      <w:r>
        <w:rPr>
          <w:color w:val="333333"/>
        </w:rPr>
        <w:tab/>
        <w:t>July 1,</w:t>
      </w:r>
      <w:r>
        <w:rPr>
          <w:color w:val="333333"/>
          <w:spacing w:val="-10"/>
        </w:rPr>
        <w:t xml:space="preserve"> </w:t>
      </w:r>
      <w:r>
        <w:rPr>
          <w:color w:val="333333"/>
        </w:rPr>
        <w:t>201</w:t>
      </w:r>
      <w:ins w:id="1043" w:author="Massengill, Robert L (DFG)" w:date="2018-03-05T10:27:00Z">
        <w:r w:rsidR="00521E1B">
          <w:rPr>
            <w:color w:val="333333"/>
          </w:rPr>
          <w:t>8</w:t>
        </w:r>
      </w:ins>
      <w:del w:id="1044" w:author="Massengill, Robert L (DFG)" w:date="2018-03-05T10:27:00Z">
        <w:r w:rsidDel="00521E1B">
          <w:rPr>
            <w:color w:val="333333"/>
          </w:rPr>
          <w:delText>7</w:delText>
        </w:r>
      </w:del>
    </w:p>
    <w:p w:rsidR="00C40E00" w:rsidRDefault="007244BC">
      <w:pPr>
        <w:pStyle w:val="BodyText"/>
        <w:tabs>
          <w:tab w:val="left" w:pos="2969"/>
        </w:tabs>
        <w:spacing w:before="72"/>
        <w:ind w:left="465"/>
      </w:pPr>
      <w:r>
        <w:rPr>
          <w:color w:val="333333"/>
        </w:rPr>
        <w:t>End</w:t>
      </w:r>
      <w:r>
        <w:rPr>
          <w:color w:val="333333"/>
          <w:spacing w:val="-3"/>
        </w:rPr>
        <w:t xml:space="preserve"> </w:t>
      </w:r>
      <w:r>
        <w:rPr>
          <w:color w:val="333333"/>
        </w:rPr>
        <w:t>Date</w:t>
      </w:r>
      <w:r>
        <w:rPr>
          <w:color w:val="333333"/>
        </w:rPr>
        <w:tab/>
        <w:t>June 30,</w:t>
      </w:r>
      <w:r>
        <w:rPr>
          <w:color w:val="333333"/>
          <w:spacing w:val="-11"/>
        </w:rPr>
        <w:t xml:space="preserve"> </w:t>
      </w:r>
      <w:r>
        <w:rPr>
          <w:color w:val="333333"/>
        </w:rPr>
        <w:t>201</w:t>
      </w:r>
      <w:ins w:id="1045" w:author="Massengill, Robert L (DFG)" w:date="2018-03-05T10:27:00Z">
        <w:r w:rsidR="00521E1B">
          <w:rPr>
            <w:color w:val="333333"/>
          </w:rPr>
          <w:t>9</w:t>
        </w:r>
      </w:ins>
      <w:del w:id="1046" w:author="Massengill, Robert L (DFG)" w:date="2018-03-05T10:27:00Z">
        <w:r w:rsidDel="00521E1B">
          <w:rPr>
            <w:color w:val="333333"/>
          </w:rPr>
          <w:delText>8</w:delText>
        </w:r>
      </w:del>
    </w:p>
    <w:p w:rsidR="00C40E00" w:rsidRDefault="007244BC">
      <w:pPr>
        <w:pStyle w:val="BodyText"/>
        <w:tabs>
          <w:tab w:val="left" w:pos="2969"/>
        </w:tabs>
        <w:spacing w:before="72"/>
        <w:ind w:left="465"/>
      </w:pPr>
      <w:r>
        <w:rPr>
          <w:color w:val="333333"/>
        </w:rPr>
        <w:t>Is</w:t>
      </w:r>
      <w:r>
        <w:rPr>
          <w:color w:val="333333"/>
          <w:spacing w:val="-5"/>
        </w:rPr>
        <w:t xml:space="preserve"> </w:t>
      </w:r>
      <w:r>
        <w:rPr>
          <w:color w:val="333333"/>
        </w:rPr>
        <w:t>Project</w:t>
      </w:r>
      <w:r>
        <w:rPr>
          <w:color w:val="333333"/>
          <w:spacing w:val="-5"/>
        </w:rPr>
        <w:t xml:space="preserve"> </w:t>
      </w:r>
      <w:r>
        <w:rPr>
          <w:color w:val="333333"/>
        </w:rPr>
        <w:t>Sensitive?</w:t>
      </w:r>
      <w:r>
        <w:rPr>
          <w:color w:val="333333"/>
        </w:rPr>
        <w:tab/>
        <w:t>No</w:t>
      </w:r>
    </w:p>
    <w:p w:rsidR="00C40E00" w:rsidRDefault="007244BC">
      <w:pPr>
        <w:pStyle w:val="BodyText"/>
        <w:tabs>
          <w:tab w:val="left" w:pos="2969"/>
        </w:tabs>
        <w:spacing w:before="72"/>
        <w:ind w:left="465"/>
      </w:pPr>
      <w:r>
        <w:rPr>
          <w:color w:val="333333"/>
        </w:rPr>
        <w:t>Project</w:t>
      </w:r>
      <w:r>
        <w:rPr>
          <w:color w:val="333333"/>
          <w:spacing w:val="-5"/>
        </w:rPr>
        <w:t xml:space="preserve"> </w:t>
      </w:r>
      <w:r>
        <w:rPr>
          <w:color w:val="333333"/>
        </w:rPr>
        <w:t>Categories</w:t>
      </w:r>
      <w:r>
        <w:rPr>
          <w:color w:val="333333"/>
        </w:rPr>
        <w:tab/>
        <w:t>Conservation/Management</w:t>
      </w:r>
    </w:p>
    <w:p w:rsidR="00C40E00" w:rsidRDefault="007244BC">
      <w:pPr>
        <w:pStyle w:val="BodyText"/>
        <w:tabs>
          <w:tab w:val="left" w:pos="2969"/>
        </w:tabs>
        <w:spacing w:before="72"/>
        <w:ind w:left="465"/>
      </w:pPr>
      <w:r>
        <w:rPr>
          <w:color w:val="333333"/>
        </w:rPr>
        <w:t>Action</w:t>
      </w:r>
      <w:r>
        <w:rPr>
          <w:color w:val="333333"/>
          <w:spacing w:val="-5"/>
        </w:rPr>
        <w:t xml:space="preserve"> </w:t>
      </w:r>
      <w:r>
        <w:rPr>
          <w:color w:val="333333"/>
        </w:rPr>
        <w:t>Categories</w:t>
      </w:r>
      <w:r>
        <w:rPr>
          <w:color w:val="333333"/>
        </w:rPr>
        <w:tab/>
        <w:t>Direct Management of Natural</w:t>
      </w:r>
      <w:r>
        <w:rPr>
          <w:color w:val="333333"/>
          <w:spacing w:val="-35"/>
        </w:rPr>
        <w:t xml:space="preserve"> </w:t>
      </w:r>
      <w:r>
        <w:rPr>
          <w:color w:val="333333"/>
        </w:rPr>
        <w:t>Resources,</w:t>
      </w:r>
    </w:p>
    <w:p w:rsidR="00C40E00" w:rsidRDefault="007244BC">
      <w:pPr>
        <w:pStyle w:val="BodyText"/>
        <w:spacing w:before="12"/>
        <w:ind w:left="2970"/>
      </w:pPr>
      <w:r>
        <w:rPr>
          <w:color w:val="333333"/>
        </w:rPr>
        <w:t>Education,</w:t>
      </w:r>
    </w:p>
    <w:p w:rsidR="00C40E00" w:rsidDel="0061567C" w:rsidRDefault="00C40E00">
      <w:pPr>
        <w:rPr>
          <w:del w:id="1047" w:author="Massengill, Robert L (DFG)" w:date="2018-03-12T14:44:00Z"/>
        </w:rPr>
        <w:sectPr w:rsidR="00C40E00" w:rsidDel="0061567C">
          <w:pgSz w:w="12240" w:h="15840"/>
          <w:pgMar w:top="760" w:right="600" w:bottom="280" w:left="900" w:header="720" w:footer="720" w:gutter="0"/>
          <w:cols w:space="720"/>
        </w:sectPr>
      </w:pPr>
    </w:p>
    <w:p w:rsidR="00C40E00" w:rsidRDefault="007244BC">
      <w:pPr>
        <w:pStyle w:val="BodyText"/>
        <w:spacing w:before="22" w:line="249" w:lineRule="auto"/>
        <w:ind w:left="2970" w:right="4051"/>
      </w:pPr>
      <w:r>
        <w:rPr>
          <w:color w:val="333333"/>
        </w:rPr>
        <w:t>Species Reintroduction and Stocking, Data Collection and Analysis, Outreach</w:t>
      </w:r>
    </w:p>
    <w:p w:rsidR="00C40E00" w:rsidRDefault="00C40E00">
      <w:pPr>
        <w:pStyle w:val="BodyText"/>
        <w:spacing w:before="2"/>
        <w:rPr>
          <w:sz w:val="20"/>
        </w:rPr>
      </w:pPr>
    </w:p>
    <w:p w:rsidR="00C40E00" w:rsidRDefault="007244BC">
      <w:pPr>
        <w:pStyle w:val="Heading3"/>
      </w:pPr>
      <w:r>
        <w:rPr>
          <w:color w:val="333333"/>
        </w:rPr>
        <w:t>Project Description</w:t>
      </w:r>
    </w:p>
    <w:p w:rsidR="00C40E00" w:rsidRDefault="007244BC">
      <w:pPr>
        <w:pStyle w:val="BodyText"/>
        <w:spacing w:before="86" w:line="249" w:lineRule="auto"/>
        <w:ind w:left="495"/>
      </w:pPr>
      <w:r>
        <w:rPr>
          <w:color w:val="333333"/>
        </w:rPr>
        <w:t xml:space="preserve">The purpose of this project is to protect and restore Kenai Peninsula aquatic habitat and its associated wild and stocked fisheries by </w:t>
      </w:r>
      <w:ins w:id="1048" w:author="Massengill, Robert L (DFG)" w:date="2018-03-12T14:39:00Z">
        <w:r w:rsidR="00665198">
          <w:rPr>
            <w:color w:val="333333"/>
          </w:rPr>
          <w:t xml:space="preserve">surveying waters deemed highly vulnerable to </w:t>
        </w:r>
      </w:ins>
      <w:ins w:id="1049" w:author="Massengill, Robert L (DFG)" w:date="2018-03-12T14:40:00Z">
        <w:r w:rsidR="00665198">
          <w:rPr>
            <w:color w:val="333333"/>
          </w:rPr>
          <w:t>northern pike invasion</w:t>
        </w:r>
      </w:ins>
      <w:ins w:id="1050" w:author="Massengill, Robert L (DFG)" w:date="2018-03-12T14:43:00Z">
        <w:r w:rsidR="00665198">
          <w:rPr>
            <w:color w:val="333333"/>
          </w:rPr>
          <w:t>, a</w:t>
        </w:r>
      </w:ins>
      <w:ins w:id="1051" w:author="Massengill, Robert L (DFG)" w:date="2018-03-12T14:41:00Z">
        <w:r w:rsidR="00665198">
          <w:rPr>
            <w:color w:val="333333"/>
          </w:rPr>
          <w:t xml:space="preserve">iding and assessing the recovery of native fish populations in areas where invasive pike have been removed, and if pike are detected, conduct </w:t>
        </w:r>
      </w:ins>
      <w:ins w:id="1052" w:author="Massengill, Robert L (DFG)" w:date="2018-03-12T14:43:00Z">
        <w:r w:rsidR="00665198">
          <w:rPr>
            <w:color w:val="333333"/>
          </w:rPr>
          <w:t xml:space="preserve">the site </w:t>
        </w:r>
      </w:ins>
      <w:ins w:id="1053" w:author="Massengill, Robert L (DFG)" w:date="2018-03-12T14:41:00Z">
        <w:r w:rsidR="00665198">
          <w:rPr>
            <w:color w:val="333333"/>
          </w:rPr>
          <w:t>evalu</w:t>
        </w:r>
      </w:ins>
      <w:ins w:id="1054" w:author="Massengill, Robert L (DFG)" w:date="2018-03-12T14:42:00Z">
        <w:r w:rsidR="00665198">
          <w:rPr>
            <w:color w:val="333333"/>
          </w:rPr>
          <w:t>a</w:t>
        </w:r>
      </w:ins>
      <w:ins w:id="1055" w:author="Massengill, Robert L (DFG)" w:date="2018-03-12T14:41:00Z">
        <w:r w:rsidR="00665198">
          <w:rPr>
            <w:color w:val="333333"/>
          </w:rPr>
          <w:t xml:space="preserve">tions needed </w:t>
        </w:r>
      </w:ins>
      <w:ins w:id="1056" w:author="Massengill, Robert L (DFG)" w:date="2018-03-12T14:42:00Z">
        <w:r w:rsidR="00665198">
          <w:rPr>
            <w:color w:val="333333"/>
          </w:rPr>
          <w:t xml:space="preserve">to devise </w:t>
        </w:r>
      </w:ins>
      <w:ins w:id="1057" w:author="Massengill, Robert L (DFG)" w:date="2018-03-12T14:43:00Z">
        <w:r w:rsidR="00665198">
          <w:rPr>
            <w:color w:val="333333"/>
          </w:rPr>
          <w:t xml:space="preserve">and implement </w:t>
        </w:r>
      </w:ins>
      <w:ins w:id="1058" w:author="Massengill, Robert L (DFG)" w:date="2018-03-12T14:42:00Z">
        <w:r w:rsidR="00665198">
          <w:rPr>
            <w:color w:val="333333"/>
          </w:rPr>
          <w:t>a pike removal or control plan</w:t>
        </w:r>
      </w:ins>
      <w:ins w:id="1059" w:author="Massengill, Robert L (DFG)" w:date="2018-03-12T14:43:00Z">
        <w:r w:rsidR="00665198">
          <w:rPr>
            <w:color w:val="333333"/>
          </w:rPr>
          <w:t>.</w:t>
        </w:r>
      </w:ins>
      <w:del w:id="1060" w:author="Massengill, Robert L (DFG)" w:date="2018-03-12T14:43:00Z">
        <w:r w:rsidDel="00665198">
          <w:rPr>
            <w:color w:val="333333"/>
          </w:rPr>
          <w:delText>eradicating or controlling invasive northern pike populations</w:delText>
        </w:r>
      </w:del>
      <w:del w:id="1061" w:author="Massengill, Robert L (DFG)" w:date="2018-03-12T14:39:00Z">
        <w:r w:rsidDel="00665198">
          <w:rPr>
            <w:color w:val="333333"/>
          </w:rPr>
          <w:delText xml:space="preserve"> and </w:delText>
        </w:r>
      </w:del>
      <w:del w:id="1062" w:author="Massengill, Robert L (DFG)" w:date="2018-03-12T14:43:00Z">
        <w:r w:rsidDel="00665198">
          <w:rPr>
            <w:color w:val="333333"/>
          </w:rPr>
          <w:delText>assessing their distribution.</w:delText>
        </w:r>
      </w:del>
    </w:p>
    <w:p w:rsidR="00C40E00" w:rsidRDefault="007244BC">
      <w:pPr>
        <w:pStyle w:val="Heading3"/>
        <w:spacing w:before="202"/>
      </w:pPr>
      <w:r>
        <w:rPr>
          <w:color w:val="333333"/>
        </w:rPr>
        <w:t>Location Details</w:t>
      </w:r>
    </w:p>
    <w:p w:rsidR="00C40E00" w:rsidRDefault="007244BC">
      <w:pPr>
        <w:pStyle w:val="BodyText"/>
        <w:tabs>
          <w:tab w:val="left" w:pos="2969"/>
        </w:tabs>
        <w:spacing w:before="131"/>
        <w:ind w:left="465"/>
      </w:pPr>
      <w:r>
        <w:rPr>
          <w:color w:val="333333"/>
        </w:rPr>
        <w:t>Is</w:t>
      </w:r>
      <w:r>
        <w:rPr>
          <w:color w:val="333333"/>
          <w:spacing w:val="-5"/>
        </w:rPr>
        <w:t xml:space="preserve"> </w:t>
      </w:r>
      <w:r>
        <w:rPr>
          <w:color w:val="333333"/>
        </w:rPr>
        <w:t>Statewide</w:t>
      </w:r>
      <w:r>
        <w:rPr>
          <w:color w:val="333333"/>
          <w:spacing w:val="-5"/>
        </w:rPr>
        <w:t xml:space="preserve"> </w:t>
      </w:r>
      <w:r>
        <w:rPr>
          <w:color w:val="333333"/>
        </w:rPr>
        <w:t>Project?</w:t>
      </w:r>
      <w:r>
        <w:rPr>
          <w:color w:val="333333"/>
        </w:rPr>
        <w:tab/>
        <w:t>No</w:t>
      </w:r>
    </w:p>
    <w:p w:rsidR="00C40E00" w:rsidRDefault="007244BC">
      <w:pPr>
        <w:pStyle w:val="BodyText"/>
        <w:tabs>
          <w:tab w:val="left" w:pos="2969"/>
        </w:tabs>
        <w:spacing w:before="72" w:after="47"/>
        <w:ind w:left="465"/>
      </w:pPr>
      <w:r>
        <w:rPr>
          <w:color w:val="333333"/>
        </w:rPr>
        <w:lastRenderedPageBreak/>
        <w:t>Acres</w:t>
      </w:r>
      <w:r>
        <w:rPr>
          <w:color w:val="333333"/>
        </w:rPr>
        <w:tab/>
        <w:t>2,189,209.9</w:t>
      </w:r>
    </w:p>
    <w:tbl>
      <w:tblPr>
        <w:tblW w:w="0" w:type="auto"/>
        <w:tblInd w:w="4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94"/>
        <w:gridCol w:w="6333"/>
      </w:tblGrid>
      <w:tr w:rsidR="00C40E00">
        <w:trPr>
          <w:trHeight w:val="320"/>
        </w:trPr>
        <w:tc>
          <w:tcPr>
            <w:tcW w:w="1894" w:type="dxa"/>
            <w:shd w:val="clear" w:color="auto" w:fill="003366"/>
          </w:tcPr>
          <w:p w:rsidR="00C40E00" w:rsidRDefault="007244BC">
            <w:pPr>
              <w:pStyle w:val="TableParagraph"/>
              <w:spacing w:before="19"/>
              <w:rPr>
                <w:b/>
                <w:sz w:val="24"/>
              </w:rPr>
            </w:pPr>
            <w:r>
              <w:rPr>
                <w:b/>
                <w:color w:val="FFFFFF"/>
                <w:sz w:val="24"/>
              </w:rPr>
              <w:t>States</w:t>
            </w:r>
          </w:p>
        </w:tc>
        <w:tc>
          <w:tcPr>
            <w:tcW w:w="6333" w:type="dxa"/>
            <w:shd w:val="clear" w:color="auto" w:fill="003366"/>
          </w:tcPr>
          <w:p w:rsidR="00C40E00" w:rsidRDefault="007244BC">
            <w:pPr>
              <w:pStyle w:val="TableParagraph"/>
              <w:spacing w:before="19"/>
              <w:rPr>
                <w:b/>
                <w:sz w:val="24"/>
              </w:rPr>
            </w:pPr>
            <w:r>
              <w:rPr>
                <w:b/>
                <w:color w:val="FFFFFF"/>
                <w:sz w:val="24"/>
              </w:rPr>
              <w:t>Counties</w:t>
            </w:r>
          </w:p>
        </w:tc>
      </w:tr>
      <w:tr w:rsidR="00C40E00">
        <w:trPr>
          <w:trHeight w:val="320"/>
        </w:trPr>
        <w:tc>
          <w:tcPr>
            <w:tcW w:w="1894" w:type="dxa"/>
          </w:tcPr>
          <w:p w:rsidR="00C40E00" w:rsidRDefault="007244BC">
            <w:pPr>
              <w:pStyle w:val="TableParagraph"/>
              <w:rPr>
                <w:sz w:val="24"/>
              </w:rPr>
            </w:pPr>
            <w:r>
              <w:rPr>
                <w:color w:val="333333"/>
                <w:sz w:val="24"/>
              </w:rPr>
              <w:t>Alaska</w:t>
            </w:r>
          </w:p>
        </w:tc>
        <w:tc>
          <w:tcPr>
            <w:tcW w:w="6333" w:type="dxa"/>
          </w:tcPr>
          <w:p w:rsidR="00C40E00" w:rsidRDefault="007244BC">
            <w:pPr>
              <w:pStyle w:val="TableParagraph"/>
              <w:rPr>
                <w:sz w:val="24"/>
              </w:rPr>
            </w:pPr>
            <w:r>
              <w:rPr>
                <w:color w:val="333333"/>
                <w:sz w:val="24"/>
              </w:rPr>
              <w:t>Kenai Peninsula Borough,</w:t>
            </w:r>
          </w:p>
        </w:tc>
      </w:tr>
    </w:tbl>
    <w:p w:rsidR="00C40E00" w:rsidRDefault="007244BC">
      <w:pPr>
        <w:pStyle w:val="Heading3"/>
        <w:spacing w:before="196"/>
      </w:pPr>
      <w:r>
        <w:rPr>
          <w:color w:val="333333"/>
        </w:rPr>
        <w:t>Related Projects</w:t>
      </w:r>
    </w:p>
    <w:p w:rsidR="00C40E00" w:rsidRPr="007E295C" w:rsidDel="007007AB" w:rsidRDefault="007244BC">
      <w:pPr>
        <w:spacing w:before="88"/>
        <w:ind w:left="420"/>
        <w:rPr>
          <w:del w:id="1063" w:author="Massengill, Robert L (DFG)" w:date="2018-03-15T11:29:00Z"/>
          <w:b/>
          <w:sz w:val="24"/>
        </w:rPr>
      </w:pPr>
      <w:del w:id="1064" w:author="Massengill, Robert L (DFG)" w:date="2018-03-15T11:29:00Z">
        <w:r w:rsidRPr="007A2999" w:rsidDel="007007AB">
          <w:rPr>
            <w:b/>
            <w:sz w:val="24"/>
            <w:rPrChange w:id="1065" w:author="Massengill, Robert L (DFG)" w:date="2018-03-12T15:05:00Z">
              <w:rPr>
                <w:b/>
                <w:color w:val="003366"/>
                <w:sz w:val="24"/>
              </w:rPr>
            </w:rPrChange>
          </w:rPr>
          <w:delText xml:space="preserve">Project </w:delText>
        </w:r>
      </w:del>
      <w:del w:id="1066" w:author="Massengill, Robert L (DFG)" w:date="2018-03-12T15:04:00Z">
        <w:r w:rsidRPr="007A2999" w:rsidDel="007A2999">
          <w:rPr>
            <w:b/>
            <w:sz w:val="24"/>
            <w:rPrChange w:id="1067" w:author="Massengill, Robert L (DFG)" w:date="2018-03-12T15:05:00Z">
              <w:rPr>
                <w:b/>
                <w:color w:val="003366"/>
                <w:sz w:val="24"/>
              </w:rPr>
            </w:rPrChange>
          </w:rPr>
          <w:delText>-</w:delText>
        </w:r>
      </w:del>
      <w:del w:id="1068" w:author="Massengill, Robert L (DFG)" w:date="2018-03-15T11:29:00Z">
        <w:r w:rsidRPr="007A2999" w:rsidDel="007007AB">
          <w:rPr>
            <w:b/>
            <w:sz w:val="24"/>
            <w:rPrChange w:id="1069" w:author="Massengill, Robert L (DFG)" w:date="2018-03-12T15:05:00Z">
              <w:rPr>
                <w:b/>
                <w:color w:val="003366"/>
                <w:sz w:val="24"/>
              </w:rPr>
            </w:rPrChange>
          </w:rPr>
          <w:delText xml:space="preserve"> </w:delText>
        </w:r>
      </w:del>
      <w:del w:id="1070" w:author="Massengill, Robert L (DFG)" w:date="2018-03-12T15:04:00Z">
        <w:r w:rsidRPr="007E295C" w:rsidDel="007A2999">
          <w:rPr>
            <w:b/>
            <w:sz w:val="24"/>
            <w:rPrChange w:id="1071" w:author="Massengill, Robert L (DFG)" w:date="2018-03-13T09:16:00Z">
              <w:rPr>
                <w:b/>
                <w:color w:val="003366"/>
                <w:sz w:val="24"/>
              </w:rPr>
            </w:rPrChange>
          </w:rPr>
          <w:delText xml:space="preserve">Kenai Peninsula Northern Pike Control </w:delText>
        </w:r>
      </w:del>
      <w:del w:id="1072" w:author="Massengill, Robert L (DFG)" w:date="2018-03-15T11:29:00Z">
        <w:r w:rsidRPr="007E295C" w:rsidDel="007007AB">
          <w:rPr>
            <w:b/>
            <w:sz w:val="24"/>
            <w:rPrChange w:id="1073" w:author="Massengill, Robert L (DFG)" w:date="2018-03-13T09:16:00Z">
              <w:rPr>
                <w:b/>
                <w:color w:val="003366"/>
                <w:sz w:val="24"/>
              </w:rPr>
            </w:rPrChange>
          </w:rPr>
          <w:delText>(F-10-</w:delText>
        </w:r>
      </w:del>
      <w:del w:id="1074" w:author="Massengill, Robert L (DFG)" w:date="2018-03-12T15:07:00Z">
        <w:r w:rsidRPr="007E295C" w:rsidDel="007A2999">
          <w:rPr>
            <w:b/>
            <w:sz w:val="24"/>
            <w:rPrChange w:id="1075" w:author="Massengill, Robert L (DFG)" w:date="2018-03-13T09:16:00Z">
              <w:rPr>
                <w:b/>
                <w:color w:val="003366"/>
                <w:sz w:val="24"/>
              </w:rPr>
            </w:rPrChange>
          </w:rPr>
          <w:delText>32</w:delText>
        </w:r>
      </w:del>
      <w:del w:id="1076" w:author="Massengill, Robert L (DFG)" w:date="2018-03-15T11:29:00Z">
        <w:r w:rsidRPr="007E295C" w:rsidDel="007007AB">
          <w:rPr>
            <w:b/>
            <w:sz w:val="24"/>
            <w:rPrChange w:id="1077" w:author="Massengill, Robert L (DFG)" w:date="2018-03-13T09:16:00Z">
              <w:rPr>
                <w:b/>
                <w:color w:val="003366"/>
                <w:sz w:val="24"/>
              </w:rPr>
            </w:rPrChange>
          </w:rPr>
          <w:delText xml:space="preserve"> R-2-1</w:delText>
        </w:r>
      </w:del>
      <w:del w:id="1078" w:author="Massengill, Robert L (DFG)" w:date="2018-03-12T15:07:00Z">
        <w:r w:rsidRPr="007E295C" w:rsidDel="007A2999">
          <w:rPr>
            <w:b/>
            <w:sz w:val="24"/>
            <w:rPrChange w:id="1079" w:author="Massengill, Robert L (DFG)" w:date="2018-03-13T09:16:00Z">
              <w:rPr>
                <w:b/>
                <w:color w:val="003366"/>
                <w:sz w:val="24"/>
              </w:rPr>
            </w:rPrChange>
          </w:rPr>
          <w:delText>5</w:delText>
        </w:r>
      </w:del>
      <w:del w:id="1080" w:author="Massengill, Robert L (DFG)" w:date="2018-03-15T11:29:00Z">
        <w:r w:rsidRPr="007E295C" w:rsidDel="007007AB">
          <w:rPr>
            <w:b/>
            <w:sz w:val="24"/>
            <w:rPrChange w:id="1081" w:author="Massengill, Robert L (DFG)" w:date="2018-03-13T09:16:00Z">
              <w:rPr>
                <w:b/>
                <w:color w:val="003366"/>
                <w:sz w:val="24"/>
              </w:rPr>
            </w:rPrChange>
          </w:rPr>
          <w:delText>)</w:delText>
        </w:r>
      </w:del>
    </w:p>
    <w:p w:rsidR="00C40E00" w:rsidRPr="007E295C" w:rsidDel="003C64AC" w:rsidRDefault="007244BC">
      <w:pPr>
        <w:pStyle w:val="BodyText"/>
        <w:tabs>
          <w:tab w:val="left" w:pos="3269"/>
        </w:tabs>
        <w:spacing w:before="131"/>
        <w:ind w:left="765"/>
        <w:rPr>
          <w:del w:id="1082" w:author="Massengill, Robert L (DFG)" w:date="2018-03-15T11:38:00Z"/>
        </w:rPr>
      </w:pPr>
      <w:del w:id="1083" w:author="Massengill, Robert L (DFG)" w:date="2018-03-15T11:38:00Z">
        <w:r w:rsidRPr="007E295C" w:rsidDel="003C64AC">
          <w:rPr>
            <w:rPrChange w:id="1084" w:author="Massengill, Robert L (DFG)" w:date="2018-03-13T09:16:00Z">
              <w:rPr>
                <w:color w:val="333333"/>
              </w:rPr>
            </w:rPrChange>
          </w:rPr>
          <w:delText>Start</w:delText>
        </w:r>
        <w:r w:rsidRPr="007E295C" w:rsidDel="003C64AC">
          <w:rPr>
            <w:spacing w:val="-3"/>
            <w:rPrChange w:id="1085" w:author="Massengill, Robert L (DFG)" w:date="2018-03-13T09:16:00Z">
              <w:rPr>
                <w:color w:val="333333"/>
                <w:spacing w:val="-3"/>
              </w:rPr>
            </w:rPrChange>
          </w:rPr>
          <w:delText xml:space="preserve"> </w:delText>
        </w:r>
        <w:r w:rsidRPr="007E295C" w:rsidDel="003C64AC">
          <w:rPr>
            <w:rPrChange w:id="1086" w:author="Massengill, Robert L (DFG)" w:date="2018-03-13T09:16:00Z">
              <w:rPr>
                <w:color w:val="333333"/>
              </w:rPr>
            </w:rPrChange>
          </w:rPr>
          <w:delText>Date</w:delText>
        </w:r>
        <w:r w:rsidRPr="007E295C" w:rsidDel="003C64AC">
          <w:rPr>
            <w:rPrChange w:id="1087" w:author="Massengill, Robert L (DFG)" w:date="2018-03-13T09:16:00Z">
              <w:rPr>
                <w:color w:val="333333"/>
              </w:rPr>
            </w:rPrChange>
          </w:rPr>
          <w:tab/>
          <w:delText>July 1,</w:delText>
        </w:r>
        <w:r w:rsidRPr="007E295C" w:rsidDel="003C64AC">
          <w:rPr>
            <w:spacing w:val="-10"/>
            <w:rPrChange w:id="1088" w:author="Massengill, Robert L (DFG)" w:date="2018-03-13T09:16:00Z">
              <w:rPr>
                <w:color w:val="333333"/>
                <w:spacing w:val="-10"/>
              </w:rPr>
            </w:rPrChange>
          </w:rPr>
          <w:delText xml:space="preserve"> </w:delText>
        </w:r>
        <w:r w:rsidRPr="007E295C" w:rsidDel="003C64AC">
          <w:rPr>
            <w:rPrChange w:id="1089" w:author="Massengill, Robert L (DFG)" w:date="2018-03-13T09:16:00Z">
              <w:rPr>
                <w:color w:val="333333"/>
              </w:rPr>
            </w:rPrChange>
          </w:rPr>
          <w:delText>201</w:delText>
        </w:r>
      </w:del>
      <w:del w:id="1090" w:author="Massengill, Robert L (DFG)" w:date="2018-03-05T10:27:00Z">
        <w:r w:rsidRPr="007E295C" w:rsidDel="00521E1B">
          <w:rPr>
            <w:rPrChange w:id="1091" w:author="Massengill, Robert L (DFG)" w:date="2018-03-13T09:16:00Z">
              <w:rPr>
                <w:color w:val="333333"/>
              </w:rPr>
            </w:rPrChange>
          </w:rPr>
          <w:delText>6</w:delText>
        </w:r>
      </w:del>
    </w:p>
    <w:p w:rsidR="00C40E00" w:rsidRPr="007E295C" w:rsidRDefault="00C40E00">
      <w:pPr>
        <w:pStyle w:val="BodyText"/>
        <w:spacing w:before="2"/>
        <w:rPr>
          <w:sz w:val="21"/>
        </w:rPr>
      </w:pPr>
    </w:p>
    <w:p w:rsidR="00C40E00" w:rsidRPr="007E295C" w:rsidRDefault="007244BC">
      <w:pPr>
        <w:pStyle w:val="Heading3"/>
      </w:pPr>
      <w:r w:rsidRPr="007E295C">
        <w:rPr>
          <w:rPrChange w:id="1092" w:author="Massengill, Robert L (DFG)" w:date="2018-03-13T09:16:00Z">
            <w:rPr>
              <w:color w:val="333333"/>
            </w:rPr>
          </w:rPrChange>
        </w:rPr>
        <w:t>Project Statement Summaries</w:t>
      </w:r>
    </w:p>
    <w:p w:rsidR="00C40E00" w:rsidRPr="007E295C" w:rsidRDefault="007244BC">
      <w:pPr>
        <w:spacing w:before="88"/>
        <w:ind w:left="420"/>
        <w:rPr>
          <w:b/>
          <w:sz w:val="24"/>
        </w:rPr>
      </w:pPr>
      <w:r w:rsidRPr="00D72BBF">
        <w:rPr>
          <w:b/>
          <w:color w:val="003366"/>
          <w:sz w:val="24"/>
        </w:rPr>
        <w:t>Project Statement</w:t>
      </w:r>
      <w:r w:rsidRPr="007E295C">
        <w:rPr>
          <w:b/>
          <w:sz w:val="24"/>
          <w:rPrChange w:id="1093" w:author="Massengill, Robert L (DFG)" w:date="2018-03-13T09:16:00Z">
            <w:rPr>
              <w:b/>
              <w:color w:val="003366"/>
              <w:sz w:val="24"/>
            </w:rPr>
          </w:rPrChange>
        </w:rPr>
        <w:t xml:space="preserve"> </w:t>
      </w:r>
      <w:del w:id="1094" w:author="Massengill, Robert L (DFG)" w:date="2018-03-15T11:29:00Z">
        <w:r w:rsidRPr="007E295C" w:rsidDel="007007AB">
          <w:rPr>
            <w:b/>
            <w:sz w:val="24"/>
            <w:rPrChange w:id="1095" w:author="Massengill, Robert L (DFG)" w:date="2018-03-13T09:16:00Z">
              <w:rPr>
                <w:b/>
                <w:color w:val="003366"/>
                <w:sz w:val="24"/>
              </w:rPr>
            </w:rPrChange>
          </w:rPr>
          <w:delText>#</w:delText>
        </w:r>
      </w:del>
      <w:del w:id="1096" w:author="Massengill, Robert L (DFG)" w:date="2018-03-12T15:05:00Z">
        <w:r w:rsidRPr="007E295C" w:rsidDel="007A2999">
          <w:rPr>
            <w:b/>
            <w:sz w:val="24"/>
            <w:rPrChange w:id="1097" w:author="Massengill, Robert L (DFG)" w:date="2018-03-13T09:16:00Z">
              <w:rPr>
                <w:b/>
                <w:color w:val="003366"/>
                <w:sz w:val="24"/>
              </w:rPr>
            </w:rPrChange>
          </w:rPr>
          <w:delText>216274126</w:delText>
        </w:r>
      </w:del>
      <w:del w:id="1098" w:author="Massengill, Robert L (DFG)" w:date="2018-03-15T11:29:00Z">
        <w:r w:rsidRPr="007E295C" w:rsidDel="007007AB">
          <w:rPr>
            <w:b/>
            <w:sz w:val="24"/>
            <w:rPrChange w:id="1099" w:author="Massengill, Robert L (DFG)" w:date="2018-03-13T09:16:00Z">
              <w:rPr>
                <w:b/>
                <w:color w:val="003366"/>
                <w:sz w:val="24"/>
              </w:rPr>
            </w:rPrChange>
          </w:rPr>
          <w:delText xml:space="preserve"> - AK-</w:delText>
        </w:r>
      </w:del>
      <w:del w:id="1100" w:author="Massengill, Robert L (DFG)" w:date="2018-03-12T15:05:00Z">
        <w:r w:rsidRPr="007E295C" w:rsidDel="007A2999">
          <w:rPr>
            <w:b/>
            <w:sz w:val="24"/>
            <w:rPrChange w:id="1101" w:author="Massengill, Robert L (DFG)" w:date="2018-03-13T09:16:00Z">
              <w:rPr>
                <w:b/>
                <w:color w:val="003366"/>
                <w:sz w:val="24"/>
              </w:rPr>
            </w:rPrChange>
          </w:rPr>
          <w:delText>Kenai Peninsula Northern Pike Control</w:delText>
        </w:r>
      </w:del>
      <w:del w:id="1102" w:author="Massengill, Robert L (DFG)" w:date="2018-03-15T11:29:00Z">
        <w:r w:rsidRPr="007E295C" w:rsidDel="007007AB">
          <w:rPr>
            <w:b/>
            <w:sz w:val="24"/>
            <w:rPrChange w:id="1103" w:author="Massengill, Robert L (DFG)" w:date="2018-03-13T09:16:00Z">
              <w:rPr>
                <w:b/>
                <w:color w:val="003366"/>
                <w:sz w:val="24"/>
              </w:rPr>
            </w:rPrChange>
          </w:rPr>
          <w:delText xml:space="preserve"> (F-10-33 R-2-15)</w:delText>
        </w:r>
      </w:del>
      <w:ins w:id="1104" w:author="Massengill, Robert L (DFG)" w:date="2018-03-15T11:30:00Z">
        <w:r w:rsidR="00215E8A">
          <w:rPr>
            <w:b/>
            <w:color w:val="003366"/>
            <w:sz w:val="24"/>
          </w:rPr>
          <w:t>#21627412</w:t>
        </w:r>
      </w:ins>
      <w:ins w:id="1105" w:author="Massengill, Robert L (DFG)" w:date="2018-03-15T11:47:00Z">
        <w:r w:rsidR="00215E8A">
          <w:rPr>
            <w:b/>
            <w:color w:val="003366"/>
            <w:sz w:val="24"/>
          </w:rPr>
          <w:t>4</w:t>
        </w:r>
      </w:ins>
      <w:ins w:id="1106" w:author="Massengill, Robert L (DFG)" w:date="2018-03-15T11:30:00Z">
        <w:r w:rsidR="007007AB">
          <w:rPr>
            <w:b/>
            <w:color w:val="003366"/>
            <w:sz w:val="24"/>
          </w:rPr>
          <w:t xml:space="preserve"> - AK-Kenai Peninsul</w:t>
        </w:r>
        <w:r w:rsidR="007964C0">
          <w:rPr>
            <w:b/>
            <w:color w:val="003366"/>
            <w:sz w:val="24"/>
          </w:rPr>
          <w:t>a Northern Pike Control (F-10-3</w:t>
        </w:r>
      </w:ins>
      <w:ins w:id="1107" w:author="Massengill, Robert L (DFG)" w:date="2018-03-15T11:35:00Z">
        <w:r w:rsidR="007964C0">
          <w:rPr>
            <w:b/>
            <w:color w:val="003366"/>
            <w:sz w:val="24"/>
          </w:rPr>
          <w:t>4</w:t>
        </w:r>
      </w:ins>
      <w:ins w:id="1108" w:author="Massengill, Robert L (DFG)" w:date="2018-03-15T11:30:00Z">
        <w:r w:rsidR="007007AB">
          <w:rPr>
            <w:b/>
            <w:color w:val="003366"/>
            <w:sz w:val="24"/>
          </w:rPr>
          <w:t xml:space="preserve"> R-2-15)</w:t>
        </w:r>
      </w:ins>
    </w:p>
    <w:p w:rsidR="007007AB" w:rsidRPr="007007AB" w:rsidRDefault="007007AB" w:rsidP="007007AB">
      <w:pPr>
        <w:spacing w:before="88"/>
        <w:ind w:left="420"/>
        <w:rPr>
          <w:ins w:id="1109" w:author="Massengill, Robert L (DFG)" w:date="2018-03-15T11:29:00Z"/>
          <w:sz w:val="19"/>
        </w:rPr>
      </w:pPr>
      <w:ins w:id="1110" w:author="Massengill, Robert L (DFG)" w:date="2018-03-15T11:29:00Z">
        <w:r w:rsidRPr="007007AB">
          <w:fldChar w:fldCharType="begin"/>
        </w:r>
        <w:r w:rsidRPr="007007AB">
          <w:instrText xml:space="preserve"> HYPERLINK \l "_bookmark2" </w:instrText>
        </w:r>
        <w:r w:rsidRPr="007007AB">
          <w:fldChar w:fldCharType="separate"/>
        </w:r>
        <w:r w:rsidRPr="007007AB">
          <w:rPr>
            <w:color w:val="0000FF"/>
            <w:sz w:val="19"/>
          </w:rPr>
          <w:t>[View Statement Details]</w:t>
        </w:r>
        <w:r w:rsidRPr="007007AB">
          <w:rPr>
            <w:color w:val="0000FF"/>
            <w:sz w:val="19"/>
          </w:rPr>
          <w:fldChar w:fldCharType="end"/>
        </w:r>
      </w:ins>
    </w:p>
    <w:p w:rsidR="00C40E00" w:rsidRPr="007E295C" w:rsidDel="007007AB" w:rsidRDefault="0061567C">
      <w:pPr>
        <w:spacing w:before="88"/>
        <w:ind w:left="420"/>
        <w:rPr>
          <w:del w:id="1111" w:author="Massengill, Robert L (DFG)" w:date="2018-03-15T11:29:00Z"/>
          <w:sz w:val="19"/>
        </w:rPr>
      </w:pPr>
      <w:del w:id="1112" w:author="Massengill, Robert L (DFG)" w:date="2018-03-15T11:29:00Z">
        <w:r w:rsidRPr="007E295C" w:rsidDel="007007AB">
          <w:fldChar w:fldCharType="begin"/>
        </w:r>
        <w:r w:rsidRPr="007E295C" w:rsidDel="007007AB">
          <w:delInstrText xml:space="preserve"> HYPERLINK \l "_bookmark2" </w:delInstrText>
        </w:r>
        <w:r w:rsidRPr="007E295C" w:rsidDel="007007AB">
          <w:rPr>
            <w:rPrChange w:id="1113" w:author="Massengill, Robert L (DFG)" w:date="2018-03-13T09:16:00Z">
              <w:rPr>
                <w:color w:val="0000FF"/>
                <w:sz w:val="19"/>
              </w:rPr>
            </w:rPrChange>
          </w:rPr>
          <w:fldChar w:fldCharType="separate"/>
        </w:r>
        <w:r w:rsidR="007244BC" w:rsidRPr="007E295C" w:rsidDel="007007AB">
          <w:rPr>
            <w:sz w:val="19"/>
            <w:rPrChange w:id="1114" w:author="Massengill, Robert L (DFG)" w:date="2018-03-13T09:16:00Z">
              <w:rPr>
                <w:color w:val="0000FF"/>
                <w:sz w:val="19"/>
              </w:rPr>
            </w:rPrChange>
          </w:rPr>
          <w:delText>[View Statement Details]</w:delText>
        </w:r>
        <w:r w:rsidRPr="007E295C" w:rsidDel="007007AB">
          <w:rPr>
            <w:sz w:val="19"/>
            <w:rPrChange w:id="1115" w:author="Massengill, Robert L (DFG)" w:date="2018-03-13T09:16:00Z">
              <w:rPr>
                <w:color w:val="0000FF"/>
                <w:sz w:val="19"/>
              </w:rPr>
            </w:rPrChange>
          </w:rPr>
          <w:fldChar w:fldCharType="end"/>
        </w:r>
      </w:del>
    </w:p>
    <w:p w:rsidR="00C40E00" w:rsidRPr="007E295C" w:rsidRDefault="007244BC">
      <w:pPr>
        <w:pStyle w:val="BodyText"/>
        <w:tabs>
          <w:tab w:val="left" w:pos="3269"/>
        </w:tabs>
        <w:spacing w:before="55"/>
        <w:ind w:left="765"/>
      </w:pPr>
      <w:r w:rsidRPr="007E295C">
        <w:rPr>
          <w:rPrChange w:id="1116" w:author="Massengill, Robert L (DFG)" w:date="2018-03-13T09:16:00Z">
            <w:rPr>
              <w:color w:val="333333"/>
            </w:rPr>
          </w:rPrChange>
        </w:rPr>
        <w:t>Grant</w:t>
      </w:r>
      <w:r w:rsidRPr="007E295C">
        <w:rPr>
          <w:spacing w:val="-4"/>
          <w:rPrChange w:id="1117" w:author="Massengill, Robert L (DFG)" w:date="2018-03-13T09:16:00Z">
            <w:rPr>
              <w:color w:val="333333"/>
              <w:spacing w:val="-4"/>
            </w:rPr>
          </w:rPrChange>
        </w:rPr>
        <w:t xml:space="preserve"> </w:t>
      </w:r>
      <w:r w:rsidRPr="007E295C">
        <w:rPr>
          <w:rPrChange w:id="1118" w:author="Massengill, Robert L (DFG)" w:date="2018-03-13T09:16:00Z">
            <w:rPr>
              <w:color w:val="333333"/>
            </w:rPr>
          </w:rPrChange>
        </w:rPr>
        <w:t>Programs</w:t>
      </w:r>
      <w:r w:rsidRPr="007E295C">
        <w:rPr>
          <w:rPrChange w:id="1119" w:author="Massengill, Robert L (DFG)" w:date="2018-03-13T09:16:00Z">
            <w:rPr>
              <w:color w:val="333333"/>
            </w:rPr>
          </w:rPrChange>
        </w:rPr>
        <w:tab/>
      </w:r>
      <w:del w:id="1120" w:author="Massengill, Robert L (DFG)" w:date="2018-03-12T15:06:00Z">
        <w:r w:rsidRPr="007E295C" w:rsidDel="007A2999">
          <w:rPr>
            <w:rPrChange w:id="1121" w:author="Massengill, Robert L (DFG)" w:date="2018-03-13T09:16:00Z">
              <w:rPr>
                <w:color w:val="333333"/>
              </w:rPr>
            </w:rPrChange>
          </w:rPr>
          <w:delText>Sport Fish Restoration</w:delText>
        </w:r>
        <w:r w:rsidRPr="007E295C" w:rsidDel="007A2999">
          <w:rPr>
            <w:spacing w:val="-32"/>
            <w:rPrChange w:id="1122" w:author="Massengill, Robert L (DFG)" w:date="2018-03-13T09:16:00Z">
              <w:rPr>
                <w:color w:val="333333"/>
                <w:spacing w:val="-32"/>
              </w:rPr>
            </w:rPrChange>
          </w:rPr>
          <w:delText xml:space="preserve"> </w:delText>
        </w:r>
        <w:r w:rsidRPr="007E295C" w:rsidDel="007A2999">
          <w:rPr>
            <w:rPrChange w:id="1123" w:author="Massengill, Robert L (DFG)" w:date="2018-03-13T09:16:00Z">
              <w:rPr>
                <w:color w:val="333333"/>
              </w:rPr>
            </w:rPrChange>
          </w:rPr>
          <w:delText>(Freshwater)</w:delText>
        </w:r>
      </w:del>
      <w:ins w:id="1124" w:author="Massengill, Robert L (DFG)" w:date="2018-03-12T15:06:00Z">
        <w:r w:rsidR="007A2999" w:rsidRPr="007E295C">
          <w:rPr>
            <w:rPrChange w:id="1125" w:author="Massengill, Robert L (DFG)" w:date="2018-03-13T09:16:00Z">
              <w:rPr>
                <w:color w:val="FF0000"/>
              </w:rPr>
            </w:rPrChange>
          </w:rPr>
          <w:t>Alaska Sustainable Salmon Fund (AKSSF)</w:t>
        </w:r>
      </w:ins>
    </w:p>
    <w:p w:rsidR="00C40E00" w:rsidDel="00215E8A" w:rsidRDefault="00C40E00">
      <w:pPr>
        <w:pStyle w:val="BodyText"/>
        <w:rPr>
          <w:del w:id="1126" w:author="Massengill, Robert L (DFG)" w:date="2018-03-15T11:47:00Z"/>
          <w:sz w:val="20"/>
        </w:rPr>
      </w:pPr>
    </w:p>
    <w:p w:rsidR="00C40E00" w:rsidRDefault="00405DDA">
      <w:pPr>
        <w:pStyle w:val="BodyText"/>
        <w:spacing w:before="2"/>
        <w:rPr>
          <w:sz w:val="13"/>
        </w:rPr>
      </w:pPr>
      <w:r>
        <w:pict>
          <v:line id="_x0000_s1026" style="position:absolute;z-index:1216;mso-wrap-distance-left:0;mso-wrap-distance-right:0;mso-position-horizontal-relative:page" from="51pt,10.35pt" to="527.3pt,10.35pt" strokecolor="#969696">
            <w10:wrap type="topAndBottom" anchorx="page"/>
          </v:line>
        </w:pict>
      </w:r>
    </w:p>
    <w:sectPr w:rsidR="00C40E00">
      <w:pgSz w:w="12240" w:h="15840"/>
      <w:pgMar w:top="700" w:right="620" w:bottom="280" w:left="9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9" w:author="Massengill, Robert L (DFG)" w:date="2018-03-23T13:56:00Z" w:initials="MRL(">
    <w:p w:rsidR="0061567C" w:rsidRDefault="0061567C">
      <w:pPr>
        <w:pStyle w:val="CommentText"/>
      </w:pPr>
      <w:r>
        <w:rPr>
          <w:rStyle w:val="CommentReference"/>
        </w:rPr>
        <w:annotationRef/>
      </w:r>
      <w:r>
        <w:t>stopped</w:t>
      </w:r>
    </w:p>
  </w:comment>
  <w:comment w:id="917" w:author="Massengill, Robert L (DFG)" w:date="2018-03-23T13:56:00Z" w:initials="MRL(">
    <w:p w:rsidR="001845CA" w:rsidRDefault="001845CA">
      <w:pPr>
        <w:pStyle w:val="CommentText"/>
      </w:pPr>
      <w:r>
        <w:rPr>
          <w:rStyle w:val="CommentReference"/>
        </w:rPr>
        <w:annotationRef/>
      </w:r>
    </w:p>
  </w:comment>
  <w:comment w:id="918" w:author="Massengill, Robert L (DFG)" w:date="2018-03-23T13:56:00Z" w:initials="MRL(">
    <w:p w:rsidR="001845CA" w:rsidRDefault="001845CA">
      <w:pPr>
        <w:pStyle w:val="CommentText"/>
      </w:pPr>
      <w:r>
        <w:rPr>
          <w:rStyle w:val="CommentReference"/>
        </w:rPr>
        <w:annotationRef/>
      </w:r>
      <w:r w:rsidR="00405DDA">
        <w:t>Need to replace this objective with one to assess native fish ASL.</w:t>
      </w:r>
    </w:p>
  </w:comment>
  <w:comment w:id="1019" w:author="Massengill, Robert L (DFG)" w:date="2018-03-23T13:56:00Z" w:initials="MRL(">
    <w:p w:rsidR="001C2E53" w:rsidRDefault="001C2E53">
      <w:pPr>
        <w:pStyle w:val="CommentText"/>
      </w:pPr>
      <w:r>
        <w:rPr>
          <w:rStyle w:val="CommentReference"/>
        </w:rPr>
        <w:annotationRef/>
      </w:r>
      <w:r>
        <w:t>Need objective developed during meeting with Tim and Robert.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67C" w:rsidRDefault="0061567C" w:rsidP="008F01DB">
      <w:r>
        <w:separator/>
      </w:r>
    </w:p>
  </w:endnote>
  <w:endnote w:type="continuationSeparator" w:id="0">
    <w:p w:rsidR="0061567C" w:rsidRDefault="0061567C" w:rsidP="008F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67C" w:rsidRDefault="0061567C" w:rsidP="008F01DB">
      <w:r>
        <w:separator/>
      </w:r>
    </w:p>
  </w:footnote>
  <w:footnote w:type="continuationSeparator" w:id="0">
    <w:p w:rsidR="0061567C" w:rsidRDefault="0061567C" w:rsidP="008F0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463F"/>
    <w:multiLevelType w:val="hybridMultilevel"/>
    <w:tmpl w:val="4ACCFD20"/>
    <w:lvl w:ilvl="0" w:tplc="0CE071BC">
      <w:start w:val="1"/>
      <w:numFmt w:val="decimal"/>
      <w:lvlText w:val="%1."/>
      <w:lvlJc w:val="left"/>
      <w:pPr>
        <w:ind w:left="175" w:hanging="236"/>
      </w:pPr>
      <w:rPr>
        <w:rFonts w:ascii="Calibri" w:eastAsia="Calibri" w:hAnsi="Calibri" w:cs="Calibri" w:hint="default"/>
        <w:color w:val="333333"/>
        <w:spacing w:val="-1"/>
        <w:w w:val="100"/>
        <w:sz w:val="24"/>
        <w:szCs w:val="24"/>
      </w:rPr>
    </w:lvl>
    <w:lvl w:ilvl="1" w:tplc="D72AEB40">
      <w:numFmt w:val="bullet"/>
      <w:lvlText w:val="•"/>
      <w:lvlJc w:val="left"/>
      <w:pPr>
        <w:ind w:left="1168" w:hanging="236"/>
      </w:pPr>
      <w:rPr>
        <w:rFonts w:hint="default"/>
      </w:rPr>
    </w:lvl>
    <w:lvl w:ilvl="2" w:tplc="7368D8FE">
      <w:numFmt w:val="bullet"/>
      <w:lvlText w:val="•"/>
      <w:lvlJc w:val="left"/>
      <w:pPr>
        <w:ind w:left="2156" w:hanging="236"/>
      </w:pPr>
      <w:rPr>
        <w:rFonts w:hint="default"/>
      </w:rPr>
    </w:lvl>
    <w:lvl w:ilvl="3" w:tplc="39C6D0F2">
      <w:numFmt w:val="bullet"/>
      <w:lvlText w:val="•"/>
      <w:lvlJc w:val="left"/>
      <w:pPr>
        <w:ind w:left="3144" w:hanging="236"/>
      </w:pPr>
      <w:rPr>
        <w:rFonts w:hint="default"/>
      </w:rPr>
    </w:lvl>
    <w:lvl w:ilvl="4" w:tplc="4A6C895C">
      <w:numFmt w:val="bullet"/>
      <w:lvlText w:val="•"/>
      <w:lvlJc w:val="left"/>
      <w:pPr>
        <w:ind w:left="4132" w:hanging="236"/>
      </w:pPr>
      <w:rPr>
        <w:rFonts w:hint="default"/>
      </w:rPr>
    </w:lvl>
    <w:lvl w:ilvl="5" w:tplc="1C88E99A">
      <w:numFmt w:val="bullet"/>
      <w:lvlText w:val="•"/>
      <w:lvlJc w:val="left"/>
      <w:pPr>
        <w:ind w:left="5120" w:hanging="236"/>
      </w:pPr>
      <w:rPr>
        <w:rFonts w:hint="default"/>
      </w:rPr>
    </w:lvl>
    <w:lvl w:ilvl="6" w:tplc="524A37C0">
      <w:numFmt w:val="bullet"/>
      <w:lvlText w:val="•"/>
      <w:lvlJc w:val="left"/>
      <w:pPr>
        <w:ind w:left="6108" w:hanging="236"/>
      </w:pPr>
      <w:rPr>
        <w:rFonts w:hint="default"/>
      </w:rPr>
    </w:lvl>
    <w:lvl w:ilvl="7" w:tplc="51967D48">
      <w:numFmt w:val="bullet"/>
      <w:lvlText w:val="•"/>
      <w:lvlJc w:val="left"/>
      <w:pPr>
        <w:ind w:left="7096" w:hanging="236"/>
      </w:pPr>
      <w:rPr>
        <w:rFonts w:hint="default"/>
      </w:rPr>
    </w:lvl>
    <w:lvl w:ilvl="8" w:tplc="AC6E967A">
      <w:numFmt w:val="bullet"/>
      <w:lvlText w:val="•"/>
      <w:lvlJc w:val="left"/>
      <w:pPr>
        <w:ind w:left="8084" w:hanging="236"/>
      </w:pPr>
      <w:rPr>
        <w:rFonts w:hint="default"/>
      </w:rPr>
    </w:lvl>
  </w:abstractNum>
  <w:abstractNum w:abstractNumId="1">
    <w:nsid w:val="15410588"/>
    <w:multiLevelType w:val="hybridMultilevel"/>
    <w:tmpl w:val="9E70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E794B"/>
    <w:multiLevelType w:val="hybridMultilevel"/>
    <w:tmpl w:val="1C62253C"/>
    <w:lvl w:ilvl="0" w:tplc="F86036F8">
      <w:start w:val="1"/>
      <w:numFmt w:val="decimal"/>
      <w:lvlText w:val="%1)"/>
      <w:lvlJc w:val="left"/>
      <w:pPr>
        <w:ind w:left="175" w:hanging="248"/>
      </w:pPr>
      <w:rPr>
        <w:rFonts w:ascii="Calibri" w:eastAsia="Calibri" w:hAnsi="Calibri" w:cs="Calibri" w:hint="default"/>
        <w:color w:val="333333"/>
        <w:spacing w:val="-1"/>
        <w:w w:val="100"/>
        <w:sz w:val="24"/>
        <w:szCs w:val="24"/>
      </w:rPr>
    </w:lvl>
    <w:lvl w:ilvl="1" w:tplc="481E3592">
      <w:start w:val="1"/>
      <w:numFmt w:val="decimal"/>
      <w:lvlText w:val="%2."/>
      <w:lvlJc w:val="left"/>
      <w:pPr>
        <w:ind w:left="795" w:hanging="236"/>
      </w:pPr>
      <w:rPr>
        <w:rFonts w:ascii="Calibri" w:eastAsia="Calibri" w:hAnsi="Calibri" w:cs="Calibri" w:hint="default"/>
        <w:color w:val="333333"/>
        <w:spacing w:val="-1"/>
        <w:w w:val="100"/>
        <w:sz w:val="24"/>
        <w:szCs w:val="24"/>
      </w:rPr>
    </w:lvl>
    <w:lvl w:ilvl="2" w:tplc="7EB44316">
      <w:numFmt w:val="bullet"/>
      <w:lvlText w:val="•"/>
      <w:lvlJc w:val="left"/>
      <w:pPr>
        <w:ind w:left="1828" w:hanging="236"/>
      </w:pPr>
      <w:rPr>
        <w:rFonts w:hint="default"/>
      </w:rPr>
    </w:lvl>
    <w:lvl w:ilvl="3" w:tplc="F448F418">
      <w:numFmt w:val="bullet"/>
      <w:lvlText w:val="•"/>
      <w:lvlJc w:val="left"/>
      <w:pPr>
        <w:ind w:left="2857" w:hanging="236"/>
      </w:pPr>
      <w:rPr>
        <w:rFonts w:hint="default"/>
      </w:rPr>
    </w:lvl>
    <w:lvl w:ilvl="4" w:tplc="C772EDD0">
      <w:numFmt w:val="bullet"/>
      <w:lvlText w:val="•"/>
      <w:lvlJc w:val="left"/>
      <w:pPr>
        <w:ind w:left="3886" w:hanging="236"/>
      </w:pPr>
      <w:rPr>
        <w:rFonts w:hint="default"/>
      </w:rPr>
    </w:lvl>
    <w:lvl w:ilvl="5" w:tplc="D444D07C">
      <w:numFmt w:val="bullet"/>
      <w:lvlText w:val="•"/>
      <w:lvlJc w:val="left"/>
      <w:pPr>
        <w:ind w:left="4915" w:hanging="236"/>
      </w:pPr>
      <w:rPr>
        <w:rFonts w:hint="default"/>
      </w:rPr>
    </w:lvl>
    <w:lvl w:ilvl="6" w:tplc="CF0A695E">
      <w:numFmt w:val="bullet"/>
      <w:lvlText w:val="•"/>
      <w:lvlJc w:val="left"/>
      <w:pPr>
        <w:ind w:left="5944" w:hanging="236"/>
      </w:pPr>
      <w:rPr>
        <w:rFonts w:hint="default"/>
      </w:rPr>
    </w:lvl>
    <w:lvl w:ilvl="7" w:tplc="92368664">
      <w:numFmt w:val="bullet"/>
      <w:lvlText w:val="•"/>
      <w:lvlJc w:val="left"/>
      <w:pPr>
        <w:ind w:left="6973" w:hanging="236"/>
      </w:pPr>
      <w:rPr>
        <w:rFonts w:hint="default"/>
      </w:rPr>
    </w:lvl>
    <w:lvl w:ilvl="8" w:tplc="50B6D83C">
      <w:numFmt w:val="bullet"/>
      <w:lvlText w:val="•"/>
      <w:lvlJc w:val="left"/>
      <w:pPr>
        <w:ind w:left="8002" w:hanging="236"/>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C40E00"/>
    <w:rsid w:val="000310D6"/>
    <w:rsid w:val="000402BF"/>
    <w:rsid w:val="00046025"/>
    <w:rsid w:val="00090CB1"/>
    <w:rsid w:val="000C0F48"/>
    <w:rsid w:val="001772F3"/>
    <w:rsid w:val="001845CA"/>
    <w:rsid w:val="001C2E53"/>
    <w:rsid w:val="001F2590"/>
    <w:rsid w:val="00215E8A"/>
    <w:rsid w:val="002D5DCD"/>
    <w:rsid w:val="0034517B"/>
    <w:rsid w:val="003C64AC"/>
    <w:rsid w:val="003E312B"/>
    <w:rsid w:val="00405DDA"/>
    <w:rsid w:val="00421A54"/>
    <w:rsid w:val="00436598"/>
    <w:rsid w:val="004718F8"/>
    <w:rsid w:val="004D7360"/>
    <w:rsid w:val="005138C3"/>
    <w:rsid w:val="00521E1B"/>
    <w:rsid w:val="00592016"/>
    <w:rsid w:val="00597521"/>
    <w:rsid w:val="005E4F20"/>
    <w:rsid w:val="006018EC"/>
    <w:rsid w:val="0061567C"/>
    <w:rsid w:val="006272F2"/>
    <w:rsid w:val="006467A7"/>
    <w:rsid w:val="00665198"/>
    <w:rsid w:val="00676416"/>
    <w:rsid w:val="006D4E56"/>
    <w:rsid w:val="006E63AC"/>
    <w:rsid w:val="007007AB"/>
    <w:rsid w:val="00722887"/>
    <w:rsid w:val="007244BC"/>
    <w:rsid w:val="007964C0"/>
    <w:rsid w:val="007A2999"/>
    <w:rsid w:val="007C22B6"/>
    <w:rsid w:val="007E295C"/>
    <w:rsid w:val="0084535B"/>
    <w:rsid w:val="00884654"/>
    <w:rsid w:val="008A0168"/>
    <w:rsid w:val="008F01DB"/>
    <w:rsid w:val="00921833"/>
    <w:rsid w:val="00931A01"/>
    <w:rsid w:val="009816BD"/>
    <w:rsid w:val="00A16FC7"/>
    <w:rsid w:val="00A37464"/>
    <w:rsid w:val="00AA7A41"/>
    <w:rsid w:val="00B1715A"/>
    <w:rsid w:val="00B732A2"/>
    <w:rsid w:val="00BC057B"/>
    <w:rsid w:val="00C36104"/>
    <w:rsid w:val="00C40E00"/>
    <w:rsid w:val="00CA0A96"/>
    <w:rsid w:val="00CC7354"/>
    <w:rsid w:val="00CE6A42"/>
    <w:rsid w:val="00D07296"/>
    <w:rsid w:val="00D42E93"/>
    <w:rsid w:val="00D72BBF"/>
    <w:rsid w:val="00D75C74"/>
    <w:rsid w:val="00DE2EEE"/>
    <w:rsid w:val="00E1076D"/>
    <w:rsid w:val="00E44CE3"/>
    <w:rsid w:val="00F6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08"/>
      <w:ind w:left="120"/>
      <w:outlineLvl w:val="0"/>
    </w:pPr>
    <w:rPr>
      <w:b/>
      <w:bCs/>
      <w:sz w:val="33"/>
      <w:szCs w:val="33"/>
    </w:rPr>
  </w:style>
  <w:style w:type="paragraph" w:styleId="Heading2">
    <w:name w:val="heading 2"/>
    <w:basedOn w:val="Normal"/>
    <w:uiPriority w:val="1"/>
    <w:qFormat/>
    <w:pPr>
      <w:spacing w:before="249"/>
      <w:ind w:left="120"/>
      <w:outlineLvl w:val="1"/>
    </w:pPr>
    <w:rPr>
      <w:b/>
      <w:bCs/>
      <w:sz w:val="26"/>
      <w:szCs w:val="26"/>
    </w:rPr>
  </w:style>
  <w:style w:type="paragraph" w:styleId="Heading3">
    <w:name w:val="heading 3"/>
    <w:basedOn w:val="Normal"/>
    <w:uiPriority w:val="1"/>
    <w:qFormat/>
    <w:pPr>
      <w:ind w:left="4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5"/>
    </w:pPr>
  </w:style>
  <w:style w:type="paragraph" w:customStyle="1" w:styleId="TableParagraph">
    <w:name w:val="Table Paragraph"/>
    <w:basedOn w:val="Normal"/>
    <w:uiPriority w:val="1"/>
    <w:qFormat/>
    <w:pPr>
      <w:spacing w:before="17"/>
      <w:ind w:left="75"/>
    </w:pPr>
  </w:style>
  <w:style w:type="paragraph" w:styleId="BalloonText">
    <w:name w:val="Balloon Text"/>
    <w:basedOn w:val="Normal"/>
    <w:link w:val="BalloonTextChar"/>
    <w:uiPriority w:val="99"/>
    <w:semiHidden/>
    <w:unhideWhenUsed/>
    <w:rsid w:val="00D07296"/>
    <w:rPr>
      <w:rFonts w:ascii="Tahoma" w:hAnsi="Tahoma" w:cs="Tahoma"/>
      <w:sz w:val="16"/>
      <w:szCs w:val="16"/>
    </w:rPr>
  </w:style>
  <w:style w:type="character" w:customStyle="1" w:styleId="BalloonTextChar">
    <w:name w:val="Balloon Text Char"/>
    <w:basedOn w:val="DefaultParagraphFont"/>
    <w:link w:val="BalloonText"/>
    <w:uiPriority w:val="99"/>
    <w:semiHidden/>
    <w:rsid w:val="00D07296"/>
    <w:rPr>
      <w:rFonts w:ascii="Tahoma" w:eastAsia="Calibri" w:hAnsi="Tahoma" w:cs="Tahoma"/>
      <w:sz w:val="16"/>
      <w:szCs w:val="16"/>
    </w:rPr>
  </w:style>
  <w:style w:type="character" w:styleId="CommentReference">
    <w:name w:val="annotation reference"/>
    <w:basedOn w:val="DefaultParagraphFont"/>
    <w:uiPriority w:val="99"/>
    <w:semiHidden/>
    <w:unhideWhenUsed/>
    <w:rsid w:val="00436598"/>
    <w:rPr>
      <w:sz w:val="16"/>
      <w:szCs w:val="16"/>
    </w:rPr>
  </w:style>
  <w:style w:type="paragraph" w:styleId="CommentText">
    <w:name w:val="annotation text"/>
    <w:basedOn w:val="Normal"/>
    <w:link w:val="CommentTextChar"/>
    <w:uiPriority w:val="99"/>
    <w:semiHidden/>
    <w:unhideWhenUsed/>
    <w:rsid w:val="00436598"/>
    <w:rPr>
      <w:sz w:val="20"/>
      <w:szCs w:val="20"/>
    </w:rPr>
  </w:style>
  <w:style w:type="character" w:customStyle="1" w:styleId="CommentTextChar">
    <w:name w:val="Comment Text Char"/>
    <w:basedOn w:val="DefaultParagraphFont"/>
    <w:link w:val="CommentText"/>
    <w:uiPriority w:val="99"/>
    <w:semiHidden/>
    <w:rsid w:val="0043659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436598"/>
    <w:rPr>
      <w:b/>
      <w:bCs/>
    </w:rPr>
  </w:style>
  <w:style w:type="character" w:customStyle="1" w:styleId="CommentSubjectChar">
    <w:name w:val="Comment Subject Char"/>
    <w:basedOn w:val="CommentTextChar"/>
    <w:link w:val="CommentSubject"/>
    <w:uiPriority w:val="99"/>
    <w:semiHidden/>
    <w:rsid w:val="00436598"/>
    <w:rPr>
      <w:rFonts w:ascii="Calibri" w:eastAsia="Calibri" w:hAnsi="Calibri" w:cs="Calibri"/>
      <w:b/>
      <w:bCs/>
      <w:sz w:val="20"/>
      <w:szCs w:val="20"/>
    </w:rPr>
  </w:style>
  <w:style w:type="paragraph" w:styleId="Revision">
    <w:name w:val="Revision"/>
    <w:hidden/>
    <w:uiPriority w:val="99"/>
    <w:semiHidden/>
    <w:rsid w:val="00436598"/>
    <w:pPr>
      <w:widowControl/>
      <w:autoSpaceDE/>
      <w:autoSpaceDN/>
    </w:pPr>
    <w:rPr>
      <w:rFonts w:ascii="Calibri" w:eastAsia="Calibri" w:hAnsi="Calibri" w:cs="Calibri"/>
    </w:rPr>
  </w:style>
  <w:style w:type="paragraph" w:styleId="EndnoteText">
    <w:name w:val="endnote text"/>
    <w:basedOn w:val="Normal"/>
    <w:link w:val="EndnoteTextChar"/>
    <w:uiPriority w:val="99"/>
    <w:semiHidden/>
    <w:unhideWhenUsed/>
    <w:rsid w:val="008F01DB"/>
    <w:rPr>
      <w:sz w:val="20"/>
      <w:szCs w:val="20"/>
    </w:rPr>
  </w:style>
  <w:style w:type="character" w:customStyle="1" w:styleId="EndnoteTextChar">
    <w:name w:val="Endnote Text Char"/>
    <w:basedOn w:val="DefaultParagraphFont"/>
    <w:link w:val="EndnoteText"/>
    <w:uiPriority w:val="99"/>
    <w:semiHidden/>
    <w:rsid w:val="008F01DB"/>
    <w:rPr>
      <w:rFonts w:ascii="Calibri" w:eastAsia="Calibri" w:hAnsi="Calibri" w:cs="Calibri"/>
      <w:sz w:val="20"/>
      <w:szCs w:val="20"/>
    </w:rPr>
  </w:style>
  <w:style w:type="character" w:styleId="EndnoteReference">
    <w:name w:val="endnote reference"/>
    <w:basedOn w:val="DefaultParagraphFont"/>
    <w:uiPriority w:val="99"/>
    <w:semiHidden/>
    <w:unhideWhenUsed/>
    <w:rsid w:val="008F01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8AC7C-C5C4-47B6-BBD8-597D863D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6</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Project(s) Proposal | TRACS</vt:lpstr>
    </vt:vector>
  </TitlesOfParts>
  <Company>Alaska Dept of Fish and Game</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Proposal | TRACS</dc:title>
  <cp:lastModifiedBy>Massengill, Robert L (DFG)</cp:lastModifiedBy>
  <cp:revision>38</cp:revision>
  <dcterms:created xsi:type="dcterms:W3CDTF">2018-03-01T07:17:00Z</dcterms:created>
  <dcterms:modified xsi:type="dcterms:W3CDTF">2018-03-23T21:57:00Z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LastSaved">
    <vt:filetime>2018-03-01T00:00:00Z</vt:filetime>
  </property>
</Properties>
</file>