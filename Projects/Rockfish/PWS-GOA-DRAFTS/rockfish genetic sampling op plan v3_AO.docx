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34D4" w14:textId="77777777" w:rsidR="000F01B0" w:rsidRDefault="000F01B0" w:rsidP="000F01B0">
      <w:pPr>
        <w:pStyle w:val="Cover-PublSeries"/>
      </w:pPr>
      <w:r>
        <w:t xml:space="preserve">Regional </w:t>
      </w:r>
      <w:r w:rsidR="0046660D">
        <w:t>Operational Plan</w:t>
      </w:r>
      <w:r>
        <w:t xml:space="preserve"> </w:t>
      </w:r>
      <w:proofErr w:type="gramStart"/>
      <w:r w:rsidR="0007513C">
        <w:t>DF</w:t>
      </w:r>
      <w:r w:rsidR="0046660D">
        <w:t>.</w:t>
      </w:r>
      <w:r w:rsidR="0007513C">
        <w:t>#</w:t>
      </w:r>
      <w:proofErr w:type="gramEnd"/>
      <w:r w:rsidR="0007513C">
        <w:t>R</w:t>
      </w:r>
      <w:r w:rsidR="0046660D">
        <w:t>.</w:t>
      </w:r>
      <w:r w:rsidR="0007513C">
        <w:t>YY-XX</w:t>
      </w:r>
    </w:p>
    <w:p w14:paraId="69026A80" w14:textId="33EB0160" w:rsidR="000F01B0" w:rsidRPr="00B205F2" w:rsidRDefault="00B076C8" w:rsidP="000F01B0">
      <w:pPr>
        <w:pStyle w:val="Cover-ReptTitle"/>
      </w:pPr>
      <w:r>
        <w:t>Operational Plan: Genetic Sampling of Yelloweye and Black Rockfish from Inside and Out</w:t>
      </w:r>
      <w:r w:rsidR="002B1D8C">
        <w:t>s</w:t>
      </w:r>
      <w:r>
        <w:t>ide Waters of Prince William Sound and Southeast Alaska</w:t>
      </w:r>
    </w:p>
    <w:p w14:paraId="1CBCA744" w14:textId="77777777" w:rsidR="000F01B0" w:rsidRDefault="000F01B0" w:rsidP="001F51FF">
      <w:pPr>
        <w:pStyle w:val="Cover-byAuthors0"/>
      </w:pPr>
      <w:r>
        <w:t>by</w:t>
      </w:r>
    </w:p>
    <w:p w14:paraId="0C698B5C" w14:textId="16843EC4" w:rsidR="000F01B0" w:rsidRDefault="00B076C8" w:rsidP="00BE09B2">
      <w:pPr>
        <w:pStyle w:val="Cover-byAuthors0"/>
      </w:pPr>
      <w:r>
        <w:t>Kathrine Howard</w:t>
      </w:r>
    </w:p>
    <w:p w14:paraId="195518A7" w14:textId="77777777" w:rsidR="001652A5" w:rsidRDefault="001652A5" w:rsidP="001652A5">
      <w:pPr>
        <w:pStyle w:val="Cover-byAuthors0"/>
      </w:pPr>
      <w:r>
        <w:t>Chris Habicht (or other GCL)</w:t>
      </w:r>
    </w:p>
    <w:p w14:paraId="6A68AFAE" w14:textId="2B6EF098" w:rsidR="00A14A0A" w:rsidRDefault="00A14A0A" w:rsidP="00BE09B2">
      <w:pPr>
        <w:pStyle w:val="Cover-byAuthors0"/>
      </w:pPr>
      <w:r>
        <w:t>Jeff Nichols</w:t>
      </w:r>
    </w:p>
    <w:p w14:paraId="5A10CFC8" w14:textId="62139120" w:rsidR="00A14A0A" w:rsidRDefault="00A14A0A" w:rsidP="00BE09B2">
      <w:pPr>
        <w:pStyle w:val="Cover-byAuthors0"/>
      </w:pPr>
      <w:r>
        <w:t>Elisa Russ</w:t>
      </w:r>
    </w:p>
    <w:p w14:paraId="23B3534A" w14:textId="09ADC014" w:rsidR="00A14A0A" w:rsidRDefault="00A14A0A" w:rsidP="00BE09B2">
      <w:pPr>
        <w:pStyle w:val="Cover-byAuthors0"/>
      </w:pPr>
      <w:r>
        <w:t>Martin Schuster</w:t>
      </w:r>
    </w:p>
    <w:p w14:paraId="69AE7D6B" w14:textId="62561CBA" w:rsidR="00A14A0A" w:rsidRDefault="00A14A0A" w:rsidP="00BE09B2">
      <w:pPr>
        <w:pStyle w:val="Cover-byAuthors0"/>
      </w:pPr>
      <w:r>
        <w:t>Andrew Olson</w:t>
      </w:r>
    </w:p>
    <w:p w14:paraId="48140FFA" w14:textId="77777777" w:rsidR="000F01B0" w:rsidRDefault="000F01B0" w:rsidP="00BE09B2">
      <w:pPr>
        <w:pStyle w:val="Cover-byAuthors0"/>
      </w:pPr>
    </w:p>
    <w:p w14:paraId="44B5D591" w14:textId="46FB1F86" w:rsidR="000F01B0" w:rsidRDefault="000F01B0" w:rsidP="00763249">
      <w:pPr>
        <w:sectPr w:rsidR="000F01B0" w:rsidSect="00284CC1">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sectPr>
      </w:pPr>
      <w:r>
        <w:rPr>
          <w:noProof/>
        </w:rPr>
        <w:drawing>
          <wp:anchor distT="0" distB="0" distL="114300" distR="114300" simplePos="0" relativeHeight="251637248" behindDoc="0" locked="0" layoutInCell="1" allowOverlap="0" wp14:anchorId="42D5413A" wp14:editId="0A34303B">
            <wp:simplePos x="0" y="0"/>
            <wp:positionH relativeFrom="page">
              <wp:posOffset>3009900</wp:posOffset>
            </wp:positionH>
            <wp:positionV relativeFrom="page">
              <wp:posOffset>7800975</wp:posOffset>
            </wp:positionV>
            <wp:extent cx="1682750" cy="1715770"/>
            <wp:effectExtent l="19050" t="0" r="0" b="0"/>
            <wp:wrapTight wrapText="bothSides">
              <wp:wrapPolygon edited="0">
                <wp:start x="-245" y="0"/>
                <wp:lineTo x="-245" y="21344"/>
                <wp:lineTo x="21518" y="21344"/>
                <wp:lineTo x="21518" y="0"/>
                <wp:lineTo x="-245" y="0"/>
              </wp:wrapPolygon>
            </wp:wrapTight>
            <wp:docPr id="654" name="Picture 654" descr="ADF&amp;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ADF&amp;G Logo"/>
                    <pic:cNvPicPr>
                      <a:picLocks noChangeAspect="1" noChangeArrowheads="1"/>
                    </pic:cNvPicPr>
                  </pic:nvPicPr>
                  <pic:blipFill>
                    <a:blip r:embed="rId15" cstate="print"/>
                    <a:srcRect/>
                    <a:stretch>
                      <a:fillRect/>
                    </a:stretch>
                  </pic:blipFill>
                  <pic:spPr bwMode="auto">
                    <a:xfrm>
                      <a:off x="0" y="0"/>
                      <a:ext cx="1682750" cy="1715770"/>
                    </a:xfrm>
                    <a:prstGeom prst="rect">
                      <a:avLst/>
                    </a:prstGeom>
                    <a:noFill/>
                    <a:ln w="9525">
                      <a:noFill/>
                      <a:miter lim="800000"/>
                      <a:headEnd/>
                      <a:tailEnd/>
                    </a:ln>
                  </pic:spPr>
                </pic:pic>
              </a:graphicData>
            </a:graphic>
          </wp:anchor>
        </w:drawing>
      </w:r>
      <w:r w:rsidR="004E3D0D">
        <w:rPr>
          <w:noProof/>
        </w:rPr>
        <mc:AlternateContent>
          <mc:Choice Requires="wps">
            <w:drawing>
              <wp:anchor distT="0" distB="0" distL="114300" distR="114300" simplePos="0" relativeHeight="251646464" behindDoc="0" locked="0" layoutInCell="1" allowOverlap="1" wp14:anchorId="0F2AF8F7" wp14:editId="3FAF667A">
                <wp:simplePos x="0" y="0"/>
                <wp:positionH relativeFrom="column">
                  <wp:posOffset>-95250</wp:posOffset>
                </wp:positionH>
                <wp:positionV relativeFrom="page">
                  <wp:posOffset>7258050</wp:posOffset>
                </wp:positionV>
                <wp:extent cx="6057900" cy="571500"/>
                <wp:effectExtent l="0" t="0" r="0" b="0"/>
                <wp:wrapNone/>
                <wp:docPr id="171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0D97F" w14:textId="77777777" w:rsidR="00334E3B" w:rsidRDefault="00334E3B" w:rsidP="000F01B0">
                            <w:pPr>
                              <w:pStyle w:val="Cover-PublDate"/>
                              <w:ind w:right="-72"/>
                            </w:pPr>
                            <w:r>
                              <w:t>Month Year</w:t>
                            </w:r>
                          </w:p>
                          <w:p w14:paraId="04848F91" w14:textId="77777777" w:rsidR="00334E3B" w:rsidRDefault="00334E3B" w:rsidP="000F01B0">
                            <w:pPr>
                              <w:pStyle w:val="Cover-DeptDiv"/>
                            </w:pPr>
                            <w:r>
                              <w:t>Alaska Department of Fish and Game</w:t>
                            </w:r>
                            <w:r>
                              <w:tab/>
                              <w:t>Divisions of Sport Fish and Commercial Fisheries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AF8F7" id="_x0000_t202" coordsize="21600,21600" o:spt="202" path="m,l,21600r21600,l21600,xe">
                <v:stroke joinstyle="miter"/>
                <v:path gradientshapeok="t" o:connecttype="rect"/>
              </v:shapetype>
              <v:shape id="Text Box 148" o:spid="_x0000_s1026" type="#_x0000_t202" style="position:absolute;left:0;text-align:left;margin-left:-7.5pt;margin-top:571.5pt;width:477pt;height: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" stroked="f">
                <v:textbox>
                  <w:txbxContent>
                    <w:p w14:paraId="1E60D97F" w14:textId="77777777" w:rsidR="00334E3B" w:rsidRDefault="00334E3B" w:rsidP="000F01B0">
                      <w:pPr>
                        <w:pStyle w:val="Cover-PublDate"/>
                        <w:ind w:right="-72"/>
                      </w:pPr>
                      <w:r>
                        <w:t>Month Year</w:t>
                      </w:r>
                    </w:p>
                    <w:p w14:paraId="04848F91" w14:textId="77777777" w:rsidR="00334E3B" w:rsidRDefault="00334E3B" w:rsidP="000F01B0">
                      <w:pPr>
                        <w:pStyle w:val="Cover-DeptDiv"/>
                      </w:pPr>
                      <w:r>
                        <w:t>Alaska Department of Fish and Game</w:t>
                      </w:r>
                      <w:r>
                        <w:tab/>
                        <w:t>Divisions of Sport Fish and Commercial Fisheries</w:t>
                      </w:r>
                    </w:p>
                  </w:txbxContent>
                </v:textbox>
                <w10:wrap anchory="page"/>
              </v:shape>
            </w:pict>
          </mc:Fallback>
        </mc:AlternateContent>
      </w:r>
    </w:p>
    <w:p w14:paraId="0ECEFD29" w14:textId="77777777" w:rsidR="000F01B0" w:rsidRDefault="000F01B0" w:rsidP="000F01B0">
      <w:pPr>
        <w:pStyle w:val="SymbolsandAbbrevTitle"/>
        <w:spacing w:after="60"/>
      </w:pPr>
      <w:r>
        <w:lastRenderedPageBreak/>
        <w:t>Symbols and Abbreviations</w:t>
      </w:r>
    </w:p>
    <w:p w14:paraId="35D2CD6F" w14:textId="77777777" w:rsidR="000F01B0" w:rsidRDefault="000F01B0" w:rsidP="000F01B0">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14:paraId="731FF65C" w14:textId="77777777" w:rsidR="000F01B0" w:rsidRDefault="000F01B0" w:rsidP="000F01B0">
      <w:pPr>
        <w:pStyle w:val="Keywords"/>
        <w:sectPr w:rsidR="000F01B0" w:rsidSect="00284CC1">
          <w:footerReference w:type="default" r:id="rId16"/>
          <w:headerReference w:type="first" r:id="rId17"/>
          <w:pgSz w:w="12240" w:h="15840" w:code="1"/>
          <w:pgMar w:top="1440" w:right="1440" w:bottom="1440" w:left="1440" w:header="720" w:footer="547" w:gutter="0"/>
          <w:cols w:space="720"/>
          <w:formProt w:val="0"/>
        </w:sectPr>
      </w:pPr>
    </w:p>
    <w:p w14:paraId="2C3B1BDD" w14:textId="77777777" w:rsidR="000F01B0" w:rsidRDefault="000F01B0" w:rsidP="000F01B0">
      <w:pPr>
        <w:pStyle w:val="TableRow"/>
        <w:tabs>
          <w:tab w:val="left" w:pos="2448"/>
          <w:tab w:val="left" w:pos="2988"/>
        </w:tabs>
        <w:spacing w:line="180" w:lineRule="exact"/>
        <w:jc w:val="left"/>
        <w:rPr>
          <w:sz w:val="16"/>
        </w:rPr>
      </w:pPr>
      <w:r>
        <w:rPr>
          <w:b/>
          <w:sz w:val="16"/>
        </w:rPr>
        <w:t>Weights and measures (metric)</w:t>
      </w:r>
      <w:r>
        <w:rPr>
          <w:b/>
          <w:sz w:val="16"/>
        </w:rPr>
        <w:tab/>
      </w:r>
    </w:p>
    <w:p w14:paraId="72A8AB40" w14:textId="77777777" w:rsidR="000F01B0" w:rsidRDefault="000F01B0" w:rsidP="000F01B0">
      <w:pPr>
        <w:pStyle w:val="TableRow"/>
        <w:tabs>
          <w:tab w:val="left" w:pos="2448"/>
          <w:tab w:val="left" w:pos="2988"/>
        </w:tabs>
        <w:spacing w:line="180" w:lineRule="exact"/>
        <w:ind w:right="-240"/>
        <w:jc w:val="left"/>
        <w:rPr>
          <w:sz w:val="16"/>
        </w:rPr>
      </w:pPr>
      <w:r>
        <w:rPr>
          <w:sz w:val="16"/>
        </w:rPr>
        <w:t>centimeter</w:t>
      </w:r>
      <w:r>
        <w:rPr>
          <w:sz w:val="16"/>
        </w:rPr>
        <w:tab/>
        <w:t>cm</w:t>
      </w:r>
    </w:p>
    <w:p w14:paraId="4BBE9868"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deciliter</w:t>
      </w:r>
      <w:proofErr w:type="spellEnd"/>
      <w:r w:rsidRPr="00D544B2">
        <w:rPr>
          <w:sz w:val="16"/>
          <w:lang w:val="es-MX"/>
        </w:rPr>
        <w:t xml:space="preserve"> </w:t>
      </w:r>
      <w:r w:rsidRPr="00D544B2">
        <w:rPr>
          <w:sz w:val="16"/>
          <w:lang w:val="es-MX"/>
        </w:rPr>
        <w:tab/>
      </w:r>
      <w:proofErr w:type="spellStart"/>
      <w:r w:rsidRPr="00D544B2">
        <w:rPr>
          <w:sz w:val="16"/>
          <w:lang w:val="es-MX"/>
        </w:rPr>
        <w:t>dL</w:t>
      </w:r>
      <w:proofErr w:type="spellEnd"/>
    </w:p>
    <w:p w14:paraId="69E9A5D2"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gram</w:t>
      </w:r>
      <w:proofErr w:type="spellEnd"/>
      <w:r w:rsidRPr="00D544B2">
        <w:rPr>
          <w:sz w:val="16"/>
          <w:lang w:val="es-MX"/>
        </w:rPr>
        <w:t xml:space="preserve"> </w:t>
      </w:r>
      <w:r w:rsidRPr="00D544B2">
        <w:rPr>
          <w:sz w:val="16"/>
          <w:lang w:val="es-MX"/>
        </w:rPr>
        <w:tab/>
        <w:t>g</w:t>
      </w:r>
    </w:p>
    <w:p w14:paraId="438B538A"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hectare</w:t>
      </w:r>
      <w:proofErr w:type="spellEnd"/>
      <w:r w:rsidRPr="00D544B2">
        <w:rPr>
          <w:sz w:val="16"/>
          <w:lang w:val="es-MX"/>
        </w:rPr>
        <w:tab/>
        <w:t>ha</w:t>
      </w:r>
    </w:p>
    <w:p w14:paraId="53109E56" w14:textId="77777777" w:rsidR="000F01B0" w:rsidRDefault="000F01B0" w:rsidP="000F01B0">
      <w:pPr>
        <w:pStyle w:val="TableRow"/>
        <w:tabs>
          <w:tab w:val="left" w:pos="2448"/>
          <w:tab w:val="left" w:pos="2988"/>
        </w:tabs>
        <w:spacing w:line="180" w:lineRule="exact"/>
        <w:jc w:val="left"/>
        <w:rPr>
          <w:sz w:val="16"/>
        </w:rPr>
      </w:pPr>
      <w:r>
        <w:rPr>
          <w:sz w:val="16"/>
        </w:rPr>
        <w:t>kilogram</w:t>
      </w:r>
      <w:r>
        <w:rPr>
          <w:sz w:val="16"/>
        </w:rPr>
        <w:tab/>
        <w:t>kg</w:t>
      </w:r>
    </w:p>
    <w:p w14:paraId="3F9734D7" w14:textId="77777777" w:rsidR="000F01B0" w:rsidRDefault="000F01B0" w:rsidP="000F01B0">
      <w:pPr>
        <w:pStyle w:val="TableRow"/>
        <w:tabs>
          <w:tab w:val="left" w:pos="2448"/>
          <w:tab w:val="left" w:pos="2988"/>
        </w:tabs>
        <w:spacing w:line="180" w:lineRule="exact"/>
        <w:jc w:val="left"/>
        <w:rPr>
          <w:sz w:val="16"/>
        </w:rPr>
      </w:pPr>
      <w:r>
        <w:rPr>
          <w:sz w:val="16"/>
        </w:rPr>
        <w:t>kilometer</w:t>
      </w:r>
      <w:r>
        <w:rPr>
          <w:sz w:val="16"/>
        </w:rPr>
        <w:tab/>
        <w:t>km</w:t>
      </w:r>
    </w:p>
    <w:p w14:paraId="26D2EFA7" w14:textId="77777777" w:rsidR="000F01B0" w:rsidRDefault="000F01B0" w:rsidP="000F01B0">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14:paraId="0540A174" w14:textId="77777777" w:rsidR="000F01B0" w:rsidRDefault="000F01B0" w:rsidP="000F01B0">
      <w:pPr>
        <w:pStyle w:val="TableRow"/>
        <w:tabs>
          <w:tab w:val="left" w:pos="2448"/>
          <w:tab w:val="left" w:pos="2988"/>
        </w:tabs>
        <w:spacing w:line="180" w:lineRule="exact"/>
        <w:jc w:val="left"/>
        <w:rPr>
          <w:sz w:val="16"/>
        </w:rPr>
      </w:pPr>
      <w:r>
        <w:rPr>
          <w:sz w:val="16"/>
        </w:rPr>
        <w:t>meter</w:t>
      </w:r>
      <w:r>
        <w:rPr>
          <w:sz w:val="16"/>
        </w:rPr>
        <w:tab/>
        <w:t>m</w:t>
      </w:r>
    </w:p>
    <w:p w14:paraId="1B7E9312" w14:textId="77777777" w:rsidR="000F01B0" w:rsidRDefault="000F01B0" w:rsidP="000F01B0">
      <w:pPr>
        <w:pStyle w:val="TableRow"/>
        <w:tabs>
          <w:tab w:val="left" w:pos="2448"/>
          <w:tab w:val="left" w:pos="2988"/>
        </w:tabs>
        <w:spacing w:line="180" w:lineRule="exact"/>
        <w:jc w:val="left"/>
        <w:rPr>
          <w:sz w:val="16"/>
        </w:rPr>
      </w:pPr>
      <w:r>
        <w:rPr>
          <w:sz w:val="16"/>
        </w:rPr>
        <w:t>milliliter</w:t>
      </w:r>
      <w:r>
        <w:rPr>
          <w:sz w:val="16"/>
        </w:rPr>
        <w:tab/>
        <w:t>mL</w:t>
      </w:r>
    </w:p>
    <w:p w14:paraId="61DCC84B" w14:textId="77777777" w:rsidR="000F01B0" w:rsidRDefault="000F01B0" w:rsidP="000F01B0">
      <w:pPr>
        <w:pStyle w:val="TableRow"/>
        <w:tabs>
          <w:tab w:val="left" w:pos="2448"/>
          <w:tab w:val="left" w:pos="2988"/>
        </w:tabs>
        <w:spacing w:line="180" w:lineRule="exact"/>
        <w:jc w:val="left"/>
        <w:rPr>
          <w:sz w:val="16"/>
        </w:rPr>
      </w:pPr>
      <w:r>
        <w:rPr>
          <w:sz w:val="16"/>
        </w:rPr>
        <w:t>millimeter</w:t>
      </w:r>
      <w:r>
        <w:rPr>
          <w:sz w:val="16"/>
        </w:rPr>
        <w:tab/>
        <w:t>mm</w:t>
      </w:r>
    </w:p>
    <w:p w14:paraId="6DFCCC45" w14:textId="77777777" w:rsidR="000F01B0" w:rsidRDefault="000F01B0" w:rsidP="000F01B0">
      <w:pPr>
        <w:pStyle w:val="TableRow"/>
        <w:tabs>
          <w:tab w:val="left" w:pos="2448"/>
          <w:tab w:val="left" w:pos="2988"/>
        </w:tabs>
        <w:spacing w:line="180" w:lineRule="exact"/>
        <w:jc w:val="left"/>
        <w:rPr>
          <w:sz w:val="16"/>
        </w:rPr>
      </w:pPr>
      <w:r>
        <w:rPr>
          <w:sz w:val="16"/>
        </w:rPr>
        <w:tab/>
      </w:r>
    </w:p>
    <w:p w14:paraId="163569E8" w14:textId="77777777" w:rsidR="000F01B0" w:rsidRDefault="000F01B0" w:rsidP="000F01B0">
      <w:pPr>
        <w:pStyle w:val="TableRow"/>
        <w:tabs>
          <w:tab w:val="left" w:pos="2448"/>
          <w:tab w:val="left" w:pos="2988"/>
        </w:tabs>
        <w:spacing w:line="180" w:lineRule="exact"/>
        <w:jc w:val="left"/>
        <w:rPr>
          <w:sz w:val="16"/>
        </w:rPr>
      </w:pPr>
      <w:r>
        <w:rPr>
          <w:b/>
          <w:sz w:val="16"/>
        </w:rPr>
        <w:t>Weights and measures (English)</w:t>
      </w:r>
      <w:r>
        <w:rPr>
          <w:sz w:val="16"/>
        </w:rPr>
        <w:tab/>
      </w:r>
    </w:p>
    <w:p w14:paraId="1A2CA00E" w14:textId="77777777" w:rsidR="000F01B0" w:rsidRDefault="000F01B0" w:rsidP="000F01B0">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14:paraId="3D050A75" w14:textId="77777777" w:rsidR="000F01B0" w:rsidRDefault="000F01B0" w:rsidP="000F01B0">
      <w:pPr>
        <w:pStyle w:val="TableRow"/>
        <w:tabs>
          <w:tab w:val="left" w:pos="2448"/>
          <w:tab w:val="left" w:pos="2988"/>
        </w:tabs>
        <w:spacing w:line="180" w:lineRule="exact"/>
        <w:jc w:val="left"/>
        <w:rPr>
          <w:sz w:val="16"/>
        </w:rPr>
      </w:pPr>
      <w:r>
        <w:rPr>
          <w:sz w:val="16"/>
        </w:rPr>
        <w:t>foot</w:t>
      </w:r>
      <w:r>
        <w:rPr>
          <w:sz w:val="16"/>
        </w:rPr>
        <w:tab/>
        <w:t>ft</w:t>
      </w:r>
    </w:p>
    <w:p w14:paraId="056F0E63" w14:textId="77777777" w:rsidR="000F01B0" w:rsidRDefault="000F01B0" w:rsidP="000F01B0">
      <w:pPr>
        <w:pStyle w:val="TableRow"/>
        <w:tabs>
          <w:tab w:val="left" w:pos="2448"/>
          <w:tab w:val="left" w:pos="2988"/>
        </w:tabs>
        <w:spacing w:line="180" w:lineRule="exact"/>
        <w:jc w:val="left"/>
        <w:rPr>
          <w:sz w:val="16"/>
        </w:rPr>
      </w:pPr>
      <w:r>
        <w:rPr>
          <w:sz w:val="16"/>
        </w:rPr>
        <w:t>gallon</w:t>
      </w:r>
      <w:r>
        <w:rPr>
          <w:sz w:val="16"/>
        </w:rPr>
        <w:tab/>
        <w:t>gal</w:t>
      </w:r>
    </w:p>
    <w:p w14:paraId="1087A450" w14:textId="77777777" w:rsidR="000F01B0" w:rsidRDefault="000F01B0" w:rsidP="000F01B0">
      <w:pPr>
        <w:pStyle w:val="TableRow"/>
        <w:tabs>
          <w:tab w:val="left" w:pos="2448"/>
          <w:tab w:val="left" w:pos="2988"/>
        </w:tabs>
        <w:spacing w:line="180" w:lineRule="exact"/>
        <w:jc w:val="left"/>
        <w:rPr>
          <w:sz w:val="16"/>
        </w:rPr>
      </w:pPr>
      <w:r>
        <w:rPr>
          <w:sz w:val="16"/>
        </w:rPr>
        <w:t>inch</w:t>
      </w:r>
      <w:r>
        <w:rPr>
          <w:sz w:val="16"/>
        </w:rPr>
        <w:tab/>
        <w:t>in</w:t>
      </w:r>
    </w:p>
    <w:p w14:paraId="3EB75B51" w14:textId="77777777" w:rsidR="000F01B0" w:rsidRDefault="000F01B0" w:rsidP="000F01B0">
      <w:pPr>
        <w:pStyle w:val="TableRow"/>
        <w:tabs>
          <w:tab w:val="left" w:pos="2448"/>
          <w:tab w:val="left" w:pos="2988"/>
        </w:tabs>
        <w:spacing w:line="180" w:lineRule="exact"/>
        <w:jc w:val="left"/>
        <w:rPr>
          <w:sz w:val="16"/>
        </w:rPr>
      </w:pPr>
      <w:r>
        <w:rPr>
          <w:sz w:val="16"/>
        </w:rPr>
        <w:t>mile</w:t>
      </w:r>
      <w:r>
        <w:rPr>
          <w:sz w:val="16"/>
        </w:rPr>
        <w:tab/>
        <w:t>mi</w:t>
      </w:r>
    </w:p>
    <w:p w14:paraId="1B370C7E" w14:textId="77777777" w:rsidR="000F01B0" w:rsidRDefault="000F01B0" w:rsidP="000F01B0">
      <w:pPr>
        <w:pStyle w:val="TableRow"/>
        <w:tabs>
          <w:tab w:val="left" w:pos="2448"/>
          <w:tab w:val="left" w:pos="2988"/>
        </w:tabs>
        <w:spacing w:line="180" w:lineRule="exact"/>
        <w:jc w:val="left"/>
        <w:rPr>
          <w:sz w:val="16"/>
        </w:rPr>
      </w:pPr>
      <w:r>
        <w:rPr>
          <w:sz w:val="16"/>
        </w:rPr>
        <w:t>nautical mile</w:t>
      </w:r>
      <w:r>
        <w:rPr>
          <w:sz w:val="16"/>
        </w:rPr>
        <w:tab/>
      </w:r>
      <w:proofErr w:type="spellStart"/>
      <w:r>
        <w:rPr>
          <w:sz w:val="16"/>
        </w:rPr>
        <w:t>nmi</w:t>
      </w:r>
      <w:proofErr w:type="spellEnd"/>
    </w:p>
    <w:p w14:paraId="29E6FDFD" w14:textId="77777777" w:rsidR="000F01B0" w:rsidRDefault="000F01B0" w:rsidP="000F01B0">
      <w:pPr>
        <w:pStyle w:val="TableRow"/>
        <w:tabs>
          <w:tab w:val="left" w:pos="2448"/>
          <w:tab w:val="left" w:pos="2988"/>
        </w:tabs>
        <w:spacing w:line="180" w:lineRule="exact"/>
        <w:jc w:val="left"/>
        <w:rPr>
          <w:sz w:val="16"/>
        </w:rPr>
      </w:pPr>
      <w:r>
        <w:rPr>
          <w:sz w:val="16"/>
        </w:rPr>
        <w:t>ounce</w:t>
      </w:r>
      <w:r>
        <w:rPr>
          <w:sz w:val="16"/>
        </w:rPr>
        <w:tab/>
        <w:t>oz</w:t>
      </w:r>
    </w:p>
    <w:p w14:paraId="1DAA9FF0" w14:textId="77777777" w:rsidR="000F01B0" w:rsidRDefault="000F01B0" w:rsidP="000F01B0">
      <w:pPr>
        <w:pStyle w:val="TableRow"/>
        <w:tabs>
          <w:tab w:val="left" w:pos="2448"/>
          <w:tab w:val="left" w:pos="2988"/>
        </w:tabs>
        <w:spacing w:line="180" w:lineRule="exact"/>
        <w:jc w:val="left"/>
        <w:rPr>
          <w:sz w:val="16"/>
        </w:rPr>
      </w:pPr>
      <w:r>
        <w:rPr>
          <w:sz w:val="16"/>
        </w:rPr>
        <w:t>pound</w:t>
      </w:r>
      <w:r>
        <w:rPr>
          <w:sz w:val="16"/>
        </w:rPr>
        <w:tab/>
      </w:r>
      <w:proofErr w:type="spellStart"/>
      <w:r>
        <w:rPr>
          <w:sz w:val="16"/>
        </w:rPr>
        <w:t>lb</w:t>
      </w:r>
      <w:proofErr w:type="spellEnd"/>
    </w:p>
    <w:p w14:paraId="35C6898A" w14:textId="77777777" w:rsidR="000F01B0" w:rsidRDefault="000F01B0" w:rsidP="000F01B0">
      <w:pPr>
        <w:pStyle w:val="TableRow"/>
        <w:tabs>
          <w:tab w:val="left" w:pos="2448"/>
          <w:tab w:val="left" w:pos="2988"/>
        </w:tabs>
        <w:spacing w:line="180" w:lineRule="exact"/>
        <w:jc w:val="left"/>
        <w:rPr>
          <w:sz w:val="16"/>
        </w:rPr>
      </w:pPr>
      <w:r>
        <w:rPr>
          <w:sz w:val="16"/>
        </w:rPr>
        <w:t>quart</w:t>
      </w:r>
      <w:r>
        <w:rPr>
          <w:sz w:val="16"/>
        </w:rPr>
        <w:tab/>
        <w:t>qt</w:t>
      </w:r>
    </w:p>
    <w:p w14:paraId="1C973453" w14:textId="77777777" w:rsidR="000F01B0" w:rsidRDefault="000F01B0" w:rsidP="000F01B0">
      <w:pPr>
        <w:pStyle w:val="TableRow"/>
        <w:tabs>
          <w:tab w:val="left" w:pos="2448"/>
          <w:tab w:val="left" w:pos="2988"/>
        </w:tabs>
        <w:spacing w:line="180" w:lineRule="exact"/>
        <w:jc w:val="left"/>
        <w:rPr>
          <w:sz w:val="16"/>
        </w:rPr>
      </w:pPr>
      <w:r>
        <w:rPr>
          <w:sz w:val="16"/>
        </w:rPr>
        <w:t>yard</w:t>
      </w:r>
      <w:r>
        <w:rPr>
          <w:sz w:val="16"/>
        </w:rPr>
        <w:tab/>
        <w:t>yd</w:t>
      </w:r>
    </w:p>
    <w:p w14:paraId="6FBF08AD" w14:textId="77777777" w:rsidR="000F01B0" w:rsidRDefault="000F01B0" w:rsidP="000F01B0">
      <w:pPr>
        <w:pStyle w:val="TableRow"/>
        <w:tabs>
          <w:tab w:val="left" w:pos="2448"/>
          <w:tab w:val="left" w:pos="2988"/>
        </w:tabs>
        <w:spacing w:line="180" w:lineRule="exact"/>
        <w:jc w:val="left"/>
        <w:rPr>
          <w:sz w:val="16"/>
        </w:rPr>
      </w:pPr>
      <w:r>
        <w:rPr>
          <w:sz w:val="16"/>
        </w:rPr>
        <w:tab/>
      </w:r>
    </w:p>
    <w:p w14:paraId="0EBCBB5A" w14:textId="77777777" w:rsidR="000F01B0" w:rsidRDefault="000F01B0" w:rsidP="000F01B0">
      <w:pPr>
        <w:pStyle w:val="TableRow"/>
        <w:tabs>
          <w:tab w:val="left" w:pos="2448"/>
          <w:tab w:val="left" w:pos="2988"/>
        </w:tabs>
        <w:spacing w:line="180" w:lineRule="exact"/>
        <w:jc w:val="left"/>
        <w:rPr>
          <w:sz w:val="16"/>
        </w:rPr>
      </w:pPr>
      <w:r>
        <w:rPr>
          <w:b/>
          <w:sz w:val="16"/>
        </w:rPr>
        <w:t>Time and temperature</w:t>
      </w:r>
      <w:r>
        <w:rPr>
          <w:sz w:val="16"/>
        </w:rPr>
        <w:tab/>
      </w:r>
    </w:p>
    <w:p w14:paraId="796C31C0" w14:textId="77777777" w:rsidR="000F01B0" w:rsidRDefault="000F01B0" w:rsidP="000F01B0">
      <w:pPr>
        <w:pStyle w:val="TableRow"/>
        <w:tabs>
          <w:tab w:val="left" w:pos="2448"/>
          <w:tab w:val="left" w:pos="2988"/>
        </w:tabs>
        <w:spacing w:line="180" w:lineRule="exact"/>
        <w:jc w:val="left"/>
        <w:rPr>
          <w:sz w:val="16"/>
        </w:rPr>
      </w:pPr>
      <w:r>
        <w:rPr>
          <w:sz w:val="16"/>
        </w:rPr>
        <w:t>day</w:t>
      </w:r>
      <w:r>
        <w:rPr>
          <w:sz w:val="16"/>
        </w:rPr>
        <w:tab/>
        <w:t>d</w:t>
      </w:r>
    </w:p>
    <w:p w14:paraId="46BD8C95" w14:textId="77777777" w:rsidR="000F01B0" w:rsidRDefault="000F01B0" w:rsidP="000F01B0">
      <w:pPr>
        <w:pStyle w:val="TableRow"/>
        <w:tabs>
          <w:tab w:val="left" w:pos="2448"/>
          <w:tab w:val="left" w:pos="2988"/>
        </w:tabs>
        <w:spacing w:line="180" w:lineRule="exact"/>
        <w:jc w:val="left"/>
        <w:rPr>
          <w:sz w:val="16"/>
        </w:rPr>
      </w:pPr>
      <w:r>
        <w:rPr>
          <w:sz w:val="16"/>
        </w:rPr>
        <w:t>degrees Celsius</w:t>
      </w:r>
      <w:r>
        <w:rPr>
          <w:sz w:val="16"/>
        </w:rPr>
        <w:tab/>
        <w:t>°C</w:t>
      </w:r>
    </w:p>
    <w:p w14:paraId="70C71774" w14:textId="77777777" w:rsidR="000F01B0" w:rsidRDefault="000F01B0" w:rsidP="000F01B0">
      <w:pPr>
        <w:pStyle w:val="TableRow"/>
        <w:tabs>
          <w:tab w:val="left" w:pos="2448"/>
          <w:tab w:val="left" w:pos="2988"/>
        </w:tabs>
        <w:spacing w:line="180" w:lineRule="exact"/>
        <w:jc w:val="left"/>
        <w:rPr>
          <w:sz w:val="16"/>
        </w:rPr>
      </w:pPr>
      <w:r>
        <w:rPr>
          <w:sz w:val="16"/>
        </w:rPr>
        <w:t>degrees Fahrenheit</w:t>
      </w:r>
      <w:r>
        <w:rPr>
          <w:sz w:val="16"/>
        </w:rPr>
        <w:tab/>
        <w:t>°F</w:t>
      </w:r>
    </w:p>
    <w:p w14:paraId="20DBA97D" w14:textId="77777777" w:rsidR="000F01B0" w:rsidRDefault="000F01B0" w:rsidP="000F01B0">
      <w:pPr>
        <w:pStyle w:val="TableRow"/>
        <w:tabs>
          <w:tab w:val="left" w:pos="2448"/>
          <w:tab w:val="left" w:pos="2988"/>
        </w:tabs>
        <w:spacing w:line="180" w:lineRule="exact"/>
        <w:jc w:val="left"/>
        <w:rPr>
          <w:sz w:val="16"/>
        </w:rPr>
      </w:pPr>
      <w:r>
        <w:rPr>
          <w:sz w:val="16"/>
        </w:rPr>
        <w:t>degrees kelvin</w:t>
      </w:r>
      <w:r>
        <w:rPr>
          <w:sz w:val="16"/>
        </w:rPr>
        <w:tab/>
        <w:t>K</w:t>
      </w:r>
    </w:p>
    <w:p w14:paraId="2601ED10" w14:textId="77777777" w:rsidR="000F01B0" w:rsidRDefault="000F01B0" w:rsidP="000F01B0">
      <w:pPr>
        <w:pStyle w:val="TableRow"/>
        <w:tabs>
          <w:tab w:val="left" w:pos="2448"/>
          <w:tab w:val="left" w:pos="2988"/>
        </w:tabs>
        <w:spacing w:line="180" w:lineRule="exact"/>
        <w:jc w:val="left"/>
        <w:rPr>
          <w:sz w:val="16"/>
        </w:rPr>
      </w:pPr>
      <w:r>
        <w:rPr>
          <w:sz w:val="16"/>
        </w:rPr>
        <w:t xml:space="preserve">hour </w:t>
      </w:r>
      <w:r>
        <w:rPr>
          <w:sz w:val="16"/>
        </w:rPr>
        <w:tab/>
        <w:t>h</w:t>
      </w:r>
    </w:p>
    <w:p w14:paraId="32F051AF" w14:textId="77777777" w:rsidR="000F01B0" w:rsidRDefault="000F01B0" w:rsidP="000F01B0">
      <w:pPr>
        <w:pStyle w:val="TableRow"/>
        <w:tabs>
          <w:tab w:val="left" w:pos="2448"/>
          <w:tab w:val="left" w:pos="2988"/>
        </w:tabs>
        <w:spacing w:line="180" w:lineRule="exact"/>
        <w:jc w:val="left"/>
        <w:rPr>
          <w:sz w:val="16"/>
        </w:rPr>
      </w:pPr>
      <w:r>
        <w:rPr>
          <w:sz w:val="16"/>
        </w:rPr>
        <w:t>minute</w:t>
      </w:r>
      <w:r>
        <w:rPr>
          <w:sz w:val="16"/>
        </w:rPr>
        <w:tab/>
        <w:t>min</w:t>
      </w:r>
    </w:p>
    <w:p w14:paraId="487A7C5E" w14:textId="77777777" w:rsidR="000F01B0" w:rsidRDefault="000F01B0" w:rsidP="000F01B0">
      <w:pPr>
        <w:pStyle w:val="TableRow"/>
        <w:tabs>
          <w:tab w:val="left" w:pos="2448"/>
          <w:tab w:val="left" w:pos="2988"/>
        </w:tabs>
        <w:spacing w:line="180" w:lineRule="exact"/>
        <w:jc w:val="left"/>
        <w:rPr>
          <w:sz w:val="16"/>
        </w:rPr>
      </w:pPr>
      <w:r>
        <w:rPr>
          <w:sz w:val="16"/>
        </w:rPr>
        <w:t>second</w:t>
      </w:r>
      <w:r>
        <w:rPr>
          <w:sz w:val="16"/>
        </w:rPr>
        <w:tab/>
        <w:t>s</w:t>
      </w:r>
    </w:p>
    <w:p w14:paraId="1E01FB2A" w14:textId="77777777" w:rsidR="000F01B0" w:rsidRDefault="000F01B0" w:rsidP="000F01B0">
      <w:pPr>
        <w:pStyle w:val="TableRow"/>
        <w:tabs>
          <w:tab w:val="left" w:pos="2448"/>
          <w:tab w:val="left" w:pos="2988"/>
        </w:tabs>
        <w:spacing w:line="180" w:lineRule="exact"/>
        <w:jc w:val="left"/>
        <w:rPr>
          <w:sz w:val="16"/>
        </w:rPr>
      </w:pPr>
      <w:r>
        <w:rPr>
          <w:sz w:val="16"/>
        </w:rPr>
        <w:tab/>
      </w:r>
    </w:p>
    <w:p w14:paraId="4D0D4C01" w14:textId="77777777" w:rsidR="000F01B0" w:rsidRDefault="000F01B0" w:rsidP="000F01B0">
      <w:pPr>
        <w:pStyle w:val="TableRow"/>
        <w:tabs>
          <w:tab w:val="left" w:pos="2448"/>
          <w:tab w:val="left" w:pos="2988"/>
        </w:tabs>
        <w:spacing w:line="180" w:lineRule="exact"/>
        <w:jc w:val="left"/>
        <w:rPr>
          <w:sz w:val="16"/>
        </w:rPr>
      </w:pPr>
      <w:r>
        <w:rPr>
          <w:b/>
          <w:sz w:val="16"/>
        </w:rPr>
        <w:t>Physics and chemistry</w:t>
      </w:r>
      <w:r>
        <w:rPr>
          <w:sz w:val="16"/>
        </w:rPr>
        <w:tab/>
      </w:r>
    </w:p>
    <w:p w14:paraId="1229A2B9" w14:textId="77777777" w:rsidR="000F01B0" w:rsidRDefault="000F01B0" w:rsidP="000F01B0">
      <w:pPr>
        <w:pStyle w:val="TableRow"/>
        <w:tabs>
          <w:tab w:val="left" w:pos="2448"/>
          <w:tab w:val="left" w:pos="2988"/>
        </w:tabs>
        <w:spacing w:line="180" w:lineRule="exact"/>
        <w:jc w:val="left"/>
        <w:rPr>
          <w:sz w:val="16"/>
        </w:rPr>
      </w:pPr>
      <w:r>
        <w:rPr>
          <w:sz w:val="16"/>
        </w:rPr>
        <w:t>all atomic symbols</w:t>
      </w:r>
      <w:r>
        <w:rPr>
          <w:sz w:val="16"/>
        </w:rPr>
        <w:tab/>
      </w:r>
    </w:p>
    <w:p w14:paraId="62545D4F" w14:textId="77777777" w:rsidR="000F01B0" w:rsidRDefault="000F01B0" w:rsidP="000F01B0">
      <w:pPr>
        <w:pStyle w:val="TableRow"/>
        <w:tabs>
          <w:tab w:val="left" w:pos="2448"/>
          <w:tab w:val="left" w:pos="2988"/>
        </w:tabs>
        <w:spacing w:line="180" w:lineRule="exact"/>
        <w:jc w:val="left"/>
        <w:rPr>
          <w:sz w:val="16"/>
        </w:rPr>
      </w:pPr>
      <w:r>
        <w:rPr>
          <w:sz w:val="16"/>
        </w:rPr>
        <w:t>alternating current</w:t>
      </w:r>
      <w:r>
        <w:rPr>
          <w:sz w:val="16"/>
        </w:rPr>
        <w:tab/>
        <w:t>AC</w:t>
      </w:r>
    </w:p>
    <w:p w14:paraId="598C9230" w14:textId="77777777" w:rsidR="000F01B0" w:rsidRDefault="000F01B0" w:rsidP="000F01B0">
      <w:pPr>
        <w:pStyle w:val="TableRow"/>
        <w:tabs>
          <w:tab w:val="left" w:pos="2448"/>
          <w:tab w:val="left" w:pos="2988"/>
        </w:tabs>
        <w:spacing w:line="180" w:lineRule="exact"/>
        <w:jc w:val="left"/>
        <w:rPr>
          <w:sz w:val="16"/>
        </w:rPr>
      </w:pPr>
      <w:r>
        <w:rPr>
          <w:sz w:val="16"/>
        </w:rPr>
        <w:t>ampere</w:t>
      </w:r>
      <w:r>
        <w:rPr>
          <w:sz w:val="16"/>
        </w:rPr>
        <w:tab/>
        <w:t>A</w:t>
      </w:r>
    </w:p>
    <w:p w14:paraId="00D12A43" w14:textId="77777777" w:rsidR="000F01B0" w:rsidRDefault="000F01B0" w:rsidP="000F01B0">
      <w:pPr>
        <w:pStyle w:val="TableRow"/>
        <w:tabs>
          <w:tab w:val="left" w:pos="2448"/>
          <w:tab w:val="left" w:pos="2988"/>
        </w:tabs>
        <w:spacing w:line="180" w:lineRule="exact"/>
        <w:jc w:val="left"/>
        <w:rPr>
          <w:sz w:val="16"/>
        </w:rPr>
      </w:pPr>
      <w:r>
        <w:rPr>
          <w:sz w:val="16"/>
        </w:rPr>
        <w:t>calorie</w:t>
      </w:r>
      <w:r>
        <w:rPr>
          <w:sz w:val="16"/>
        </w:rPr>
        <w:tab/>
      </w:r>
      <w:proofErr w:type="spellStart"/>
      <w:r>
        <w:rPr>
          <w:sz w:val="16"/>
        </w:rPr>
        <w:t>cal</w:t>
      </w:r>
      <w:proofErr w:type="spellEnd"/>
    </w:p>
    <w:p w14:paraId="734EF240" w14:textId="77777777" w:rsidR="000F01B0" w:rsidRDefault="000F01B0" w:rsidP="000F01B0">
      <w:pPr>
        <w:pStyle w:val="TableRow"/>
        <w:tabs>
          <w:tab w:val="left" w:pos="2448"/>
          <w:tab w:val="left" w:pos="2988"/>
        </w:tabs>
        <w:spacing w:line="180" w:lineRule="exact"/>
        <w:jc w:val="left"/>
        <w:rPr>
          <w:sz w:val="16"/>
        </w:rPr>
      </w:pPr>
      <w:r>
        <w:rPr>
          <w:sz w:val="16"/>
        </w:rPr>
        <w:t>direct current</w:t>
      </w:r>
      <w:r>
        <w:rPr>
          <w:sz w:val="16"/>
        </w:rPr>
        <w:tab/>
        <w:t>DC</w:t>
      </w:r>
    </w:p>
    <w:p w14:paraId="36B07E02" w14:textId="77777777" w:rsidR="000F01B0" w:rsidRDefault="000F01B0" w:rsidP="000F01B0">
      <w:pPr>
        <w:pStyle w:val="TableRow"/>
        <w:tabs>
          <w:tab w:val="left" w:pos="2448"/>
          <w:tab w:val="left" w:pos="2988"/>
        </w:tabs>
        <w:spacing w:line="180" w:lineRule="exact"/>
        <w:jc w:val="left"/>
        <w:rPr>
          <w:sz w:val="16"/>
        </w:rPr>
      </w:pPr>
      <w:r>
        <w:rPr>
          <w:sz w:val="16"/>
        </w:rPr>
        <w:t>hertz</w:t>
      </w:r>
      <w:r>
        <w:rPr>
          <w:sz w:val="16"/>
        </w:rPr>
        <w:tab/>
        <w:t>Hz</w:t>
      </w:r>
    </w:p>
    <w:p w14:paraId="2BDEE260" w14:textId="77777777" w:rsidR="000F01B0" w:rsidRDefault="000F01B0" w:rsidP="000F01B0">
      <w:pPr>
        <w:pStyle w:val="TableRow"/>
        <w:tabs>
          <w:tab w:val="left" w:pos="2448"/>
          <w:tab w:val="left" w:pos="2988"/>
        </w:tabs>
        <w:spacing w:line="180" w:lineRule="exact"/>
        <w:jc w:val="left"/>
        <w:rPr>
          <w:sz w:val="16"/>
        </w:rPr>
      </w:pPr>
      <w:r>
        <w:rPr>
          <w:sz w:val="16"/>
        </w:rPr>
        <w:t>horsepower</w:t>
      </w:r>
      <w:r>
        <w:rPr>
          <w:sz w:val="16"/>
        </w:rPr>
        <w:tab/>
        <w:t>hp</w:t>
      </w:r>
    </w:p>
    <w:p w14:paraId="209F59F0" w14:textId="77777777" w:rsidR="000F01B0" w:rsidRDefault="000F01B0" w:rsidP="000F01B0">
      <w:pPr>
        <w:pStyle w:val="TableRow"/>
        <w:tabs>
          <w:tab w:val="left" w:pos="2448"/>
          <w:tab w:val="left" w:pos="2988"/>
        </w:tabs>
        <w:spacing w:line="180" w:lineRule="exact"/>
        <w:jc w:val="left"/>
        <w:rPr>
          <w:sz w:val="16"/>
        </w:rPr>
      </w:pPr>
      <w:r>
        <w:rPr>
          <w:sz w:val="16"/>
        </w:rPr>
        <w:t>hydrogen ion activity</w:t>
      </w:r>
      <w:r>
        <w:rPr>
          <w:sz w:val="16"/>
        </w:rPr>
        <w:tab/>
        <w:t>pH</w:t>
      </w:r>
    </w:p>
    <w:p w14:paraId="1C4A1698" w14:textId="77777777" w:rsidR="000F01B0" w:rsidRDefault="000F01B0" w:rsidP="000F01B0">
      <w:pPr>
        <w:pStyle w:val="TableRow"/>
        <w:tabs>
          <w:tab w:val="left" w:pos="2448"/>
          <w:tab w:val="left" w:pos="2988"/>
        </w:tabs>
        <w:spacing w:line="180" w:lineRule="exact"/>
        <w:jc w:val="left"/>
        <w:rPr>
          <w:sz w:val="16"/>
        </w:rPr>
      </w:pPr>
      <w:r>
        <w:rPr>
          <w:sz w:val="16"/>
        </w:rPr>
        <w:t xml:space="preserve">     (negative log of)</w:t>
      </w:r>
      <w:r>
        <w:rPr>
          <w:sz w:val="16"/>
        </w:rPr>
        <w:tab/>
      </w:r>
    </w:p>
    <w:p w14:paraId="615186DB" w14:textId="77777777" w:rsidR="000F01B0" w:rsidRDefault="000F01B0" w:rsidP="000F01B0">
      <w:pPr>
        <w:pStyle w:val="TableRow"/>
        <w:tabs>
          <w:tab w:val="left" w:pos="2448"/>
          <w:tab w:val="left" w:pos="2988"/>
        </w:tabs>
        <w:spacing w:line="180" w:lineRule="exact"/>
        <w:jc w:val="left"/>
        <w:rPr>
          <w:sz w:val="16"/>
        </w:rPr>
      </w:pPr>
      <w:r>
        <w:rPr>
          <w:sz w:val="16"/>
        </w:rPr>
        <w:t>parts per million</w:t>
      </w:r>
      <w:r>
        <w:rPr>
          <w:sz w:val="16"/>
        </w:rPr>
        <w:tab/>
        <w:t>ppm</w:t>
      </w:r>
    </w:p>
    <w:p w14:paraId="0FAF5DE6" w14:textId="77777777" w:rsidR="000F01B0" w:rsidRDefault="000F01B0" w:rsidP="000F01B0">
      <w:pPr>
        <w:pStyle w:val="TableRow"/>
        <w:tabs>
          <w:tab w:val="left" w:pos="2448"/>
          <w:tab w:val="left" w:pos="2988"/>
        </w:tabs>
        <w:spacing w:line="180" w:lineRule="exact"/>
        <w:jc w:val="left"/>
        <w:rPr>
          <w:sz w:val="16"/>
        </w:rPr>
      </w:pPr>
      <w:r>
        <w:rPr>
          <w:sz w:val="16"/>
        </w:rPr>
        <w:t>parts per thousand</w:t>
      </w:r>
      <w:r>
        <w:rPr>
          <w:sz w:val="16"/>
        </w:rPr>
        <w:tab/>
        <w:t>ppt,</w:t>
      </w:r>
    </w:p>
    <w:p w14:paraId="55B1E7F7" w14:textId="77777777" w:rsidR="000F01B0" w:rsidRDefault="000F01B0" w:rsidP="000F01B0">
      <w:pPr>
        <w:pStyle w:val="TableRow"/>
        <w:tabs>
          <w:tab w:val="left" w:pos="2448"/>
          <w:tab w:val="left" w:pos="2988"/>
        </w:tabs>
        <w:spacing w:line="180" w:lineRule="exact"/>
        <w:jc w:val="left"/>
        <w:rPr>
          <w:sz w:val="16"/>
        </w:rPr>
      </w:pPr>
      <w:r>
        <w:rPr>
          <w:sz w:val="16"/>
        </w:rPr>
        <w:tab/>
        <w:t xml:space="preserve"> ‰</w:t>
      </w:r>
    </w:p>
    <w:p w14:paraId="251CDD67" w14:textId="77777777" w:rsidR="000F01B0" w:rsidRDefault="000F01B0" w:rsidP="000F01B0">
      <w:pPr>
        <w:pStyle w:val="TableRow"/>
        <w:tabs>
          <w:tab w:val="left" w:pos="2448"/>
          <w:tab w:val="left" w:pos="2988"/>
        </w:tabs>
        <w:spacing w:line="180" w:lineRule="exact"/>
        <w:jc w:val="left"/>
        <w:rPr>
          <w:sz w:val="16"/>
        </w:rPr>
      </w:pPr>
      <w:r>
        <w:rPr>
          <w:sz w:val="16"/>
        </w:rPr>
        <w:t>volts</w:t>
      </w:r>
      <w:r>
        <w:rPr>
          <w:sz w:val="16"/>
        </w:rPr>
        <w:tab/>
        <w:t>V</w:t>
      </w:r>
    </w:p>
    <w:p w14:paraId="5F6676C2" w14:textId="77777777" w:rsidR="000F01B0" w:rsidRDefault="000F01B0" w:rsidP="000F01B0">
      <w:pPr>
        <w:pStyle w:val="TableRow"/>
        <w:tabs>
          <w:tab w:val="left" w:pos="2448"/>
          <w:tab w:val="left" w:pos="2988"/>
        </w:tabs>
        <w:spacing w:line="180" w:lineRule="exact"/>
        <w:jc w:val="left"/>
        <w:rPr>
          <w:sz w:val="16"/>
        </w:rPr>
      </w:pPr>
      <w:r>
        <w:rPr>
          <w:sz w:val="16"/>
        </w:rPr>
        <w:t>watts</w:t>
      </w:r>
      <w:r>
        <w:rPr>
          <w:sz w:val="16"/>
        </w:rPr>
        <w:tab/>
        <w:t>W</w:t>
      </w:r>
    </w:p>
    <w:p w14:paraId="78E6CF1C" w14:textId="77777777" w:rsidR="000F01B0" w:rsidRDefault="000F01B0" w:rsidP="000F01B0">
      <w:pPr>
        <w:pStyle w:val="TableRow"/>
        <w:tabs>
          <w:tab w:val="left" w:pos="2448"/>
          <w:tab w:val="left" w:pos="2988"/>
        </w:tabs>
        <w:spacing w:line="180" w:lineRule="exact"/>
        <w:jc w:val="left"/>
        <w:rPr>
          <w:sz w:val="16"/>
        </w:rPr>
      </w:pPr>
      <w:r>
        <w:rPr>
          <w:sz w:val="16"/>
        </w:rPr>
        <w:br w:type="column"/>
      </w:r>
      <w:r>
        <w:rPr>
          <w:b/>
          <w:sz w:val="16"/>
        </w:rPr>
        <w:t>General</w:t>
      </w:r>
      <w:r>
        <w:rPr>
          <w:b/>
          <w:sz w:val="16"/>
        </w:rPr>
        <w:tab/>
      </w:r>
    </w:p>
    <w:p w14:paraId="49A44ED2" w14:textId="77777777" w:rsidR="000F01B0" w:rsidRDefault="000F01B0" w:rsidP="000F01B0">
      <w:pPr>
        <w:pStyle w:val="TableRow"/>
        <w:tabs>
          <w:tab w:val="left" w:pos="1728"/>
          <w:tab w:val="left" w:pos="3348"/>
        </w:tabs>
        <w:spacing w:line="180" w:lineRule="exact"/>
        <w:jc w:val="left"/>
        <w:rPr>
          <w:sz w:val="16"/>
        </w:rPr>
      </w:pPr>
      <w:r>
        <w:rPr>
          <w:sz w:val="16"/>
        </w:rPr>
        <w:t xml:space="preserve">Alaska Administrative </w:t>
      </w:r>
    </w:p>
    <w:p w14:paraId="3F70ACA0"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AAC</w:t>
      </w:r>
    </w:p>
    <w:p w14:paraId="609B43E6"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3F88BD39"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proofErr w:type="gramStart"/>
      <w:r>
        <w:rPr>
          <w:smallCaps/>
          <w:sz w:val="12"/>
        </w:rPr>
        <w:t>AM</w:t>
      </w:r>
      <w:r>
        <w:rPr>
          <w:sz w:val="16"/>
        </w:rPr>
        <w:t xml:space="preserve">,   </w:t>
      </w:r>
      <w:proofErr w:type="gramEnd"/>
      <w:r>
        <w:rPr>
          <w:smallCaps/>
          <w:sz w:val="12"/>
        </w:rPr>
        <w:t>PM</w:t>
      </w:r>
      <w:r>
        <w:rPr>
          <w:sz w:val="16"/>
        </w:rPr>
        <w:t>, etc.</w:t>
      </w:r>
    </w:p>
    <w:p w14:paraId="7BD01868"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794552C7"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14:paraId="73858604"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ab/>
        <w:t>R.N., etc.</w:t>
      </w:r>
    </w:p>
    <w:p w14:paraId="64732CAE" w14:textId="77777777" w:rsidR="000F01B0" w:rsidRDefault="000F01B0" w:rsidP="000F01B0">
      <w:pPr>
        <w:pStyle w:val="TableRow"/>
        <w:tabs>
          <w:tab w:val="left" w:pos="1728"/>
          <w:tab w:val="left" w:pos="3348"/>
        </w:tabs>
        <w:spacing w:line="180" w:lineRule="exact"/>
        <w:jc w:val="left"/>
        <w:rPr>
          <w:sz w:val="16"/>
        </w:rPr>
      </w:pPr>
      <w:r>
        <w:rPr>
          <w:sz w:val="16"/>
        </w:rPr>
        <w:t>at</w:t>
      </w:r>
      <w:r>
        <w:rPr>
          <w:sz w:val="16"/>
        </w:rPr>
        <w:tab/>
        <w:t>@</w:t>
      </w:r>
    </w:p>
    <w:p w14:paraId="3185F856" w14:textId="77777777" w:rsidR="000F01B0" w:rsidRDefault="000F01B0" w:rsidP="000F01B0">
      <w:pPr>
        <w:pStyle w:val="TableRow"/>
        <w:tabs>
          <w:tab w:val="left" w:pos="1728"/>
          <w:tab w:val="left" w:pos="3348"/>
        </w:tabs>
        <w:spacing w:line="180" w:lineRule="exact"/>
        <w:jc w:val="left"/>
        <w:rPr>
          <w:sz w:val="16"/>
        </w:rPr>
      </w:pPr>
      <w:r>
        <w:rPr>
          <w:sz w:val="16"/>
        </w:rPr>
        <w:t>compass directions:</w:t>
      </w:r>
      <w:r>
        <w:rPr>
          <w:sz w:val="16"/>
        </w:rPr>
        <w:tab/>
      </w:r>
    </w:p>
    <w:p w14:paraId="7B94CF02" w14:textId="77777777" w:rsidR="000F01B0" w:rsidRDefault="000F01B0" w:rsidP="000F01B0">
      <w:pPr>
        <w:pStyle w:val="TableRow"/>
        <w:tabs>
          <w:tab w:val="left" w:pos="1728"/>
          <w:tab w:val="left" w:pos="3348"/>
        </w:tabs>
        <w:spacing w:line="180" w:lineRule="exact"/>
        <w:ind w:left="432"/>
        <w:jc w:val="left"/>
        <w:rPr>
          <w:sz w:val="16"/>
        </w:rPr>
      </w:pPr>
      <w:r>
        <w:rPr>
          <w:sz w:val="16"/>
        </w:rPr>
        <w:t>east</w:t>
      </w:r>
      <w:r>
        <w:rPr>
          <w:sz w:val="16"/>
        </w:rPr>
        <w:tab/>
        <w:t>E</w:t>
      </w:r>
    </w:p>
    <w:p w14:paraId="16D682C7" w14:textId="77777777" w:rsidR="000F01B0" w:rsidRDefault="000F01B0" w:rsidP="000F01B0">
      <w:pPr>
        <w:pStyle w:val="TableRow"/>
        <w:tabs>
          <w:tab w:val="left" w:pos="1728"/>
          <w:tab w:val="left" w:pos="3348"/>
        </w:tabs>
        <w:spacing w:line="180" w:lineRule="exact"/>
        <w:ind w:left="432"/>
        <w:jc w:val="left"/>
        <w:rPr>
          <w:sz w:val="16"/>
        </w:rPr>
      </w:pPr>
      <w:r>
        <w:rPr>
          <w:sz w:val="16"/>
        </w:rPr>
        <w:t>north</w:t>
      </w:r>
      <w:r>
        <w:rPr>
          <w:sz w:val="16"/>
        </w:rPr>
        <w:tab/>
        <w:t>N</w:t>
      </w:r>
    </w:p>
    <w:p w14:paraId="3E63DA4B" w14:textId="77777777" w:rsidR="000F01B0" w:rsidRDefault="000F01B0" w:rsidP="000F01B0">
      <w:pPr>
        <w:pStyle w:val="TableRow"/>
        <w:tabs>
          <w:tab w:val="left" w:pos="1728"/>
          <w:tab w:val="left" w:pos="3348"/>
        </w:tabs>
        <w:spacing w:line="180" w:lineRule="exact"/>
        <w:ind w:left="432"/>
        <w:jc w:val="left"/>
        <w:rPr>
          <w:sz w:val="16"/>
        </w:rPr>
      </w:pPr>
      <w:r>
        <w:rPr>
          <w:sz w:val="16"/>
        </w:rPr>
        <w:t>south</w:t>
      </w:r>
      <w:r>
        <w:rPr>
          <w:sz w:val="16"/>
        </w:rPr>
        <w:tab/>
        <w:t>S</w:t>
      </w:r>
    </w:p>
    <w:p w14:paraId="17BA4C76" w14:textId="77777777" w:rsidR="000F01B0" w:rsidRDefault="000F01B0" w:rsidP="000F01B0">
      <w:pPr>
        <w:pStyle w:val="TableRow"/>
        <w:tabs>
          <w:tab w:val="left" w:pos="1728"/>
          <w:tab w:val="left" w:pos="3348"/>
        </w:tabs>
        <w:spacing w:line="180" w:lineRule="exact"/>
        <w:ind w:left="432"/>
        <w:jc w:val="left"/>
        <w:rPr>
          <w:sz w:val="16"/>
        </w:rPr>
      </w:pPr>
      <w:r>
        <w:rPr>
          <w:sz w:val="16"/>
        </w:rPr>
        <w:t>west</w:t>
      </w:r>
      <w:r>
        <w:rPr>
          <w:sz w:val="16"/>
        </w:rPr>
        <w:tab/>
        <w:t>W</w:t>
      </w:r>
    </w:p>
    <w:p w14:paraId="6113FCD8" w14:textId="77777777" w:rsidR="000F01B0" w:rsidRDefault="000F01B0" w:rsidP="000F01B0">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14:paraId="56D7CA3A" w14:textId="77777777" w:rsidR="000F01B0" w:rsidRDefault="000F01B0" w:rsidP="000F01B0">
      <w:pPr>
        <w:pStyle w:val="TableRow"/>
        <w:tabs>
          <w:tab w:val="left" w:pos="1728"/>
          <w:tab w:val="left" w:pos="3348"/>
        </w:tabs>
        <w:spacing w:line="180" w:lineRule="exact"/>
        <w:jc w:val="left"/>
        <w:rPr>
          <w:sz w:val="16"/>
        </w:rPr>
      </w:pPr>
      <w:r>
        <w:rPr>
          <w:sz w:val="16"/>
        </w:rPr>
        <w:t>corporate suffixes:</w:t>
      </w:r>
      <w:r>
        <w:rPr>
          <w:sz w:val="16"/>
        </w:rPr>
        <w:tab/>
      </w:r>
    </w:p>
    <w:p w14:paraId="2F75F228" w14:textId="77777777" w:rsidR="000F01B0" w:rsidRDefault="000F01B0" w:rsidP="000F01B0">
      <w:pPr>
        <w:pStyle w:val="TableRow"/>
        <w:tabs>
          <w:tab w:val="left" w:pos="1728"/>
          <w:tab w:val="left" w:pos="3348"/>
        </w:tabs>
        <w:spacing w:line="180" w:lineRule="exact"/>
        <w:ind w:left="432"/>
        <w:jc w:val="left"/>
        <w:rPr>
          <w:sz w:val="16"/>
        </w:rPr>
      </w:pPr>
      <w:r>
        <w:rPr>
          <w:sz w:val="16"/>
        </w:rPr>
        <w:t>Company</w:t>
      </w:r>
      <w:r>
        <w:rPr>
          <w:sz w:val="16"/>
        </w:rPr>
        <w:tab/>
        <w:t>Co.</w:t>
      </w:r>
    </w:p>
    <w:p w14:paraId="5AD7AF43" w14:textId="77777777" w:rsidR="000F01B0" w:rsidRDefault="000F01B0" w:rsidP="000F01B0">
      <w:pPr>
        <w:pStyle w:val="TableRow"/>
        <w:tabs>
          <w:tab w:val="left" w:pos="1728"/>
          <w:tab w:val="left" w:pos="3348"/>
        </w:tabs>
        <w:spacing w:line="180" w:lineRule="exact"/>
        <w:ind w:left="432"/>
        <w:jc w:val="left"/>
        <w:rPr>
          <w:sz w:val="16"/>
        </w:rPr>
      </w:pPr>
      <w:r>
        <w:rPr>
          <w:sz w:val="16"/>
        </w:rPr>
        <w:t>Corporation</w:t>
      </w:r>
      <w:r>
        <w:rPr>
          <w:sz w:val="16"/>
        </w:rPr>
        <w:tab/>
        <w:t>Corp.</w:t>
      </w:r>
    </w:p>
    <w:p w14:paraId="1F6B892A" w14:textId="77777777" w:rsidR="000F01B0" w:rsidRDefault="000F01B0" w:rsidP="000F01B0">
      <w:pPr>
        <w:pStyle w:val="TableRow"/>
        <w:tabs>
          <w:tab w:val="left" w:pos="1728"/>
          <w:tab w:val="left" w:pos="3348"/>
        </w:tabs>
        <w:spacing w:line="180" w:lineRule="exact"/>
        <w:ind w:left="432"/>
        <w:jc w:val="left"/>
        <w:rPr>
          <w:sz w:val="16"/>
        </w:rPr>
      </w:pPr>
      <w:r>
        <w:rPr>
          <w:sz w:val="16"/>
        </w:rPr>
        <w:t>Incorporated</w:t>
      </w:r>
      <w:r>
        <w:rPr>
          <w:sz w:val="16"/>
        </w:rPr>
        <w:tab/>
        <w:t>Inc.</w:t>
      </w:r>
    </w:p>
    <w:p w14:paraId="7B79D257" w14:textId="77777777" w:rsidR="000F01B0" w:rsidRDefault="000F01B0" w:rsidP="000F01B0">
      <w:pPr>
        <w:pStyle w:val="TableRow"/>
        <w:tabs>
          <w:tab w:val="left" w:pos="1728"/>
          <w:tab w:val="left" w:pos="3348"/>
        </w:tabs>
        <w:spacing w:line="180" w:lineRule="exact"/>
        <w:ind w:left="432"/>
        <w:jc w:val="left"/>
        <w:rPr>
          <w:sz w:val="16"/>
        </w:rPr>
      </w:pPr>
      <w:r>
        <w:rPr>
          <w:sz w:val="16"/>
        </w:rPr>
        <w:t>Limited</w:t>
      </w:r>
      <w:r>
        <w:rPr>
          <w:sz w:val="16"/>
        </w:rPr>
        <w:tab/>
        <w:t>Ltd.</w:t>
      </w:r>
    </w:p>
    <w:p w14:paraId="0B875BC1" w14:textId="77777777" w:rsidR="000F01B0" w:rsidRDefault="000F01B0" w:rsidP="000F01B0">
      <w:pPr>
        <w:pStyle w:val="TableRow"/>
        <w:tabs>
          <w:tab w:val="left" w:pos="1728"/>
          <w:tab w:val="left" w:pos="3348"/>
        </w:tabs>
        <w:spacing w:line="180" w:lineRule="exact"/>
        <w:jc w:val="left"/>
        <w:rPr>
          <w:sz w:val="16"/>
        </w:rPr>
      </w:pPr>
      <w:r>
        <w:rPr>
          <w:sz w:val="16"/>
        </w:rPr>
        <w:t>District of Columbia</w:t>
      </w:r>
      <w:r>
        <w:rPr>
          <w:sz w:val="16"/>
        </w:rPr>
        <w:tab/>
        <w:t>D.C.</w:t>
      </w:r>
    </w:p>
    <w:p w14:paraId="62D7B03C" w14:textId="77777777" w:rsidR="000F01B0" w:rsidRDefault="000F01B0" w:rsidP="000F01B0">
      <w:pPr>
        <w:pStyle w:val="TableRow"/>
        <w:tabs>
          <w:tab w:val="left" w:pos="1728"/>
          <w:tab w:val="left" w:pos="3348"/>
        </w:tabs>
        <w:spacing w:line="180" w:lineRule="exact"/>
        <w:jc w:val="left"/>
        <w:rPr>
          <w:sz w:val="16"/>
        </w:rPr>
      </w:pPr>
      <w:r>
        <w:rPr>
          <w:sz w:val="16"/>
        </w:rPr>
        <w:t xml:space="preserve">et </w:t>
      </w:r>
      <w:proofErr w:type="spellStart"/>
      <w:r>
        <w:rPr>
          <w:sz w:val="16"/>
        </w:rPr>
        <w:t>alii</w:t>
      </w:r>
      <w:proofErr w:type="spellEnd"/>
      <w:r>
        <w:rPr>
          <w:sz w:val="16"/>
        </w:rPr>
        <w:t xml:space="preserve"> (and others) </w:t>
      </w:r>
      <w:r>
        <w:rPr>
          <w:sz w:val="16"/>
        </w:rPr>
        <w:tab/>
        <w:t>et al.</w:t>
      </w:r>
    </w:p>
    <w:p w14:paraId="0790E5B0" w14:textId="77777777" w:rsidR="000F01B0" w:rsidRDefault="000F01B0" w:rsidP="000F01B0">
      <w:pPr>
        <w:pStyle w:val="TableRow"/>
        <w:tabs>
          <w:tab w:val="left" w:pos="1728"/>
          <w:tab w:val="left" w:pos="3348"/>
        </w:tabs>
        <w:spacing w:line="180" w:lineRule="exact"/>
        <w:jc w:val="left"/>
        <w:rPr>
          <w:sz w:val="16"/>
        </w:rPr>
      </w:pPr>
      <w:r>
        <w:rPr>
          <w:sz w:val="16"/>
        </w:rPr>
        <w:t>et cetera (and so forth)</w:t>
      </w:r>
      <w:r>
        <w:rPr>
          <w:sz w:val="16"/>
        </w:rPr>
        <w:tab/>
        <w:t>etc.</w:t>
      </w:r>
    </w:p>
    <w:p w14:paraId="5CC83607" w14:textId="77777777" w:rsidR="000F01B0" w:rsidRDefault="000F01B0" w:rsidP="000F01B0">
      <w:pPr>
        <w:pStyle w:val="TableRow"/>
        <w:tabs>
          <w:tab w:val="left" w:pos="1728"/>
          <w:tab w:val="left" w:pos="3348"/>
        </w:tabs>
        <w:spacing w:line="180" w:lineRule="exact"/>
        <w:jc w:val="left"/>
        <w:rPr>
          <w:sz w:val="16"/>
        </w:rPr>
      </w:pPr>
      <w:r>
        <w:rPr>
          <w:sz w:val="16"/>
        </w:rPr>
        <w:t xml:space="preserve">exempli gratia </w:t>
      </w:r>
    </w:p>
    <w:p w14:paraId="07CD8104" w14:textId="77777777" w:rsidR="000F01B0" w:rsidRDefault="000F01B0" w:rsidP="000F01B0">
      <w:pPr>
        <w:pStyle w:val="TableRow"/>
        <w:tabs>
          <w:tab w:val="left" w:pos="1728"/>
          <w:tab w:val="left" w:pos="3348"/>
        </w:tabs>
        <w:spacing w:line="180" w:lineRule="exact"/>
        <w:jc w:val="left"/>
        <w:rPr>
          <w:sz w:val="16"/>
        </w:rPr>
      </w:pPr>
      <w:r>
        <w:rPr>
          <w:sz w:val="16"/>
        </w:rPr>
        <w:t xml:space="preserve">    (for example)</w:t>
      </w:r>
      <w:r>
        <w:rPr>
          <w:sz w:val="16"/>
        </w:rPr>
        <w:tab/>
        <w:t>e.g.</w:t>
      </w:r>
    </w:p>
    <w:p w14:paraId="71DB1B17" w14:textId="77777777" w:rsidR="000F01B0" w:rsidRDefault="000F01B0" w:rsidP="000F01B0">
      <w:pPr>
        <w:pStyle w:val="TableRow"/>
        <w:tabs>
          <w:tab w:val="left" w:pos="1728"/>
          <w:tab w:val="left" w:pos="3348"/>
        </w:tabs>
        <w:spacing w:line="180" w:lineRule="exact"/>
        <w:jc w:val="left"/>
        <w:rPr>
          <w:sz w:val="16"/>
        </w:rPr>
      </w:pPr>
      <w:r>
        <w:rPr>
          <w:sz w:val="16"/>
        </w:rPr>
        <w:t xml:space="preserve">Federal Information </w:t>
      </w:r>
    </w:p>
    <w:p w14:paraId="7DAB3ABC"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FIC</w:t>
      </w:r>
    </w:p>
    <w:p w14:paraId="2CF94864" w14:textId="77777777" w:rsidR="000F01B0" w:rsidRDefault="000F01B0" w:rsidP="000F01B0">
      <w:pPr>
        <w:pStyle w:val="TableRow"/>
        <w:tabs>
          <w:tab w:val="left" w:pos="1728"/>
          <w:tab w:val="left" w:pos="3348"/>
        </w:tabs>
        <w:spacing w:line="180" w:lineRule="exact"/>
        <w:jc w:val="left"/>
        <w:rPr>
          <w:sz w:val="16"/>
        </w:rPr>
      </w:pPr>
      <w:r>
        <w:rPr>
          <w:sz w:val="16"/>
        </w:rPr>
        <w:t xml:space="preserve">id </w:t>
      </w:r>
      <w:proofErr w:type="spellStart"/>
      <w:r>
        <w:rPr>
          <w:sz w:val="16"/>
        </w:rPr>
        <w:t>est</w:t>
      </w:r>
      <w:proofErr w:type="spellEnd"/>
      <w:r>
        <w:rPr>
          <w:sz w:val="16"/>
        </w:rPr>
        <w:t xml:space="preserve"> (that is)</w:t>
      </w:r>
      <w:r>
        <w:rPr>
          <w:sz w:val="16"/>
        </w:rPr>
        <w:tab/>
        <w:t>i.e.</w:t>
      </w:r>
    </w:p>
    <w:p w14:paraId="725AF52C" w14:textId="77777777" w:rsidR="000F01B0" w:rsidRDefault="000F01B0" w:rsidP="000F01B0">
      <w:pPr>
        <w:pStyle w:val="TableRow"/>
        <w:tabs>
          <w:tab w:val="left" w:pos="1728"/>
          <w:tab w:val="left" w:pos="3348"/>
        </w:tabs>
        <w:spacing w:line="180" w:lineRule="exact"/>
        <w:jc w:val="left"/>
        <w:rPr>
          <w:sz w:val="16"/>
        </w:rPr>
      </w:pPr>
      <w:r>
        <w:rPr>
          <w:sz w:val="16"/>
        </w:rPr>
        <w:t>latitude or longitude</w:t>
      </w:r>
      <w:r>
        <w:rPr>
          <w:sz w:val="16"/>
        </w:rPr>
        <w:tab/>
      </w:r>
      <w:proofErr w:type="spellStart"/>
      <w:r>
        <w:rPr>
          <w:sz w:val="16"/>
        </w:rPr>
        <w:t>lat</w:t>
      </w:r>
      <w:proofErr w:type="spellEnd"/>
      <w:r w:rsidR="00067DA9">
        <w:rPr>
          <w:sz w:val="16"/>
        </w:rPr>
        <w:t xml:space="preserve"> or long</w:t>
      </w:r>
    </w:p>
    <w:p w14:paraId="267C98D0" w14:textId="77777777" w:rsidR="000F01B0" w:rsidRDefault="000F01B0" w:rsidP="000F01B0">
      <w:pPr>
        <w:pStyle w:val="TableRow"/>
        <w:tabs>
          <w:tab w:val="left" w:pos="1728"/>
          <w:tab w:val="left" w:pos="3348"/>
        </w:tabs>
        <w:spacing w:line="180" w:lineRule="exact"/>
        <w:jc w:val="left"/>
        <w:rPr>
          <w:sz w:val="16"/>
        </w:rPr>
      </w:pPr>
      <w:r>
        <w:rPr>
          <w:sz w:val="16"/>
        </w:rPr>
        <w:t>monetary symbols</w:t>
      </w:r>
    </w:p>
    <w:p w14:paraId="14FF38E9" w14:textId="77777777" w:rsidR="000F01B0" w:rsidRDefault="000F01B0" w:rsidP="000F01B0">
      <w:pPr>
        <w:pStyle w:val="TableRow"/>
        <w:tabs>
          <w:tab w:val="left" w:pos="1728"/>
          <w:tab w:val="left" w:pos="3348"/>
        </w:tabs>
        <w:spacing w:line="180" w:lineRule="exact"/>
        <w:jc w:val="left"/>
        <w:rPr>
          <w:sz w:val="16"/>
        </w:rPr>
      </w:pPr>
      <w:r>
        <w:rPr>
          <w:sz w:val="16"/>
        </w:rPr>
        <w:t xml:space="preserve">     (U.S.)</w:t>
      </w:r>
      <w:r>
        <w:rPr>
          <w:sz w:val="16"/>
        </w:rPr>
        <w:tab/>
        <w:t>$, ¢</w:t>
      </w:r>
    </w:p>
    <w:p w14:paraId="1E36F1DA" w14:textId="77777777" w:rsidR="000F01B0" w:rsidRDefault="000F01B0" w:rsidP="000F01B0">
      <w:pPr>
        <w:pStyle w:val="TableRow"/>
        <w:tabs>
          <w:tab w:val="left" w:pos="1728"/>
          <w:tab w:val="left" w:pos="3348"/>
        </w:tabs>
        <w:spacing w:line="180" w:lineRule="exact"/>
        <w:jc w:val="left"/>
        <w:rPr>
          <w:sz w:val="16"/>
        </w:rPr>
      </w:pPr>
      <w:r>
        <w:rPr>
          <w:sz w:val="16"/>
        </w:rPr>
        <w:t>months (tables and</w:t>
      </w:r>
    </w:p>
    <w:p w14:paraId="3CE8FC4E" w14:textId="77777777" w:rsidR="000F01B0" w:rsidRDefault="000F01B0" w:rsidP="000F01B0">
      <w:pPr>
        <w:pStyle w:val="TableRow"/>
        <w:tabs>
          <w:tab w:val="left" w:pos="1728"/>
          <w:tab w:val="left" w:pos="3348"/>
        </w:tabs>
        <w:spacing w:line="180" w:lineRule="exact"/>
        <w:jc w:val="left"/>
        <w:rPr>
          <w:sz w:val="16"/>
        </w:rPr>
      </w:pPr>
      <w:r>
        <w:rPr>
          <w:sz w:val="16"/>
        </w:rPr>
        <w:t xml:space="preserve">     figures): first three </w:t>
      </w:r>
    </w:p>
    <w:p w14:paraId="51241A72" w14:textId="77777777" w:rsidR="000F01B0" w:rsidRDefault="000F01B0" w:rsidP="000F01B0">
      <w:pPr>
        <w:pStyle w:val="TableRow"/>
        <w:tabs>
          <w:tab w:val="left" w:pos="1728"/>
          <w:tab w:val="left" w:pos="3348"/>
        </w:tabs>
        <w:spacing w:line="180" w:lineRule="exact"/>
        <w:jc w:val="left"/>
        <w:rPr>
          <w:sz w:val="16"/>
        </w:rPr>
      </w:pPr>
      <w:r>
        <w:rPr>
          <w:sz w:val="16"/>
        </w:rPr>
        <w:t xml:space="preserve">     letters</w:t>
      </w:r>
      <w:r>
        <w:rPr>
          <w:sz w:val="16"/>
        </w:rPr>
        <w:tab/>
      </w:r>
      <w:proofErr w:type="gramStart"/>
      <w:r>
        <w:rPr>
          <w:sz w:val="16"/>
        </w:rPr>
        <w:t>Jan,...</w:t>
      </w:r>
      <w:proofErr w:type="gramEnd"/>
      <w:r>
        <w:rPr>
          <w:sz w:val="16"/>
        </w:rPr>
        <w:t>,Dec</w:t>
      </w:r>
    </w:p>
    <w:p w14:paraId="711766A5" w14:textId="77777777" w:rsidR="000F01B0" w:rsidRDefault="000F01B0" w:rsidP="000F01B0">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14:paraId="29C9C2FA" w14:textId="77777777" w:rsidR="000F01B0" w:rsidRDefault="000F01B0" w:rsidP="000F01B0">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14:paraId="3C49AE30" w14:textId="77777777" w:rsidR="000F01B0" w:rsidRDefault="000F01B0" w:rsidP="000F01B0">
      <w:pPr>
        <w:pStyle w:val="TableRow"/>
        <w:tabs>
          <w:tab w:val="left" w:pos="1728"/>
          <w:tab w:val="left" w:pos="3348"/>
        </w:tabs>
        <w:spacing w:line="180" w:lineRule="exact"/>
        <w:jc w:val="left"/>
        <w:rPr>
          <w:sz w:val="16"/>
        </w:rPr>
      </w:pPr>
      <w:r>
        <w:rPr>
          <w:sz w:val="16"/>
        </w:rPr>
        <w:t>United States</w:t>
      </w:r>
    </w:p>
    <w:p w14:paraId="71AC3835" w14:textId="77777777" w:rsidR="000F01B0" w:rsidRDefault="000F01B0" w:rsidP="000F01B0">
      <w:pPr>
        <w:pStyle w:val="TableRow"/>
        <w:tabs>
          <w:tab w:val="left" w:pos="1728"/>
          <w:tab w:val="left" w:pos="3348"/>
        </w:tabs>
        <w:spacing w:line="180" w:lineRule="exact"/>
        <w:jc w:val="left"/>
        <w:rPr>
          <w:sz w:val="16"/>
        </w:rPr>
      </w:pPr>
      <w:r>
        <w:rPr>
          <w:sz w:val="16"/>
        </w:rPr>
        <w:t xml:space="preserve">    (adjective)</w:t>
      </w:r>
      <w:r>
        <w:rPr>
          <w:sz w:val="16"/>
        </w:rPr>
        <w:tab/>
        <w:t>U.S.</w:t>
      </w:r>
    </w:p>
    <w:p w14:paraId="76F5421C" w14:textId="77777777" w:rsidR="000F01B0" w:rsidRDefault="000F01B0" w:rsidP="000F01B0">
      <w:pPr>
        <w:pStyle w:val="TableRow"/>
        <w:tabs>
          <w:tab w:val="left" w:pos="1728"/>
          <w:tab w:val="left" w:pos="3348"/>
        </w:tabs>
        <w:spacing w:line="180" w:lineRule="exact"/>
        <w:jc w:val="left"/>
        <w:rPr>
          <w:sz w:val="16"/>
        </w:rPr>
      </w:pPr>
      <w:r>
        <w:rPr>
          <w:sz w:val="16"/>
        </w:rPr>
        <w:t xml:space="preserve">United States of </w:t>
      </w:r>
    </w:p>
    <w:p w14:paraId="39F62BED" w14:textId="77777777" w:rsidR="000F01B0" w:rsidRDefault="000F01B0" w:rsidP="000F01B0">
      <w:pPr>
        <w:pStyle w:val="TableRow"/>
        <w:tabs>
          <w:tab w:val="left" w:pos="1728"/>
          <w:tab w:val="left" w:pos="3348"/>
        </w:tabs>
        <w:spacing w:line="180" w:lineRule="exact"/>
        <w:jc w:val="left"/>
        <w:rPr>
          <w:sz w:val="16"/>
        </w:rPr>
      </w:pPr>
      <w:r>
        <w:rPr>
          <w:sz w:val="16"/>
        </w:rPr>
        <w:t xml:space="preserve">    America (noun)</w:t>
      </w:r>
      <w:r>
        <w:rPr>
          <w:sz w:val="16"/>
        </w:rPr>
        <w:tab/>
        <w:t>USA</w:t>
      </w:r>
    </w:p>
    <w:p w14:paraId="33FFF166"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14:paraId="7CDCA8C6"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14:paraId="3843A226" w14:textId="77777777" w:rsidR="000F01B0" w:rsidRDefault="000F01B0" w:rsidP="000F01B0">
      <w:pPr>
        <w:pStyle w:val="TableRow"/>
        <w:tabs>
          <w:tab w:val="left" w:pos="2988"/>
        </w:tabs>
        <w:spacing w:line="180" w:lineRule="exact"/>
        <w:jc w:val="left"/>
        <w:rPr>
          <w:sz w:val="16"/>
        </w:rPr>
      </w:pPr>
      <w:r>
        <w:rPr>
          <w:b/>
          <w:bCs/>
          <w:sz w:val="16"/>
        </w:rPr>
        <w:br w:type="column"/>
      </w:r>
      <w:r>
        <w:rPr>
          <w:b/>
          <w:sz w:val="16"/>
        </w:rPr>
        <w:t>Mathematics, statistics</w:t>
      </w:r>
    </w:p>
    <w:p w14:paraId="15B06D24" w14:textId="77777777" w:rsidR="000F01B0" w:rsidRDefault="000F01B0" w:rsidP="000F01B0">
      <w:pPr>
        <w:pStyle w:val="TableRow"/>
        <w:tabs>
          <w:tab w:val="left" w:pos="2016"/>
          <w:tab w:val="left" w:pos="2988"/>
        </w:tabs>
        <w:spacing w:line="180" w:lineRule="exact"/>
        <w:jc w:val="left"/>
        <w:rPr>
          <w:i/>
          <w:iCs/>
          <w:sz w:val="16"/>
        </w:rPr>
      </w:pPr>
      <w:r>
        <w:rPr>
          <w:i/>
          <w:iCs/>
          <w:sz w:val="16"/>
        </w:rPr>
        <w:t>all standard mathematical</w:t>
      </w:r>
    </w:p>
    <w:p w14:paraId="2C57AFAF" w14:textId="77777777" w:rsidR="000F01B0" w:rsidRDefault="000F01B0" w:rsidP="000F01B0">
      <w:pPr>
        <w:pStyle w:val="TableRow"/>
        <w:tabs>
          <w:tab w:val="left" w:pos="2016"/>
          <w:tab w:val="left" w:pos="2988"/>
        </w:tabs>
        <w:spacing w:line="180" w:lineRule="exact"/>
        <w:jc w:val="left"/>
        <w:rPr>
          <w:i/>
          <w:iCs/>
          <w:sz w:val="16"/>
        </w:rPr>
      </w:pPr>
      <w:r>
        <w:rPr>
          <w:i/>
          <w:iCs/>
          <w:sz w:val="16"/>
        </w:rPr>
        <w:t xml:space="preserve">    signs, symbols and </w:t>
      </w:r>
    </w:p>
    <w:p w14:paraId="3AFB897E" w14:textId="77777777" w:rsidR="000F01B0" w:rsidRDefault="000F01B0" w:rsidP="000F01B0">
      <w:pPr>
        <w:pStyle w:val="TableRow"/>
        <w:tabs>
          <w:tab w:val="left" w:pos="2016"/>
          <w:tab w:val="left" w:pos="2988"/>
        </w:tabs>
        <w:spacing w:line="180" w:lineRule="exact"/>
        <w:jc w:val="left"/>
        <w:rPr>
          <w:sz w:val="16"/>
        </w:rPr>
      </w:pPr>
      <w:r>
        <w:rPr>
          <w:i/>
          <w:iCs/>
          <w:sz w:val="16"/>
        </w:rPr>
        <w:t xml:space="preserve">    abbreviations</w:t>
      </w:r>
      <w:r>
        <w:rPr>
          <w:i/>
          <w:iCs/>
          <w:sz w:val="16"/>
        </w:rPr>
        <w:tab/>
      </w:r>
    </w:p>
    <w:p w14:paraId="5ED67419" w14:textId="77777777" w:rsidR="000F01B0" w:rsidRDefault="000F01B0" w:rsidP="000F01B0">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14:paraId="6430CE4D" w14:textId="77777777" w:rsidR="000F01B0" w:rsidRDefault="000F01B0" w:rsidP="000F01B0">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14:paraId="3F675D67" w14:textId="77777777" w:rsidR="000F01B0" w:rsidRDefault="000F01B0" w:rsidP="000F01B0">
      <w:pPr>
        <w:pStyle w:val="TableRow"/>
        <w:tabs>
          <w:tab w:val="left" w:pos="2016"/>
          <w:tab w:val="left" w:pos="2988"/>
        </w:tabs>
        <w:spacing w:line="180" w:lineRule="exact"/>
        <w:jc w:val="left"/>
        <w:rPr>
          <w:sz w:val="16"/>
        </w:rPr>
      </w:pPr>
      <w:r>
        <w:rPr>
          <w:sz w:val="16"/>
        </w:rPr>
        <w:t>catch per unit effort</w:t>
      </w:r>
      <w:r>
        <w:rPr>
          <w:sz w:val="16"/>
        </w:rPr>
        <w:tab/>
        <w:t>CPUE</w:t>
      </w:r>
    </w:p>
    <w:p w14:paraId="7B7714CD" w14:textId="77777777" w:rsidR="000F01B0" w:rsidRDefault="000F01B0" w:rsidP="000F01B0">
      <w:pPr>
        <w:pStyle w:val="TableRow"/>
        <w:tabs>
          <w:tab w:val="left" w:pos="2016"/>
          <w:tab w:val="left" w:pos="2988"/>
        </w:tabs>
        <w:spacing w:line="180" w:lineRule="exact"/>
        <w:jc w:val="left"/>
        <w:rPr>
          <w:sz w:val="16"/>
        </w:rPr>
      </w:pPr>
      <w:r>
        <w:rPr>
          <w:sz w:val="16"/>
        </w:rPr>
        <w:t>coefficient of variation</w:t>
      </w:r>
      <w:r>
        <w:rPr>
          <w:sz w:val="16"/>
        </w:rPr>
        <w:tab/>
        <w:t>CV</w:t>
      </w:r>
    </w:p>
    <w:p w14:paraId="2265FB41" w14:textId="77777777" w:rsidR="000F01B0" w:rsidRDefault="000F01B0" w:rsidP="000F01B0">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14:paraId="3D64ACFA" w14:textId="77777777" w:rsidR="000F01B0" w:rsidRDefault="000F01B0" w:rsidP="000F01B0">
      <w:pPr>
        <w:pStyle w:val="TableRow"/>
        <w:tabs>
          <w:tab w:val="left" w:pos="2016"/>
          <w:tab w:val="left" w:pos="2988"/>
        </w:tabs>
        <w:spacing w:line="180" w:lineRule="exact"/>
        <w:jc w:val="left"/>
        <w:rPr>
          <w:sz w:val="16"/>
        </w:rPr>
      </w:pPr>
      <w:r>
        <w:rPr>
          <w:sz w:val="16"/>
        </w:rPr>
        <w:t>confidence interval</w:t>
      </w:r>
      <w:r>
        <w:rPr>
          <w:sz w:val="16"/>
        </w:rPr>
        <w:tab/>
        <w:t>CI</w:t>
      </w:r>
    </w:p>
    <w:p w14:paraId="5A4CCDC8" w14:textId="77777777" w:rsidR="000F01B0" w:rsidRDefault="000F01B0" w:rsidP="000F01B0">
      <w:pPr>
        <w:pStyle w:val="TableRow"/>
        <w:tabs>
          <w:tab w:val="left" w:pos="2016"/>
          <w:tab w:val="left" w:pos="2988"/>
        </w:tabs>
        <w:spacing w:line="180" w:lineRule="exact"/>
        <w:jc w:val="left"/>
        <w:rPr>
          <w:sz w:val="16"/>
        </w:rPr>
      </w:pPr>
      <w:r>
        <w:rPr>
          <w:sz w:val="16"/>
        </w:rPr>
        <w:t xml:space="preserve">correlation coefficient </w:t>
      </w:r>
    </w:p>
    <w:p w14:paraId="4F7F5F20" w14:textId="77777777" w:rsidR="000F01B0" w:rsidRDefault="000F01B0" w:rsidP="000F01B0">
      <w:pPr>
        <w:pStyle w:val="TableRow"/>
        <w:tabs>
          <w:tab w:val="left" w:pos="2016"/>
          <w:tab w:val="left" w:pos="2988"/>
        </w:tabs>
        <w:spacing w:line="180" w:lineRule="exact"/>
        <w:jc w:val="left"/>
        <w:rPr>
          <w:sz w:val="16"/>
        </w:rPr>
      </w:pPr>
      <w:r>
        <w:rPr>
          <w:sz w:val="16"/>
        </w:rPr>
        <w:t xml:space="preserve">   (multiple)</w:t>
      </w:r>
      <w:r>
        <w:rPr>
          <w:sz w:val="16"/>
        </w:rPr>
        <w:tab/>
        <w:t xml:space="preserve">R </w:t>
      </w:r>
    </w:p>
    <w:p w14:paraId="647136EC" w14:textId="77777777" w:rsidR="000F01B0" w:rsidRDefault="000F01B0" w:rsidP="000F01B0">
      <w:pPr>
        <w:pStyle w:val="TableRow"/>
        <w:tabs>
          <w:tab w:val="left" w:pos="2016"/>
          <w:tab w:val="left" w:pos="2988"/>
        </w:tabs>
        <w:spacing w:line="180" w:lineRule="exact"/>
        <w:jc w:val="left"/>
        <w:rPr>
          <w:sz w:val="16"/>
        </w:rPr>
      </w:pPr>
      <w:r>
        <w:rPr>
          <w:sz w:val="16"/>
        </w:rPr>
        <w:t>correlation coefficient</w:t>
      </w:r>
    </w:p>
    <w:p w14:paraId="6654F5F1" w14:textId="77777777" w:rsidR="000F01B0" w:rsidRDefault="000F01B0" w:rsidP="000F01B0">
      <w:pPr>
        <w:pStyle w:val="TableRow"/>
        <w:tabs>
          <w:tab w:val="left" w:pos="2016"/>
          <w:tab w:val="left" w:pos="2988"/>
        </w:tabs>
        <w:spacing w:line="180" w:lineRule="exact"/>
        <w:jc w:val="left"/>
        <w:rPr>
          <w:sz w:val="16"/>
        </w:rPr>
      </w:pPr>
      <w:r>
        <w:rPr>
          <w:sz w:val="16"/>
        </w:rPr>
        <w:t xml:space="preserve">    (simple)</w:t>
      </w:r>
      <w:r>
        <w:rPr>
          <w:sz w:val="16"/>
        </w:rPr>
        <w:tab/>
        <w:t xml:space="preserve">r </w:t>
      </w:r>
    </w:p>
    <w:p w14:paraId="646C0234" w14:textId="77777777" w:rsidR="000F01B0" w:rsidRDefault="000F01B0" w:rsidP="000F01B0">
      <w:pPr>
        <w:pStyle w:val="TableRow"/>
        <w:tabs>
          <w:tab w:val="left" w:pos="2016"/>
          <w:tab w:val="left" w:pos="2988"/>
        </w:tabs>
        <w:spacing w:line="180" w:lineRule="exact"/>
        <w:jc w:val="left"/>
        <w:rPr>
          <w:sz w:val="16"/>
        </w:rPr>
      </w:pPr>
      <w:r>
        <w:rPr>
          <w:sz w:val="16"/>
        </w:rPr>
        <w:t>covariance</w:t>
      </w:r>
      <w:r>
        <w:rPr>
          <w:sz w:val="16"/>
        </w:rPr>
        <w:tab/>
      </w:r>
      <w:proofErr w:type="spellStart"/>
      <w:r>
        <w:rPr>
          <w:sz w:val="16"/>
        </w:rPr>
        <w:t>cov</w:t>
      </w:r>
      <w:proofErr w:type="spellEnd"/>
    </w:p>
    <w:p w14:paraId="1E9D7510" w14:textId="77777777" w:rsidR="000F01B0" w:rsidRDefault="000F01B0" w:rsidP="000F01B0">
      <w:pPr>
        <w:pStyle w:val="TableRow"/>
        <w:tabs>
          <w:tab w:val="left" w:pos="2016"/>
          <w:tab w:val="left" w:pos="2988"/>
        </w:tabs>
        <w:spacing w:line="180" w:lineRule="exact"/>
        <w:jc w:val="left"/>
        <w:rPr>
          <w:sz w:val="16"/>
        </w:rPr>
      </w:pPr>
      <w:r>
        <w:rPr>
          <w:sz w:val="16"/>
        </w:rPr>
        <w:t>degree (</w:t>
      </w:r>
      <w:proofErr w:type="gramStart"/>
      <w:r>
        <w:rPr>
          <w:sz w:val="16"/>
        </w:rPr>
        <w:t>angular )</w:t>
      </w:r>
      <w:proofErr w:type="gramEnd"/>
      <w:r>
        <w:rPr>
          <w:sz w:val="16"/>
        </w:rPr>
        <w:tab/>
        <w:t>°</w:t>
      </w:r>
    </w:p>
    <w:p w14:paraId="19A09712" w14:textId="77777777" w:rsidR="000F01B0" w:rsidRDefault="000F01B0" w:rsidP="000F01B0">
      <w:pPr>
        <w:pStyle w:val="TableRow"/>
        <w:tabs>
          <w:tab w:val="left" w:pos="2016"/>
          <w:tab w:val="left" w:pos="2988"/>
        </w:tabs>
        <w:spacing w:line="180" w:lineRule="exact"/>
        <w:jc w:val="left"/>
        <w:rPr>
          <w:sz w:val="16"/>
        </w:rPr>
      </w:pPr>
      <w:r>
        <w:rPr>
          <w:sz w:val="16"/>
        </w:rPr>
        <w:t>degrees of freedom</w:t>
      </w:r>
      <w:r>
        <w:rPr>
          <w:sz w:val="16"/>
        </w:rPr>
        <w:tab/>
        <w:t>df</w:t>
      </w:r>
    </w:p>
    <w:p w14:paraId="40D0401E" w14:textId="77777777" w:rsidR="000F01B0" w:rsidRDefault="000F01B0" w:rsidP="000F01B0">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14:paraId="103889AE" w14:textId="77777777" w:rsidR="000F01B0" w:rsidRDefault="000F01B0" w:rsidP="000F01B0">
      <w:pPr>
        <w:pStyle w:val="TableRow"/>
        <w:tabs>
          <w:tab w:val="left" w:pos="2016"/>
          <w:tab w:val="left" w:pos="2988"/>
        </w:tabs>
        <w:spacing w:line="180" w:lineRule="exact"/>
        <w:jc w:val="left"/>
        <w:rPr>
          <w:sz w:val="16"/>
        </w:rPr>
      </w:pPr>
      <w:r>
        <w:rPr>
          <w:sz w:val="16"/>
        </w:rPr>
        <w:t>greater than</w:t>
      </w:r>
      <w:r>
        <w:rPr>
          <w:sz w:val="16"/>
        </w:rPr>
        <w:tab/>
        <w:t>&gt;</w:t>
      </w:r>
    </w:p>
    <w:p w14:paraId="64069653" w14:textId="77777777" w:rsidR="000F01B0" w:rsidRDefault="000F01B0" w:rsidP="000F01B0">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14:paraId="6BC1DE3E" w14:textId="77777777" w:rsidR="000F01B0" w:rsidRDefault="000F01B0" w:rsidP="000F01B0">
      <w:pPr>
        <w:pStyle w:val="TableRow"/>
        <w:tabs>
          <w:tab w:val="left" w:pos="2016"/>
          <w:tab w:val="left" w:pos="2988"/>
        </w:tabs>
        <w:spacing w:line="180" w:lineRule="exact"/>
        <w:jc w:val="left"/>
        <w:rPr>
          <w:sz w:val="16"/>
        </w:rPr>
      </w:pPr>
      <w:r>
        <w:rPr>
          <w:sz w:val="16"/>
        </w:rPr>
        <w:t>harvest per unit effort</w:t>
      </w:r>
      <w:r>
        <w:rPr>
          <w:sz w:val="16"/>
        </w:rPr>
        <w:tab/>
        <w:t>HPUE</w:t>
      </w:r>
    </w:p>
    <w:p w14:paraId="0777E68A" w14:textId="77777777" w:rsidR="000F01B0" w:rsidRDefault="000F01B0" w:rsidP="000F01B0">
      <w:pPr>
        <w:pStyle w:val="TableRow"/>
        <w:tabs>
          <w:tab w:val="left" w:pos="2016"/>
          <w:tab w:val="left" w:pos="2988"/>
        </w:tabs>
        <w:spacing w:line="180" w:lineRule="exact"/>
        <w:jc w:val="left"/>
        <w:rPr>
          <w:sz w:val="16"/>
        </w:rPr>
      </w:pPr>
      <w:r>
        <w:rPr>
          <w:sz w:val="16"/>
        </w:rPr>
        <w:t>less than</w:t>
      </w:r>
      <w:r>
        <w:rPr>
          <w:sz w:val="16"/>
        </w:rPr>
        <w:tab/>
        <w:t>&lt;</w:t>
      </w:r>
    </w:p>
    <w:p w14:paraId="1DD3F2E8" w14:textId="77777777" w:rsidR="000F01B0" w:rsidRDefault="000F01B0" w:rsidP="000F01B0">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14:paraId="671A7FA7"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(natural)</w:t>
      </w:r>
      <w:r w:rsidRPr="00D544B2">
        <w:rPr>
          <w:sz w:val="16"/>
          <w:lang w:val="es-MX"/>
        </w:rPr>
        <w:tab/>
      </w:r>
      <w:proofErr w:type="spellStart"/>
      <w:r w:rsidRPr="00D544B2">
        <w:rPr>
          <w:sz w:val="16"/>
          <w:lang w:val="es-MX"/>
        </w:rPr>
        <w:t>ln</w:t>
      </w:r>
      <w:proofErr w:type="spellEnd"/>
    </w:p>
    <w:p w14:paraId="7EA00D8B"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(base 10)</w:t>
      </w:r>
      <w:r w:rsidRPr="00D544B2">
        <w:rPr>
          <w:sz w:val="16"/>
          <w:lang w:val="es-MX"/>
        </w:rPr>
        <w:tab/>
        <w:t>log</w:t>
      </w:r>
    </w:p>
    <w:p w14:paraId="5D349291" w14:textId="77777777" w:rsidR="000F01B0" w:rsidRDefault="000F01B0" w:rsidP="000F01B0">
      <w:pPr>
        <w:pStyle w:val="TableRow"/>
        <w:tabs>
          <w:tab w:val="left" w:pos="2016"/>
          <w:tab w:val="left" w:pos="2988"/>
        </w:tabs>
        <w:spacing w:line="180" w:lineRule="exact"/>
        <w:jc w:val="left"/>
        <w:rPr>
          <w:sz w:val="16"/>
        </w:rPr>
      </w:pPr>
      <w:r>
        <w:rPr>
          <w:sz w:val="16"/>
        </w:rPr>
        <w:t>logarithm (specify base)</w:t>
      </w:r>
      <w:r>
        <w:rPr>
          <w:sz w:val="16"/>
        </w:rPr>
        <w:tab/>
        <w:t>log</w:t>
      </w:r>
      <w:proofErr w:type="gramStart"/>
      <w:r>
        <w:rPr>
          <w:sz w:val="16"/>
          <w:vertAlign w:val="subscript"/>
        </w:rPr>
        <w:t xml:space="preserve">2,  </w:t>
      </w:r>
      <w:r>
        <w:rPr>
          <w:sz w:val="16"/>
        </w:rPr>
        <w:t>etc.</w:t>
      </w:r>
      <w:proofErr w:type="gramEnd"/>
    </w:p>
    <w:p w14:paraId="44E7B54B" w14:textId="77777777" w:rsidR="000F01B0" w:rsidRDefault="000F01B0" w:rsidP="000F01B0">
      <w:pPr>
        <w:pStyle w:val="TableRow"/>
        <w:tabs>
          <w:tab w:val="left" w:pos="2016"/>
          <w:tab w:val="left" w:pos="2988"/>
        </w:tabs>
        <w:spacing w:line="180" w:lineRule="exact"/>
        <w:jc w:val="left"/>
        <w:rPr>
          <w:sz w:val="16"/>
        </w:rPr>
      </w:pPr>
      <w:r>
        <w:rPr>
          <w:sz w:val="16"/>
        </w:rPr>
        <w:t>minute (angular)</w:t>
      </w:r>
      <w:r>
        <w:rPr>
          <w:sz w:val="16"/>
        </w:rPr>
        <w:tab/>
        <w:t>'</w:t>
      </w:r>
    </w:p>
    <w:p w14:paraId="0822D850" w14:textId="77777777" w:rsidR="000F01B0" w:rsidRDefault="000F01B0" w:rsidP="000F01B0">
      <w:pPr>
        <w:pStyle w:val="TableRow"/>
        <w:tabs>
          <w:tab w:val="left" w:pos="2016"/>
          <w:tab w:val="left" w:pos="2988"/>
        </w:tabs>
        <w:spacing w:line="180" w:lineRule="exact"/>
        <w:jc w:val="left"/>
        <w:rPr>
          <w:sz w:val="16"/>
        </w:rPr>
      </w:pPr>
      <w:r>
        <w:rPr>
          <w:sz w:val="16"/>
        </w:rPr>
        <w:t>not significant</w:t>
      </w:r>
      <w:r>
        <w:rPr>
          <w:sz w:val="16"/>
        </w:rPr>
        <w:tab/>
        <w:t>NS</w:t>
      </w:r>
    </w:p>
    <w:p w14:paraId="3BD13547" w14:textId="77777777" w:rsidR="000F01B0" w:rsidRDefault="000F01B0" w:rsidP="000F01B0">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14:paraId="63F5B1D1" w14:textId="77777777" w:rsidR="000F01B0" w:rsidRDefault="000F01B0" w:rsidP="000F01B0">
      <w:pPr>
        <w:pStyle w:val="TableRow"/>
        <w:tabs>
          <w:tab w:val="left" w:pos="2016"/>
          <w:tab w:val="left" w:pos="2988"/>
        </w:tabs>
        <w:spacing w:line="180" w:lineRule="exact"/>
        <w:jc w:val="left"/>
        <w:rPr>
          <w:sz w:val="16"/>
        </w:rPr>
      </w:pPr>
      <w:r>
        <w:rPr>
          <w:sz w:val="16"/>
        </w:rPr>
        <w:t>percent</w:t>
      </w:r>
      <w:r>
        <w:rPr>
          <w:sz w:val="16"/>
        </w:rPr>
        <w:tab/>
        <w:t>%</w:t>
      </w:r>
    </w:p>
    <w:p w14:paraId="63B394A3" w14:textId="77777777" w:rsidR="000F01B0" w:rsidRDefault="000F01B0" w:rsidP="000F01B0">
      <w:pPr>
        <w:pStyle w:val="TableRow"/>
        <w:tabs>
          <w:tab w:val="left" w:pos="2016"/>
          <w:tab w:val="left" w:pos="2988"/>
        </w:tabs>
        <w:spacing w:line="180" w:lineRule="exact"/>
        <w:jc w:val="left"/>
        <w:rPr>
          <w:sz w:val="16"/>
        </w:rPr>
      </w:pPr>
      <w:r>
        <w:rPr>
          <w:sz w:val="16"/>
        </w:rPr>
        <w:t>probability</w:t>
      </w:r>
      <w:r>
        <w:rPr>
          <w:sz w:val="16"/>
        </w:rPr>
        <w:tab/>
        <w:t>P</w:t>
      </w:r>
    </w:p>
    <w:p w14:paraId="7B5A18C3"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 error </w:t>
      </w:r>
    </w:p>
    <w:p w14:paraId="4A74F217" w14:textId="77777777" w:rsidR="000F01B0" w:rsidRDefault="000F01B0" w:rsidP="000F01B0">
      <w:pPr>
        <w:pStyle w:val="TableRow"/>
        <w:tabs>
          <w:tab w:val="left" w:pos="2016"/>
          <w:tab w:val="left" w:pos="2988"/>
        </w:tabs>
        <w:spacing w:line="180" w:lineRule="exact"/>
        <w:jc w:val="left"/>
        <w:rPr>
          <w:sz w:val="16"/>
        </w:rPr>
      </w:pPr>
      <w:r>
        <w:rPr>
          <w:sz w:val="16"/>
        </w:rPr>
        <w:t xml:space="preserve">   (rejection of the null</w:t>
      </w:r>
    </w:p>
    <w:p w14:paraId="037842F0"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14:paraId="37AC97DA"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II error </w:t>
      </w:r>
    </w:p>
    <w:p w14:paraId="734A558B" w14:textId="77777777" w:rsidR="000F01B0" w:rsidRDefault="000F01B0" w:rsidP="000F01B0">
      <w:pPr>
        <w:pStyle w:val="TableRow"/>
        <w:tabs>
          <w:tab w:val="left" w:pos="2016"/>
          <w:tab w:val="left" w:pos="2988"/>
        </w:tabs>
        <w:spacing w:line="180" w:lineRule="exact"/>
        <w:jc w:val="left"/>
        <w:rPr>
          <w:sz w:val="16"/>
        </w:rPr>
      </w:pPr>
      <w:r>
        <w:rPr>
          <w:sz w:val="16"/>
        </w:rPr>
        <w:t xml:space="preserve">   (acceptance of the null </w:t>
      </w:r>
    </w:p>
    <w:p w14:paraId="05C09D0D"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14:paraId="4955B066" w14:textId="77777777" w:rsidR="000F01B0" w:rsidRDefault="000F01B0" w:rsidP="000F01B0">
      <w:pPr>
        <w:pStyle w:val="TableRow"/>
        <w:tabs>
          <w:tab w:val="left" w:pos="2016"/>
          <w:tab w:val="left" w:pos="2988"/>
        </w:tabs>
        <w:spacing w:line="180" w:lineRule="exact"/>
        <w:jc w:val="left"/>
        <w:rPr>
          <w:sz w:val="16"/>
        </w:rPr>
      </w:pPr>
      <w:r>
        <w:rPr>
          <w:sz w:val="16"/>
        </w:rPr>
        <w:t>second (angular)</w:t>
      </w:r>
      <w:r>
        <w:rPr>
          <w:sz w:val="16"/>
        </w:rPr>
        <w:tab/>
        <w:t>"</w:t>
      </w:r>
    </w:p>
    <w:p w14:paraId="775D0720" w14:textId="77777777" w:rsidR="000F01B0" w:rsidRDefault="000F01B0" w:rsidP="000F01B0">
      <w:pPr>
        <w:pStyle w:val="TableRow"/>
        <w:tabs>
          <w:tab w:val="left" w:pos="2016"/>
          <w:tab w:val="left" w:pos="2988"/>
        </w:tabs>
        <w:spacing w:line="180" w:lineRule="exact"/>
        <w:jc w:val="left"/>
        <w:rPr>
          <w:sz w:val="16"/>
        </w:rPr>
      </w:pPr>
      <w:r>
        <w:rPr>
          <w:sz w:val="16"/>
        </w:rPr>
        <w:t>standard deviation</w:t>
      </w:r>
      <w:r>
        <w:rPr>
          <w:sz w:val="16"/>
        </w:rPr>
        <w:tab/>
        <w:t>SD</w:t>
      </w:r>
    </w:p>
    <w:p w14:paraId="46E7612B" w14:textId="77777777" w:rsidR="000F01B0" w:rsidRDefault="000F01B0" w:rsidP="000F01B0">
      <w:pPr>
        <w:pStyle w:val="TableRow"/>
        <w:tabs>
          <w:tab w:val="left" w:pos="2016"/>
          <w:tab w:val="left" w:pos="2988"/>
        </w:tabs>
        <w:spacing w:line="180" w:lineRule="exact"/>
        <w:jc w:val="left"/>
        <w:rPr>
          <w:sz w:val="16"/>
        </w:rPr>
      </w:pPr>
      <w:r>
        <w:rPr>
          <w:sz w:val="16"/>
        </w:rPr>
        <w:t>standard error</w:t>
      </w:r>
      <w:r>
        <w:rPr>
          <w:sz w:val="16"/>
        </w:rPr>
        <w:tab/>
        <w:t>SE</w:t>
      </w:r>
    </w:p>
    <w:p w14:paraId="358782EB" w14:textId="77777777" w:rsidR="000F01B0" w:rsidRDefault="000F01B0" w:rsidP="000F01B0">
      <w:pPr>
        <w:pStyle w:val="TableRow"/>
        <w:tabs>
          <w:tab w:val="left" w:pos="2016"/>
          <w:tab w:val="left" w:pos="2988"/>
        </w:tabs>
        <w:spacing w:line="180" w:lineRule="exact"/>
        <w:jc w:val="left"/>
        <w:rPr>
          <w:sz w:val="16"/>
        </w:rPr>
      </w:pPr>
      <w:r>
        <w:rPr>
          <w:sz w:val="16"/>
        </w:rPr>
        <w:t>variance</w:t>
      </w:r>
      <w:r>
        <w:rPr>
          <w:sz w:val="16"/>
        </w:rPr>
        <w:tab/>
      </w:r>
    </w:p>
    <w:p w14:paraId="2AB6321C" w14:textId="77777777" w:rsidR="000F01B0" w:rsidRDefault="000F01B0" w:rsidP="000F01B0">
      <w:pPr>
        <w:pStyle w:val="TableRow"/>
        <w:tabs>
          <w:tab w:val="left" w:pos="2016"/>
          <w:tab w:val="left" w:pos="2988"/>
        </w:tabs>
        <w:spacing w:line="180" w:lineRule="exact"/>
        <w:jc w:val="left"/>
        <w:rPr>
          <w:sz w:val="16"/>
        </w:rPr>
      </w:pPr>
      <w:r>
        <w:rPr>
          <w:sz w:val="16"/>
        </w:rPr>
        <w:t xml:space="preserve">     population</w:t>
      </w:r>
      <w:r>
        <w:rPr>
          <w:sz w:val="16"/>
        </w:rPr>
        <w:tab/>
        <w:t>Var</w:t>
      </w:r>
    </w:p>
    <w:p w14:paraId="2AAD339D" w14:textId="77777777" w:rsidR="000F01B0" w:rsidRDefault="000F01B0" w:rsidP="000F01B0">
      <w:pPr>
        <w:pStyle w:val="TableRow"/>
        <w:tabs>
          <w:tab w:val="left" w:pos="2016"/>
          <w:tab w:val="left" w:pos="2988"/>
        </w:tabs>
        <w:spacing w:line="180" w:lineRule="exact"/>
        <w:jc w:val="left"/>
        <w:rPr>
          <w:sz w:val="16"/>
        </w:rPr>
      </w:pPr>
      <w:r>
        <w:rPr>
          <w:sz w:val="16"/>
        </w:rPr>
        <w:t xml:space="preserve">     sample</w:t>
      </w:r>
      <w:r>
        <w:rPr>
          <w:sz w:val="16"/>
        </w:rPr>
        <w:tab/>
        <w:t>var</w:t>
      </w:r>
    </w:p>
    <w:p w14:paraId="51A1E6E6" w14:textId="77777777" w:rsidR="000F01B0" w:rsidRDefault="000F01B0" w:rsidP="000F01B0">
      <w:pPr>
        <w:pStyle w:val="Title"/>
      </w:pPr>
    </w:p>
    <w:p w14:paraId="4B23EFBA" w14:textId="77777777" w:rsidR="000F01B0" w:rsidRDefault="000F01B0" w:rsidP="000F01B0">
      <w:pPr>
        <w:pStyle w:val="Title"/>
      </w:pPr>
    </w:p>
    <w:p w14:paraId="3CB09B2C" w14:textId="77777777" w:rsidR="000F01B0" w:rsidRDefault="000F01B0" w:rsidP="000F01B0">
      <w:pPr>
        <w:pStyle w:val="Title"/>
        <w:sectPr w:rsidR="000F01B0">
          <w:footerReference w:type="default" r:id="rId18"/>
          <w:headerReference w:type="first" r:id="rId19"/>
          <w:type w:val="continuous"/>
          <w:pgSz w:w="12240" w:h="15840" w:code="1"/>
          <w:pgMar w:top="1440" w:right="1440" w:bottom="1440" w:left="1440" w:header="720" w:footer="547" w:gutter="0"/>
          <w:pgNumType w:fmt="lowerRoman" w:start="1"/>
          <w:cols w:num="3" w:space="360"/>
          <w:formProt w:val="0"/>
        </w:sectPr>
      </w:pPr>
    </w:p>
    <w:p w14:paraId="5E3DB056" w14:textId="77777777" w:rsidR="000F01B0" w:rsidRDefault="000F01B0" w:rsidP="000F01B0">
      <w:pPr>
        <w:pStyle w:val="Title"/>
        <w:sectPr w:rsidR="000F01B0">
          <w:type w:val="continuous"/>
          <w:pgSz w:w="12240" w:h="15840" w:code="1"/>
          <w:pgMar w:top="1440" w:right="1440" w:bottom="1440" w:left="1440" w:header="720" w:footer="547" w:gutter="0"/>
          <w:pgNumType w:fmt="lowerRoman" w:start="1"/>
          <w:cols w:num="3" w:space="720"/>
          <w:formProt w:val="0"/>
        </w:sectPr>
      </w:pPr>
    </w:p>
    <w:p w14:paraId="7FA2CCC6" w14:textId="77777777" w:rsidR="000F01B0" w:rsidRDefault="000F01B0" w:rsidP="000F01B0">
      <w:pPr>
        <w:pStyle w:val="TitlePg-ReptSeries"/>
      </w:pPr>
      <w:r>
        <w:lastRenderedPageBreak/>
        <w:t xml:space="preserve">Regional </w:t>
      </w:r>
      <w:r w:rsidR="008938D1">
        <w:t>Operational plan</w:t>
      </w:r>
      <w:r>
        <w:t xml:space="preserve"> </w:t>
      </w:r>
      <w:proofErr w:type="gramStart"/>
      <w:r w:rsidR="0007513C">
        <w:t>DF</w:t>
      </w:r>
      <w:r w:rsidR="008938D1">
        <w:t>.</w:t>
      </w:r>
      <w:r w:rsidR="0007513C">
        <w:t>#</w:t>
      </w:r>
      <w:proofErr w:type="gramEnd"/>
      <w:r w:rsidR="0007513C">
        <w:t>R</w:t>
      </w:r>
      <w:r w:rsidR="008938D1">
        <w:t>.</w:t>
      </w:r>
      <w:r w:rsidR="0007513C">
        <w:t>YY-XX</w:t>
      </w:r>
    </w:p>
    <w:p w14:paraId="2396B999" w14:textId="77777777" w:rsidR="000F01B0" w:rsidRPr="00B34A3E" w:rsidRDefault="0007513C" w:rsidP="000F01B0">
      <w:pPr>
        <w:pStyle w:val="TitlePg-Authors"/>
        <w:rPr>
          <w:b/>
          <w:caps/>
          <w:sz w:val="28"/>
        </w:rPr>
      </w:pPr>
      <w:r>
        <w:rPr>
          <w:b/>
          <w:caps/>
          <w:sz w:val="28"/>
        </w:rPr>
        <w:t>Title</w:t>
      </w:r>
    </w:p>
    <w:p w14:paraId="685AEB2F" w14:textId="77777777" w:rsidR="000F01B0" w:rsidRDefault="000F01B0" w:rsidP="000F01B0">
      <w:pPr>
        <w:pStyle w:val="TitlePg-Authors"/>
      </w:pPr>
    </w:p>
    <w:p w14:paraId="02FD6AA8" w14:textId="77777777" w:rsidR="000F01B0" w:rsidRDefault="006B7049" w:rsidP="00A763FA">
      <w:pPr>
        <w:pStyle w:val="TitlePg-Authors"/>
        <w:spacing w:after="120"/>
      </w:pPr>
      <w:r>
        <w:t>b</w:t>
      </w:r>
      <w:r w:rsidR="000F01B0">
        <w:t>y</w:t>
      </w:r>
    </w:p>
    <w:p w14:paraId="4EF156D1" w14:textId="77777777" w:rsidR="000F01B0" w:rsidRPr="00A763FA" w:rsidRDefault="006B7049" w:rsidP="00A763FA">
      <w:pPr>
        <w:pStyle w:val="TitlePg-Authors"/>
        <w:spacing w:after="120"/>
      </w:pPr>
      <w:r w:rsidRPr="00A763FA">
        <w:t>Author Name</w:t>
      </w:r>
    </w:p>
    <w:p w14:paraId="1B9C7B14" w14:textId="77777777" w:rsidR="000F01B0" w:rsidRDefault="000F01B0" w:rsidP="000F01B0">
      <w:pPr>
        <w:pStyle w:val="TitlePg-Authors"/>
      </w:pPr>
      <w:r>
        <w:t>Alaska Depart</w:t>
      </w:r>
      <w:r w:rsidR="0007513C">
        <w:t>ment of Fish and Game, Division, City</w:t>
      </w:r>
    </w:p>
    <w:p w14:paraId="5D2A6F01" w14:textId="77777777" w:rsidR="000F01B0" w:rsidRDefault="000F01B0" w:rsidP="000F01B0">
      <w:pPr>
        <w:pStyle w:val="TitlePg-Authors"/>
      </w:pPr>
    </w:p>
    <w:p w14:paraId="3FF150CE" w14:textId="77777777" w:rsidR="000F01B0" w:rsidRDefault="000F01B0" w:rsidP="000F01B0">
      <w:pPr>
        <w:pStyle w:val="TitlePg-Authors"/>
      </w:pPr>
    </w:p>
    <w:p w14:paraId="27B5C7B4" w14:textId="77777777" w:rsidR="000F01B0" w:rsidRDefault="000F01B0" w:rsidP="000F01B0">
      <w:pPr>
        <w:pStyle w:val="TitlePg-Authors"/>
      </w:pPr>
    </w:p>
    <w:p w14:paraId="03BB0834" w14:textId="77777777" w:rsidR="000F01B0" w:rsidRDefault="000F01B0" w:rsidP="000F01B0">
      <w:pPr>
        <w:sectPr w:rsidR="000F01B0" w:rsidSect="00284CC1">
          <w:footerReference w:type="default" r:id="rId20"/>
          <w:headerReference w:type="first" r:id="rId21"/>
          <w:pgSz w:w="12240" w:h="15840" w:code="1"/>
          <w:pgMar w:top="1440" w:right="1440" w:bottom="1440" w:left="1440" w:header="720" w:footer="547" w:gutter="0"/>
          <w:pgNumType w:start="24"/>
          <w:cols w:space="720"/>
          <w:formProt w:val="0"/>
        </w:sectPr>
      </w:pPr>
    </w:p>
    <w:p w14:paraId="39367521" w14:textId="77777777" w:rsidR="000F01B0" w:rsidRDefault="000F01B0" w:rsidP="000F01B0">
      <w:pPr>
        <w:pStyle w:val="TitlePg-LocDate"/>
        <w:framePr w:w="0" w:hSpace="0" w:wrap="auto" w:hAnchor="text" w:xAlign="left" w:yAlign="inline"/>
      </w:pPr>
    </w:p>
    <w:p w14:paraId="79383C57" w14:textId="77777777" w:rsidR="000F01B0" w:rsidRDefault="000F01B0" w:rsidP="000F01B0">
      <w:pPr>
        <w:pStyle w:val="TitlePg-LocDate"/>
        <w:framePr w:w="0" w:hSpace="0" w:wrap="auto" w:hAnchor="text" w:xAlign="left" w:yAlign="inline"/>
      </w:pPr>
    </w:p>
    <w:p w14:paraId="7D6FCF23" w14:textId="77777777" w:rsidR="000F01B0" w:rsidRDefault="000F01B0" w:rsidP="000F01B0">
      <w:pPr>
        <w:pStyle w:val="TitlePg-LocDate"/>
        <w:framePr w:w="0" w:hSpace="0" w:wrap="auto" w:hAnchor="text" w:xAlign="left" w:yAlign="inline"/>
      </w:pPr>
    </w:p>
    <w:p w14:paraId="456A6388" w14:textId="77777777" w:rsidR="000F01B0" w:rsidRDefault="000F01B0" w:rsidP="000F01B0">
      <w:pPr>
        <w:sectPr w:rsidR="000F01B0">
          <w:type w:val="continuous"/>
          <w:pgSz w:w="12240" w:h="15840" w:code="1"/>
          <w:pgMar w:top="1440" w:right="1440" w:bottom="1440" w:left="1440" w:header="720" w:footer="547" w:gutter="0"/>
          <w:pgNumType w:fmt="lowerRoman" w:start="1"/>
          <w:cols w:space="720"/>
        </w:sectPr>
      </w:pPr>
    </w:p>
    <w:p w14:paraId="1D792EF3" w14:textId="77777777" w:rsidR="000F01B0" w:rsidRDefault="000F01B0" w:rsidP="000F01B0">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p>
    <w:p w14:paraId="4D0AF240" w14:textId="32B7C6B9" w:rsidR="000F01B0" w:rsidRDefault="004E3D0D" w:rsidP="000F01B0">
      <w:pPr>
        <w:sectPr w:rsidR="000F01B0" w:rsidSect="00223CB5">
          <w:type w:val="continuous"/>
          <w:pgSz w:w="12240" w:h="15840" w:code="1"/>
          <w:pgMar w:top="1440" w:right="1440" w:bottom="1440" w:left="1440" w:header="720" w:footer="547" w:gutter="0"/>
          <w:pgNumType w:fmt="lowerRoman" w:start="1"/>
          <w:cols w:space="720"/>
          <w:formProt w:val="0"/>
        </w:sectPr>
      </w:pPr>
      <w:r>
        <w:rPr>
          <w:noProof/>
        </w:rPr>
        <mc:AlternateContent>
          <mc:Choice Requires="wps">
            <w:drawing>
              <wp:anchor distT="0" distB="0" distL="114300" distR="114300" simplePos="0" relativeHeight="251687424" behindDoc="0" locked="0" layoutInCell="1" allowOverlap="1" wp14:anchorId="7E9DD1AD" wp14:editId="4B450AAF">
                <wp:simplePos x="0" y="0"/>
                <wp:positionH relativeFrom="column">
                  <wp:posOffset>438150</wp:posOffset>
                </wp:positionH>
                <wp:positionV relativeFrom="page">
                  <wp:posOffset>7467600</wp:posOffset>
                </wp:positionV>
                <wp:extent cx="5372100" cy="800100"/>
                <wp:effectExtent l="0" t="0" r="0" b="0"/>
                <wp:wrapNone/>
                <wp:docPr id="17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736AD" w14:textId="77777777" w:rsidR="00334E3B" w:rsidRDefault="00334E3B" w:rsidP="006B7049">
                            <w:pPr>
                              <w:jc w:val="center"/>
                              <w:rPr>
                                <w:sz w:val="20"/>
                                <w:szCs w:val="20"/>
                              </w:rPr>
                            </w:pPr>
                            <w:r w:rsidRPr="007B4B8F">
                              <w:rPr>
                                <w:sz w:val="20"/>
                                <w:szCs w:val="20"/>
                              </w:rPr>
                              <w:t>Alaska Department of Fish and Game</w:t>
                            </w:r>
                            <w:r w:rsidRPr="007B4B8F">
                              <w:rPr>
                                <w:sz w:val="20"/>
                                <w:szCs w:val="20"/>
                              </w:rPr>
                              <w:br/>
                            </w:r>
                            <w:r>
                              <w:rPr>
                                <w:sz w:val="20"/>
                                <w:szCs w:val="20"/>
                              </w:rPr>
                              <w:t>Division</w:t>
                            </w:r>
                          </w:p>
                          <w:p w14:paraId="5CF953E7" w14:textId="77777777" w:rsidR="00334E3B" w:rsidRDefault="00334E3B" w:rsidP="006B7049">
                            <w:pPr>
                              <w:jc w:val="center"/>
                              <w:rPr>
                                <w:sz w:val="20"/>
                                <w:szCs w:val="20"/>
                              </w:rPr>
                            </w:pPr>
                            <w:r>
                              <w:rPr>
                                <w:sz w:val="20"/>
                                <w:szCs w:val="20"/>
                              </w:rPr>
                              <w:t>Month Year</w:t>
                            </w:r>
                          </w:p>
                          <w:p w14:paraId="6414A294" w14:textId="77777777" w:rsidR="00334E3B" w:rsidRPr="007B4B8F" w:rsidRDefault="00334E3B" w:rsidP="006B7049">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DD1AD" id="Text Box 4" o:spid="_x0000_s1027" type="#_x0000_t202" style="position:absolute;left:0;text-align:left;margin-left:34.5pt;margin-top:588pt;width:423pt;height:6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" stroked="f">
                <v:textbox>
                  <w:txbxContent>
                    <w:p w14:paraId="2EF736AD" w14:textId="77777777" w:rsidR="00334E3B" w:rsidRDefault="00334E3B" w:rsidP="006B7049">
                      <w:pPr>
                        <w:jc w:val="center"/>
                        <w:rPr>
                          <w:sz w:val="20"/>
                          <w:szCs w:val="20"/>
                        </w:rPr>
                      </w:pPr>
                      <w:r w:rsidRPr="007B4B8F">
                        <w:rPr>
                          <w:sz w:val="20"/>
                          <w:szCs w:val="20"/>
                        </w:rPr>
                        <w:t>Alaska Department of Fish and Game</w:t>
                      </w:r>
                      <w:r w:rsidRPr="007B4B8F">
                        <w:rPr>
                          <w:sz w:val="20"/>
                          <w:szCs w:val="20"/>
                        </w:rPr>
                        <w:br/>
                      </w:r>
                      <w:r>
                        <w:rPr>
                          <w:sz w:val="20"/>
                          <w:szCs w:val="20"/>
                        </w:rPr>
                        <w:t>Division</w:t>
                      </w:r>
                    </w:p>
                    <w:p w14:paraId="5CF953E7" w14:textId="77777777" w:rsidR="00334E3B" w:rsidRDefault="00334E3B" w:rsidP="006B7049">
                      <w:pPr>
                        <w:jc w:val="center"/>
                        <w:rPr>
                          <w:sz w:val="20"/>
                          <w:szCs w:val="20"/>
                        </w:rPr>
                      </w:pPr>
                      <w:r>
                        <w:rPr>
                          <w:sz w:val="20"/>
                          <w:szCs w:val="20"/>
                        </w:rPr>
                        <w:t>Month Year</w:t>
                      </w:r>
                    </w:p>
                    <w:p w14:paraId="6414A294" w14:textId="77777777" w:rsidR="00334E3B" w:rsidRPr="007B4B8F" w:rsidRDefault="00334E3B" w:rsidP="006B7049">
                      <w:pPr>
                        <w:jc w:val="center"/>
                        <w:rPr>
                          <w:sz w:val="20"/>
                          <w:szCs w:val="20"/>
                        </w:rPr>
                      </w:pPr>
                    </w:p>
                  </w:txbxContent>
                </v:textbox>
                <w10:wrap anchory="page"/>
              </v:shape>
            </w:pict>
          </mc:Fallback>
        </mc:AlternateContent>
      </w:r>
    </w:p>
    <w:p w14:paraId="37FC5026" w14:textId="77777777" w:rsidR="00B1575B" w:rsidRDefault="00B1575B" w:rsidP="00B1575B">
      <w:pPr>
        <w:pStyle w:val="OEOPg-ReptSeries"/>
      </w:pPr>
      <w:r>
        <w:lastRenderedPageBreak/>
        <w:t xml:space="preserve">The Regional Operational Plan Series was established in 2012 to </w:t>
      </w:r>
      <w:r w:rsidR="00634738">
        <w:t xml:space="preserve">archive and provide public access to operational plans for fisheries projects of the </w:t>
      </w:r>
      <w:r>
        <w:t>Divisions of Commercial Fisheries and Sport Fish</w:t>
      </w:r>
      <w:r w:rsidR="00634738">
        <w:t>, as per</w:t>
      </w:r>
      <w:r w:rsidR="003B0B51">
        <w:t xml:space="preserve"> </w:t>
      </w:r>
      <w:r w:rsidR="00634738">
        <w:t xml:space="preserve">joint-divisional </w:t>
      </w:r>
      <w:r w:rsidR="003B0B51">
        <w:t>Operational Planning</w:t>
      </w:r>
      <w:r>
        <w:t xml:space="preserve"> Policy</w:t>
      </w:r>
      <w:r w:rsidR="00F47294">
        <w:t>.</w:t>
      </w:r>
      <w:r>
        <w:t xml:space="preserve"> Documents in this series are </w:t>
      </w:r>
      <w:r w:rsidR="00634738">
        <w:t xml:space="preserve">planning documents that may </w:t>
      </w:r>
      <w:r>
        <w:t xml:space="preserve">contain raw data, preliminary data analyses and results, and describe operational aspects of fisheries projects that </w:t>
      </w:r>
      <w:r w:rsidR="00557A9F">
        <w:t>may</w:t>
      </w:r>
      <w:r>
        <w:t xml:space="preserve"> not </w:t>
      </w:r>
      <w:r w:rsidR="00557A9F">
        <w:t>actually be implemented</w:t>
      </w:r>
      <w:r>
        <w:t xml:space="preserve">. All documents in this series are subject to a technical review process and receive varying degrees of regional, divisional, and biometric approval, but do not generally receive editorial review. </w:t>
      </w:r>
      <w:r w:rsidR="00557A9F">
        <w:t xml:space="preserve">Results from the implementation of the operational plan described in this series may be subsequently finalized and published in a different </w:t>
      </w:r>
      <w:r>
        <w:t xml:space="preserve">department reporting series or in the formal literature. Please contact the author </w:t>
      </w:r>
      <w:r w:rsidR="00557A9F">
        <w:t>if you have any questions regarding the information provided in this plan</w:t>
      </w:r>
      <w:r>
        <w:t xml:space="preserve">. Regional Operational Plans are available on the Internet at: </w:t>
      </w:r>
      <w:hyperlink r:id="rId22" w:history="1">
        <w:r>
          <w:rPr>
            <w:rStyle w:val="Hyperlink"/>
          </w:rPr>
          <w:t>http://www.adfg.alaska.gov/sf/publications/</w:t>
        </w:r>
      </w:hyperlink>
    </w:p>
    <w:p w14:paraId="659BA5E8" w14:textId="77777777" w:rsidR="000F01B0" w:rsidRDefault="000F01B0" w:rsidP="000F01B0">
      <w:pPr>
        <w:pStyle w:val="OEOPg-ReptSeries"/>
        <w:sectPr w:rsidR="000F01B0" w:rsidSect="00284CC1">
          <w:headerReference w:type="default" r:id="rId23"/>
          <w:footerReference w:type="default" r:id="rId24"/>
          <w:pgSz w:w="12240" w:h="15840" w:code="1"/>
          <w:pgMar w:top="1440" w:right="1440" w:bottom="1440" w:left="1440" w:header="720" w:footer="547" w:gutter="0"/>
          <w:pgNumType w:start="25"/>
          <w:cols w:space="720"/>
          <w:formProt w:val="0"/>
        </w:sectPr>
      </w:pPr>
    </w:p>
    <w:p w14:paraId="1F38A8E6" w14:textId="77777777" w:rsidR="000F01B0" w:rsidRDefault="000F01B0" w:rsidP="000F01B0">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14:paraId="5BB43D72" w14:textId="77777777" w:rsidR="000F01B0" w:rsidRPr="006B7049" w:rsidRDefault="006B7049"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rsidRPr="00A763FA">
        <w:t>Author name</w:t>
      </w:r>
      <w:r w:rsidR="000F01B0" w:rsidRPr="006B7049">
        <w:t>,</w:t>
      </w:r>
    </w:p>
    <w:p w14:paraId="2CA6199A" w14:textId="77777777" w:rsidR="000F01B0"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Alaska Department of Fish and Game, Division,</w:t>
      </w:r>
    </w:p>
    <w:p w14:paraId="7B3104F4" w14:textId="77777777" w:rsidR="000F01B0" w:rsidRDefault="0007513C"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Address</w:t>
      </w:r>
    </w:p>
    <w:p w14:paraId="229806F1" w14:textId="77777777" w:rsidR="000F01B0"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p>
    <w:p w14:paraId="3D4F2098" w14:textId="77777777" w:rsidR="000F01B0"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left"/>
      </w:pPr>
    </w:p>
    <w:p w14:paraId="1FA24747" w14:textId="77777777" w:rsidR="000F01B0" w:rsidRDefault="000F01B0" w:rsidP="0007513C">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ind w:left="0" w:firstLine="0"/>
      </w:pPr>
      <w:r>
        <w:t xml:space="preserve"> This document should be cited as:</w:t>
      </w:r>
    </w:p>
    <w:p w14:paraId="2F954363" w14:textId="77777777" w:rsidR="000F01B0" w:rsidRPr="001E422A"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spacing w:after="120"/>
        <w:rPr>
          <w:b/>
        </w:rPr>
      </w:pPr>
      <w:r>
        <w:t xml:space="preserve"> </w:t>
      </w:r>
      <w:r w:rsidR="006B7049" w:rsidRPr="00A763FA">
        <w:t>Author Name</w:t>
      </w:r>
      <w:r w:rsidRPr="006B7049">
        <w:t>.</w:t>
      </w:r>
      <w:r>
        <w:t xml:space="preserve">  Year.  </w:t>
      </w:r>
      <w:r w:rsidR="0007513C">
        <w:t>Title.</w:t>
      </w:r>
      <w:r>
        <w:t xml:space="preserve">  Alaska Department of Fish and Game, Regional </w:t>
      </w:r>
      <w:r w:rsidR="006B7049">
        <w:t>Operational Plan ROP.</w:t>
      </w:r>
      <w:r w:rsidR="0007513C">
        <w:t>DF#</w:t>
      </w:r>
      <w:proofErr w:type="gramStart"/>
      <w:r w:rsidR="0007513C">
        <w:t>R.YY</w:t>
      </w:r>
      <w:proofErr w:type="gramEnd"/>
      <w:r w:rsidR="0007513C">
        <w:t>-XX</w:t>
      </w:r>
      <w:r>
        <w:t xml:space="preserve">, </w:t>
      </w:r>
      <w:r w:rsidR="0007513C">
        <w:t>City</w:t>
      </w:r>
      <w:r>
        <w:t>.</w:t>
      </w:r>
    </w:p>
    <w:p w14:paraId="0C470994" w14:textId="64556933" w:rsidR="000F01B0" w:rsidRDefault="004E3D0D" w:rsidP="000F01B0">
      <w:pPr>
        <w:sectPr w:rsidR="000F01B0">
          <w:type w:val="continuous"/>
          <w:pgSz w:w="12240" w:h="15840" w:code="1"/>
          <w:pgMar w:top="1440" w:right="1440" w:bottom="1440" w:left="1440" w:header="720" w:footer="720" w:gutter="0"/>
          <w:pgNumType w:start="1"/>
          <w:cols w:space="720"/>
          <w:formProt w:val="0"/>
        </w:sectPr>
      </w:pPr>
      <w:r>
        <w:rPr>
          <w:noProof/>
        </w:rPr>
        <mc:AlternateContent>
          <mc:Choice Requires="wps">
            <w:drawing>
              <wp:anchor distT="0" distB="0" distL="114300" distR="114300" simplePos="0" relativeHeight="251648512" behindDoc="0" locked="0" layoutInCell="1" allowOverlap="1" wp14:anchorId="0781D1A9" wp14:editId="3E372363">
                <wp:simplePos x="0" y="0"/>
                <wp:positionH relativeFrom="column">
                  <wp:posOffset>-114300</wp:posOffset>
                </wp:positionH>
                <wp:positionV relativeFrom="page">
                  <wp:posOffset>7105650</wp:posOffset>
                </wp:positionV>
                <wp:extent cx="6172200" cy="2381250"/>
                <wp:effectExtent l="0" t="0" r="0" b="0"/>
                <wp:wrapNone/>
                <wp:docPr id="171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FF859E" w14:textId="77777777" w:rsidR="00334E3B" w:rsidRPr="002B7FE6" w:rsidRDefault="00334E3B" w:rsidP="000F01B0">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00B5DFBC" w14:textId="77777777" w:rsidR="00334E3B" w:rsidRPr="002B7FE6" w:rsidRDefault="00334E3B" w:rsidP="000F01B0">
                            <w:pPr>
                              <w:spacing w:before="60" w:after="0"/>
                              <w:jc w:val="center"/>
                              <w:rPr>
                                <w:b/>
                                <w:sz w:val="20"/>
                                <w:szCs w:val="20"/>
                              </w:rPr>
                            </w:pPr>
                            <w:r w:rsidRPr="002B7FE6">
                              <w:rPr>
                                <w:b/>
                                <w:sz w:val="20"/>
                                <w:szCs w:val="20"/>
                              </w:rPr>
                              <w:t>If you believe you have been discriminated against in any program, activity, or facility please write:</w:t>
                            </w:r>
                          </w:p>
                          <w:p w14:paraId="5C54E0E6" w14:textId="77777777" w:rsidR="00334E3B" w:rsidRPr="002B7FE6" w:rsidRDefault="00334E3B" w:rsidP="000F01B0">
                            <w:pPr>
                              <w:spacing w:after="0"/>
                              <w:jc w:val="center"/>
                              <w:rPr>
                                <w:spacing w:val="-4"/>
                                <w:sz w:val="20"/>
                                <w:szCs w:val="20"/>
                              </w:rPr>
                            </w:pPr>
                            <w:r w:rsidRPr="002B7FE6">
                              <w:rPr>
                                <w:sz w:val="20"/>
                                <w:szCs w:val="20"/>
                              </w:rPr>
                              <w:t>ADF&amp;G ADA Coordinator, P.O. Box 115526, Juneau, AK 99811-5526</w:t>
                            </w:r>
                          </w:p>
                          <w:p w14:paraId="3F44BAD6" w14:textId="77777777" w:rsidR="00334E3B" w:rsidRPr="002B7FE6" w:rsidRDefault="00334E3B" w:rsidP="000F01B0">
                            <w:pPr>
                              <w:spacing w:after="0"/>
                              <w:jc w:val="center"/>
                              <w:rPr>
                                <w:spacing w:val="-4"/>
                                <w:sz w:val="20"/>
                                <w:szCs w:val="20"/>
                              </w:rPr>
                            </w:pPr>
                            <w:r w:rsidRPr="002B7FE6">
                              <w:rPr>
                                <w:sz w:val="20"/>
                                <w:szCs w:val="20"/>
                              </w:rPr>
                              <w:t>U.S. Fish and Wildlife Service, 4401 N. Fairfax Drive, MS 2042, Arlington, VA 22203</w:t>
                            </w:r>
                          </w:p>
                          <w:p w14:paraId="4AC07C88" w14:textId="77777777" w:rsidR="00334E3B" w:rsidRPr="002B7FE6" w:rsidRDefault="00334E3B" w:rsidP="000F01B0">
                            <w:pPr>
                              <w:spacing w:after="60"/>
                              <w:jc w:val="center"/>
                              <w:rPr>
                                <w:spacing w:val="-4"/>
                                <w:sz w:val="20"/>
                                <w:szCs w:val="20"/>
                              </w:rPr>
                            </w:pPr>
                            <w:r w:rsidRPr="002B7FE6">
                              <w:rPr>
                                <w:sz w:val="20"/>
                                <w:szCs w:val="20"/>
                              </w:rPr>
                              <w:t>Office of Equal Opportunity, U.S. Department of the Interior, 1849 C Street NW MS 5230, Washington DC 20240</w:t>
                            </w:r>
                          </w:p>
                          <w:p w14:paraId="5576509C" w14:textId="77777777" w:rsidR="00334E3B" w:rsidRPr="002B7FE6" w:rsidRDefault="00334E3B" w:rsidP="000F01B0">
                            <w:pPr>
                              <w:spacing w:after="0"/>
                              <w:jc w:val="center"/>
                              <w:rPr>
                                <w:b/>
                                <w:sz w:val="20"/>
                                <w:szCs w:val="20"/>
                              </w:rPr>
                            </w:pPr>
                            <w:r w:rsidRPr="002B7FE6">
                              <w:rPr>
                                <w:b/>
                                <w:sz w:val="20"/>
                                <w:szCs w:val="20"/>
                              </w:rPr>
                              <w:t>The department’s ADA Coordinator can be reached via phone at the following numbers:</w:t>
                            </w:r>
                          </w:p>
                          <w:p w14:paraId="36FF5D65" w14:textId="77777777" w:rsidR="00334E3B" w:rsidRDefault="00334E3B" w:rsidP="000F01B0">
                            <w:pPr>
                              <w:spacing w:after="0"/>
                              <w:jc w:val="center"/>
                              <w:rPr>
                                <w:sz w:val="20"/>
                                <w:szCs w:val="20"/>
                              </w:rPr>
                            </w:pPr>
                            <w:r w:rsidRPr="002B7FE6">
                              <w:rPr>
                                <w:sz w:val="20"/>
                                <w:szCs w:val="20"/>
                              </w:rPr>
                              <w:t>(VOICE) 907-465-6077, (Statewide Telecommunication Device for the Deaf) 1-800-478</w:t>
                            </w:r>
                            <w:r>
                              <w:rPr>
                                <w:sz w:val="20"/>
                                <w:szCs w:val="20"/>
                              </w:rPr>
                              <w:t>-3648,</w:t>
                            </w:r>
                          </w:p>
                          <w:p w14:paraId="7DAEB4AB" w14:textId="77777777" w:rsidR="00334E3B" w:rsidRPr="002B7FE6" w:rsidRDefault="00334E3B" w:rsidP="000F01B0">
                            <w:pPr>
                              <w:spacing w:after="60"/>
                              <w:jc w:val="center"/>
                              <w:rPr>
                                <w:sz w:val="20"/>
                                <w:szCs w:val="20"/>
                              </w:rPr>
                            </w:pPr>
                            <w:r w:rsidRPr="002B7FE6">
                              <w:rPr>
                                <w:sz w:val="20"/>
                                <w:szCs w:val="20"/>
                              </w:rPr>
                              <w:t>(</w:t>
                            </w:r>
                            <w:smartTag w:uri="urn:schemas-microsoft-com:office:smarttags" w:element="City">
                              <w:smartTag w:uri="urn:schemas-microsoft-com:office:smarttags" w:element="place">
                                <w:r w:rsidRPr="002B7FE6">
                                  <w:rPr>
                                    <w:sz w:val="20"/>
                                    <w:szCs w:val="20"/>
                                  </w:rPr>
                                  <w:t>Juneau</w:t>
                                </w:r>
                              </w:smartTag>
                            </w:smartTag>
                            <w:r w:rsidRPr="002B7FE6">
                              <w:rPr>
                                <w:sz w:val="20"/>
                                <w:szCs w:val="20"/>
                              </w:rPr>
                              <w:t xml:space="preserve"> TDD) 907-465-3646, or (FAX) 907-465-6078</w:t>
                            </w:r>
                          </w:p>
                          <w:p w14:paraId="3256012D" w14:textId="77777777" w:rsidR="00334E3B" w:rsidRPr="002B7FE6" w:rsidRDefault="00334E3B" w:rsidP="000F01B0">
                            <w:pPr>
                              <w:spacing w:after="0"/>
                              <w:jc w:val="center"/>
                              <w:rPr>
                                <w:b/>
                                <w:sz w:val="20"/>
                                <w:szCs w:val="20"/>
                              </w:rPr>
                            </w:pPr>
                            <w:r w:rsidRPr="002B7FE6">
                              <w:rPr>
                                <w:b/>
                                <w:sz w:val="20"/>
                                <w:szCs w:val="20"/>
                              </w:rPr>
                              <w:t>For information on alternative formats and questions on this publication, please contact:</w:t>
                            </w:r>
                          </w:p>
                          <w:p w14:paraId="2877FB55" w14:textId="77777777" w:rsidR="00334E3B" w:rsidRPr="0065344F" w:rsidRDefault="00334E3B" w:rsidP="000F01B0">
                            <w:pPr>
                              <w:jc w:val="center"/>
                              <w:rPr>
                                <w:spacing w:val="-4"/>
                                <w:sz w:val="20"/>
                                <w:szCs w:val="20"/>
                              </w:rPr>
                            </w:pPr>
                            <w:r w:rsidRPr="0065344F">
                              <w:rPr>
                                <w:spacing w:val="-4"/>
                                <w:sz w:val="20"/>
                                <w:szCs w:val="20"/>
                              </w:rPr>
                              <w:t>ADF&amp;G, Division of Sport Fish, Research and Technical Services, 333 Raspberry Rd, Anchorage AK 99518 (907) 267-2375</w:t>
                            </w:r>
                          </w:p>
                          <w:p w14:paraId="1DF1B982" w14:textId="77777777" w:rsidR="00334E3B" w:rsidRPr="0065344F" w:rsidRDefault="00334E3B" w:rsidP="000F01B0">
                            <w:pPr>
                              <w:rPr>
                                <w:spacing w:val="-4"/>
                                <w:sz w:val="20"/>
                                <w:szCs w:val="20"/>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1D1A9" id="Text Box 150" o:spid="_x0000_s1028" type="#_x0000_t202" style="position:absolute;left:0;text-align:left;margin-left:-9pt;margin-top:559.5pt;width:486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" stroked="f">
                <v:textbox inset="0,,0">
                  <w:txbxContent>
                    <w:p w14:paraId="57FF859E" w14:textId="77777777" w:rsidR="00334E3B" w:rsidRPr="002B7FE6" w:rsidRDefault="00334E3B" w:rsidP="000F01B0">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00B5DFBC" w14:textId="77777777" w:rsidR="00334E3B" w:rsidRPr="002B7FE6" w:rsidRDefault="00334E3B" w:rsidP="000F01B0">
                      <w:pPr>
                        <w:spacing w:before="60" w:after="0"/>
                        <w:jc w:val="center"/>
                        <w:rPr>
                          <w:b/>
                          <w:sz w:val="20"/>
                          <w:szCs w:val="20"/>
                        </w:rPr>
                      </w:pPr>
                      <w:r w:rsidRPr="002B7FE6">
                        <w:rPr>
                          <w:b/>
                          <w:sz w:val="20"/>
                          <w:szCs w:val="20"/>
                        </w:rPr>
                        <w:t>If you believe you have been discriminated against in any program, activity, or facility please write:</w:t>
                      </w:r>
                    </w:p>
                    <w:p w14:paraId="5C54E0E6" w14:textId="77777777" w:rsidR="00334E3B" w:rsidRPr="002B7FE6" w:rsidRDefault="00334E3B" w:rsidP="000F01B0">
                      <w:pPr>
                        <w:spacing w:after="0"/>
                        <w:jc w:val="center"/>
                        <w:rPr>
                          <w:spacing w:val="-4"/>
                          <w:sz w:val="20"/>
                          <w:szCs w:val="20"/>
                        </w:rPr>
                      </w:pPr>
                      <w:r w:rsidRPr="002B7FE6">
                        <w:rPr>
                          <w:sz w:val="20"/>
                          <w:szCs w:val="20"/>
                        </w:rPr>
                        <w:t>ADF&amp;G ADA Coordinator, P.O. Box 115526, Juneau, AK 99811-5526</w:t>
                      </w:r>
                    </w:p>
                    <w:p w14:paraId="3F44BAD6" w14:textId="77777777" w:rsidR="00334E3B" w:rsidRPr="002B7FE6" w:rsidRDefault="00334E3B" w:rsidP="000F01B0">
                      <w:pPr>
                        <w:spacing w:after="0"/>
                        <w:jc w:val="center"/>
                        <w:rPr>
                          <w:spacing w:val="-4"/>
                          <w:sz w:val="20"/>
                          <w:szCs w:val="20"/>
                        </w:rPr>
                      </w:pPr>
                      <w:r w:rsidRPr="002B7FE6">
                        <w:rPr>
                          <w:sz w:val="20"/>
                          <w:szCs w:val="20"/>
                        </w:rPr>
                        <w:t>U.S. Fish and Wildlife Service, 4401 N. Fairfax Drive, MS 2042, Arlington, VA 22203</w:t>
                      </w:r>
                    </w:p>
                    <w:p w14:paraId="4AC07C88" w14:textId="77777777" w:rsidR="00334E3B" w:rsidRPr="002B7FE6" w:rsidRDefault="00334E3B" w:rsidP="000F01B0">
                      <w:pPr>
                        <w:spacing w:after="60"/>
                        <w:jc w:val="center"/>
                        <w:rPr>
                          <w:spacing w:val="-4"/>
                          <w:sz w:val="20"/>
                          <w:szCs w:val="20"/>
                        </w:rPr>
                      </w:pPr>
                      <w:r w:rsidRPr="002B7FE6">
                        <w:rPr>
                          <w:sz w:val="20"/>
                          <w:szCs w:val="20"/>
                        </w:rPr>
                        <w:t>Office of Equal Opportunity, U.S. Department of the Interior, 1849 C Street NW MS 5230, Washington DC 20240</w:t>
                      </w:r>
                    </w:p>
                    <w:p w14:paraId="5576509C" w14:textId="77777777" w:rsidR="00334E3B" w:rsidRPr="002B7FE6" w:rsidRDefault="00334E3B" w:rsidP="000F01B0">
                      <w:pPr>
                        <w:spacing w:after="0"/>
                        <w:jc w:val="center"/>
                        <w:rPr>
                          <w:b/>
                          <w:sz w:val="20"/>
                          <w:szCs w:val="20"/>
                        </w:rPr>
                      </w:pPr>
                      <w:r w:rsidRPr="002B7FE6">
                        <w:rPr>
                          <w:b/>
                          <w:sz w:val="20"/>
                          <w:szCs w:val="20"/>
                        </w:rPr>
                        <w:t>The department’s ADA Coordinator can be reached via phone at the following numbers:</w:t>
                      </w:r>
                    </w:p>
                    <w:p w14:paraId="36FF5D65" w14:textId="77777777" w:rsidR="00334E3B" w:rsidRDefault="00334E3B" w:rsidP="000F01B0">
                      <w:pPr>
                        <w:spacing w:after="0"/>
                        <w:jc w:val="center"/>
                        <w:rPr>
                          <w:sz w:val="20"/>
                          <w:szCs w:val="20"/>
                        </w:rPr>
                      </w:pPr>
                      <w:r w:rsidRPr="002B7FE6">
                        <w:rPr>
                          <w:sz w:val="20"/>
                          <w:szCs w:val="20"/>
                        </w:rPr>
                        <w:t>(VOICE) 907-465-6077, (Statewide Telecommunication Device for the Deaf) 1-800-478</w:t>
                      </w:r>
                      <w:r>
                        <w:rPr>
                          <w:sz w:val="20"/>
                          <w:szCs w:val="20"/>
                        </w:rPr>
                        <w:t>-3648,</w:t>
                      </w:r>
                    </w:p>
                    <w:p w14:paraId="7DAEB4AB" w14:textId="77777777" w:rsidR="00334E3B" w:rsidRPr="002B7FE6" w:rsidRDefault="00334E3B" w:rsidP="000F01B0">
                      <w:pPr>
                        <w:spacing w:after="60"/>
                        <w:jc w:val="center"/>
                        <w:rPr>
                          <w:sz w:val="20"/>
                          <w:szCs w:val="20"/>
                        </w:rPr>
                      </w:pPr>
                      <w:r w:rsidRPr="002B7FE6">
                        <w:rPr>
                          <w:sz w:val="20"/>
                          <w:szCs w:val="20"/>
                        </w:rPr>
                        <w:t>(</w:t>
                      </w:r>
                      <w:smartTag w:uri="urn:schemas-microsoft-com:office:smarttags" w:element="City">
                        <w:smartTag w:uri="urn:schemas-microsoft-com:office:smarttags" w:element="place">
                          <w:r w:rsidRPr="002B7FE6">
                            <w:rPr>
                              <w:sz w:val="20"/>
                              <w:szCs w:val="20"/>
                            </w:rPr>
                            <w:t>Juneau</w:t>
                          </w:r>
                        </w:smartTag>
                      </w:smartTag>
                      <w:r w:rsidRPr="002B7FE6">
                        <w:rPr>
                          <w:sz w:val="20"/>
                          <w:szCs w:val="20"/>
                        </w:rPr>
                        <w:t xml:space="preserve"> TDD) 907-465-3646, or (FAX) 907-465-6078</w:t>
                      </w:r>
                    </w:p>
                    <w:p w14:paraId="3256012D" w14:textId="77777777" w:rsidR="00334E3B" w:rsidRPr="002B7FE6" w:rsidRDefault="00334E3B" w:rsidP="000F01B0">
                      <w:pPr>
                        <w:spacing w:after="0"/>
                        <w:jc w:val="center"/>
                        <w:rPr>
                          <w:b/>
                          <w:sz w:val="20"/>
                          <w:szCs w:val="20"/>
                        </w:rPr>
                      </w:pPr>
                      <w:r w:rsidRPr="002B7FE6">
                        <w:rPr>
                          <w:b/>
                          <w:sz w:val="20"/>
                          <w:szCs w:val="20"/>
                        </w:rPr>
                        <w:t>For information on alternative formats and questions on this publication, please contact:</w:t>
                      </w:r>
                    </w:p>
                    <w:p w14:paraId="2877FB55" w14:textId="77777777" w:rsidR="00334E3B" w:rsidRPr="0065344F" w:rsidRDefault="00334E3B" w:rsidP="000F01B0">
                      <w:pPr>
                        <w:jc w:val="center"/>
                        <w:rPr>
                          <w:spacing w:val="-4"/>
                          <w:sz w:val="20"/>
                          <w:szCs w:val="20"/>
                        </w:rPr>
                      </w:pPr>
                      <w:r w:rsidRPr="0065344F">
                        <w:rPr>
                          <w:spacing w:val="-4"/>
                          <w:sz w:val="20"/>
                          <w:szCs w:val="20"/>
                        </w:rPr>
                        <w:t>ADF&amp;G, Division of Sport Fish, Research and Technical Services, 333 Raspberry Rd, Anchorage AK 99518 (907) 267-2375</w:t>
                      </w:r>
                    </w:p>
                    <w:p w14:paraId="1DF1B982" w14:textId="77777777" w:rsidR="00334E3B" w:rsidRPr="0065344F" w:rsidRDefault="00334E3B" w:rsidP="000F01B0">
                      <w:pPr>
                        <w:rPr>
                          <w:spacing w:val="-4"/>
                          <w:sz w:val="20"/>
                          <w:szCs w:val="20"/>
                        </w:rPr>
                      </w:pPr>
                    </w:p>
                  </w:txbxContent>
                </v:textbox>
                <w10:wrap anchory="page"/>
              </v:shape>
            </w:pict>
          </mc:Fallback>
        </mc:AlternateContent>
      </w:r>
    </w:p>
    <w:p w14:paraId="1C4739BA" w14:textId="77777777" w:rsidR="004072E5" w:rsidRPr="00A6089F" w:rsidRDefault="004072E5" w:rsidP="004072E5">
      <w:pPr>
        <w:pStyle w:val="AppenidixHeading2"/>
        <w:rPr>
          <w:b w:val="0"/>
        </w:rPr>
      </w:pPr>
      <w:bookmarkStart w:id="0" w:name="_Toc323470320"/>
      <w:bookmarkStart w:id="1" w:name="_Toc326932122"/>
      <w:bookmarkStart w:id="2" w:name="_Toc326932326"/>
      <w:r w:rsidRPr="00A6089F">
        <w:rPr>
          <w:b w:val="0"/>
        </w:rPr>
        <w:lastRenderedPageBreak/>
        <w:t>Signature/Title Page</w:t>
      </w:r>
    </w:p>
    <w:tbl>
      <w:tblPr>
        <w:tblW w:w="0" w:type="auto"/>
        <w:tblLayout w:type="fixed"/>
        <w:tblCellMar>
          <w:top w:w="115" w:type="dxa"/>
          <w:left w:w="115" w:type="dxa"/>
          <w:bottom w:w="115" w:type="dxa"/>
          <w:right w:w="115" w:type="dxa"/>
        </w:tblCellMar>
        <w:tblLook w:val="0000" w:firstRow="0" w:lastRow="0" w:firstColumn="0" w:lastColumn="0" w:noHBand="0" w:noVBand="0"/>
      </w:tblPr>
      <w:tblGrid>
        <w:gridCol w:w="3528"/>
        <w:gridCol w:w="6030"/>
      </w:tblGrid>
      <w:tr w:rsidR="004072E5" w:rsidRPr="00A6089F" w14:paraId="400CDF9B" w14:textId="77777777" w:rsidTr="00372B9B">
        <w:trPr>
          <w:trHeight w:val="432"/>
        </w:trPr>
        <w:tc>
          <w:tcPr>
            <w:tcW w:w="3528" w:type="dxa"/>
          </w:tcPr>
          <w:p w14:paraId="737E4891" w14:textId="77777777" w:rsidR="004072E5" w:rsidRPr="00B63170" w:rsidRDefault="004072E5" w:rsidP="00372B9B">
            <w:pPr>
              <w:spacing w:after="0"/>
              <w:jc w:val="left"/>
            </w:pPr>
            <w:r w:rsidRPr="00B63170">
              <w:t>Project Title:</w:t>
            </w:r>
          </w:p>
        </w:tc>
        <w:tc>
          <w:tcPr>
            <w:tcW w:w="6030" w:type="dxa"/>
          </w:tcPr>
          <w:p w14:paraId="4EB2E520" w14:textId="77777777" w:rsidR="004072E5" w:rsidRPr="00B63170" w:rsidRDefault="004072E5" w:rsidP="00372B9B"/>
        </w:tc>
      </w:tr>
      <w:tr w:rsidR="004072E5" w:rsidRPr="00A6089F" w14:paraId="086D9CAA" w14:textId="77777777" w:rsidTr="00372B9B">
        <w:trPr>
          <w:trHeight w:val="432"/>
        </w:trPr>
        <w:tc>
          <w:tcPr>
            <w:tcW w:w="3528" w:type="dxa"/>
          </w:tcPr>
          <w:p w14:paraId="48EB1520" w14:textId="77777777" w:rsidR="004072E5" w:rsidRPr="00B63170" w:rsidRDefault="004072E5" w:rsidP="00372B9B">
            <w:pPr>
              <w:spacing w:after="0"/>
              <w:jc w:val="left"/>
            </w:pPr>
            <w:r w:rsidRPr="00B63170">
              <w:t>Project leader(s):</w:t>
            </w:r>
          </w:p>
        </w:tc>
        <w:tc>
          <w:tcPr>
            <w:tcW w:w="6030" w:type="dxa"/>
          </w:tcPr>
          <w:p w14:paraId="7D9641F7" w14:textId="77777777" w:rsidR="004072E5" w:rsidRPr="00B63170" w:rsidRDefault="004072E5" w:rsidP="00372B9B">
            <w:pPr>
              <w:rPr>
                <w:i/>
              </w:rPr>
            </w:pPr>
          </w:p>
        </w:tc>
      </w:tr>
      <w:tr w:rsidR="004072E5" w:rsidRPr="00A6089F" w14:paraId="1F9810A5" w14:textId="77777777" w:rsidTr="00372B9B">
        <w:trPr>
          <w:trHeight w:val="432"/>
        </w:trPr>
        <w:tc>
          <w:tcPr>
            <w:tcW w:w="3528" w:type="dxa"/>
          </w:tcPr>
          <w:p w14:paraId="701FEA04" w14:textId="77777777" w:rsidR="004072E5" w:rsidRPr="00B63170" w:rsidRDefault="004072E5" w:rsidP="00372B9B">
            <w:pPr>
              <w:spacing w:after="0"/>
              <w:jc w:val="left"/>
            </w:pPr>
            <w:r w:rsidRPr="00B63170">
              <w:t>Division, Region and Area</w:t>
            </w:r>
          </w:p>
        </w:tc>
        <w:tc>
          <w:tcPr>
            <w:tcW w:w="6030" w:type="dxa"/>
          </w:tcPr>
          <w:p w14:paraId="13618781" w14:textId="77777777" w:rsidR="004072E5" w:rsidRPr="00A6089F" w:rsidRDefault="004072E5" w:rsidP="00372B9B">
            <w:pPr>
              <w:spacing w:after="0"/>
              <w:jc w:val="left"/>
              <w:rPr>
                <w:i/>
              </w:rPr>
            </w:pPr>
          </w:p>
        </w:tc>
      </w:tr>
      <w:tr w:rsidR="004072E5" w:rsidRPr="00A6089F" w14:paraId="513B4D00" w14:textId="77777777" w:rsidTr="00372B9B">
        <w:trPr>
          <w:trHeight w:val="432"/>
        </w:trPr>
        <w:tc>
          <w:tcPr>
            <w:tcW w:w="3528" w:type="dxa"/>
          </w:tcPr>
          <w:p w14:paraId="27C346EF" w14:textId="77777777" w:rsidR="004072E5" w:rsidRPr="00B63170" w:rsidRDefault="004072E5" w:rsidP="00372B9B">
            <w:pPr>
              <w:spacing w:after="0"/>
              <w:jc w:val="left"/>
            </w:pPr>
            <w:r w:rsidRPr="00B63170">
              <w:t>Project Nomenclature:</w:t>
            </w:r>
          </w:p>
        </w:tc>
        <w:tc>
          <w:tcPr>
            <w:tcW w:w="6030" w:type="dxa"/>
          </w:tcPr>
          <w:p w14:paraId="0985131F" w14:textId="77777777" w:rsidR="004072E5" w:rsidRPr="00B63170" w:rsidRDefault="004072E5" w:rsidP="00372B9B">
            <w:pPr>
              <w:spacing w:after="0"/>
              <w:jc w:val="left"/>
              <w:rPr>
                <w:i/>
              </w:rPr>
            </w:pPr>
          </w:p>
        </w:tc>
      </w:tr>
      <w:tr w:rsidR="004072E5" w:rsidRPr="00A6089F" w14:paraId="62AB9654" w14:textId="77777777" w:rsidTr="00372B9B">
        <w:trPr>
          <w:trHeight w:val="432"/>
        </w:trPr>
        <w:tc>
          <w:tcPr>
            <w:tcW w:w="3528" w:type="dxa"/>
          </w:tcPr>
          <w:p w14:paraId="6B05D070" w14:textId="77777777" w:rsidR="004072E5" w:rsidRPr="00B63170" w:rsidRDefault="004072E5" w:rsidP="00372B9B">
            <w:pPr>
              <w:spacing w:after="0"/>
              <w:jc w:val="left"/>
            </w:pPr>
            <w:r w:rsidRPr="00B63170">
              <w:t>Period Covered</w:t>
            </w:r>
          </w:p>
        </w:tc>
        <w:tc>
          <w:tcPr>
            <w:tcW w:w="6030" w:type="dxa"/>
          </w:tcPr>
          <w:p w14:paraId="591A57EA" w14:textId="77777777" w:rsidR="004072E5" w:rsidRPr="00A6089F" w:rsidRDefault="004072E5" w:rsidP="00372B9B">
            <w:pPr>
              <w:spacing w:after="0"/>
              <w:jc w:val="left"/>
            </w:pPr>
          </w:p>
        </w:tc>
      </w:tr>
      <w:tr w:rsidR="004072E5" w:rsidRPr="00A6089F" w14:paraId="17884D86" w14:textId="77777777" w:rsidTr="00372B9B">
        <w:trPr>
          <w:trHeight w:val="432"/>
        </w:trPr>
        <w:tc>
          <w:tcPr>
            <w:tcW w:w="3528" w:type="dxa"/>
          </w:tcPr>
          <w:p w14:paraId="6BB30B0D" w14:textId="77777777" w:rsidR="004072E5" w:rsidRPr="00B63170" w:rsidRDefault="004072E5" w:rsidP="00372B9B">
            <w:pPr>
              <w:spacing w:after="0"/>
              <w:jc w:val="left"/>
            </w:pPr>
            <w:r w:rsidRPr="00B63170">
              <w:t>Field Dates:</w:t>
            </w:r>
          </w:p>
        </w:tc>
        <w:tc>
          <w:tcPr>
            <w:tcW w:w="6030" w:type="dxa"/>
          </w:tcPr>
          <w:p w14:paraId="4EBBD933" w14:textId="77777777" w:rsidR="004072E5" w:rsidRPr="00B63170" w:rsidRDefault="004072E5" w:rsidP="00372B9B">
            <w:pPr>
              <w:spacing w:after="0"/>
              <w:jc w:val="left"/>
            </w:pPr>
          </w:p>
        </w:tc>
      </w:tr>
      <w:tr w:rsidR="004072E5" w:rsidRPr="00A6089F" w14:paraId="6A31DC9E" w14:textId="77777777" w:rsidTr="00372B9B">
        <w:trPr>
          <w:trHeight w:val="432"/>
        </w:trPr>
        <w:tc>
          <w:tcPr>
            <w:tcW w:w="3528" w:type="dxa"/>
          </w:tcPr>
          <w:p w14:paraId="6312D8E8" w14:textId="77777777" w:rsidR="004072E5" w:rsidRPr="00A6089F" w:rsidRDefault="004072E5" w:rsidP="00372B9B">
            <w:pPr>
              <w:spacing w:after="0"/>
              <w:jc w:val="left"/>
            </w:pPr>
            <w:r w:rsidRPr="00B63170">
              <w:t>Plan Type:</w:t>
            </w:r>
          </w:p>
        </w:tc>
        <w:tc>
          <w:tcPr>
            <w:tcW w:w="6030" w:type="dxa"/>
          </w:tcPr>
          <w:p w14:paraId="65182434" w14:textId="77777777" w:rsidR="004072E5" w:rsidRPr="00A763FA" w:rsidRDefault="004072E5" w:rsidP="00372B9B">
            <w:r w:rsidRPr="00267A03">
              <w:t>Category III</w:t>
            </w:r>
          </w:p>
        </w:tc>
      </w:tr>
    </w:tbl>
    <w:p w14:paraId="15E991A9" w14:textId="77777777" w:rsidR="004072E5" w:rsidRPr="00A6089F" w:rsidRDefault="004072E5" w:rsidP="004072E5">
      <w:pPr>
        <w:jc w:val="center"/>
      </w:pPr>
    </w:p>
    <w:p w14:paraId="3C85C854" w14:textId="77777777" w:rsidR="004072E5" w:rsidRPr="00A763FA" w:rsidRDefault="004072E5" w:rsidP="004072E5">
      <w:pPr>
        <w:jc w:val="center"/>
        <w:rPr>
          <w:b/>
        </w:rPr>
      </w:pPr>
      <w:r w:rsidRPr="00A763FA">
        <w:rPr>
          <w:b/>
        </w:rPr>
        <w:t>Approval</w:t>
      </w:r>
    </w:p>
    <w:p w14:paraId="73630060" w14:textId="77777777" w:rsidR="004072E5" w:rsidRPr="00A6089F" w:rsidRDefault="004072E5" w:rsidP="004072E5">
      <w:pPr>
        <w:jc w:val="center"/>
      </w:pPr>
    </w:p>
    <w:tbl>
      <w:tblPr>
        <w:tblW w:w="5000" w:type="pct"/>
        <w:tblCellMar>
          <w:left w:w="43" w:type="dxa"/>
          <w:right w:w="43" w:type="dxa"/>
        </w:tblCellMar>
        <w:tblLook w:val="0000" w:firstRow="0" w:lastRow="0" w:firstColumn="0" w:lastColumn="0" w:noHBand="0" w:noVBand="0"/>
      </w:tblPr>
      <w:tblGrid>
        <w:gridCol w:w="2075"/>
        <w:gridCol w:w="92"/>
        <w:gridCol w:w="2514"/>
        <w:gridCol w:w="94"/>
        <w:gridCol w:w="3100"/>
        <w:gridCol w:w="105"/>
        <w:gridCol w:w="1380"/>
      </w:tblGrid>
      <w:tr w:rsidR="004072E5" w:rsidRPr="00DA7F57" w14:paraId="1A971EA9" w14:textId="77777777" w:rsidTr="008D1729">
        <w:trPr>
          <w:trHeight w:val="432"/>
        </w:trPr>
        <w:tc>
          <w:tcPr>
            <w:tcW w:w="1109" w:type="pct"/>
            <w:tcBorders>
              <w:top w:val="single" w:sz="4" w:space="0" w:color="auto"/>
              <w:bottom w:val="single" w:sz="4" w:space="0" w:color="auto"/>
            </w:tcBorders>
            <w:vAlign w:val="center"/>
          </w:tcPr>
          <w:p w14:paraId="3812561E" w14:textId="77777777" w:rsidR="004072E5" w:rsidRPr="00A763FA" w:rsidRDefault="004072E5" w:rsidP="00372B9B">
            <w:pPr>
              <w:spacing w:after="0"/>
              <w:jc w:val="center"/>
              <w:rPr>
                <w:rFonts w:eastAsia="Calibri"/>
              </w:rPr>
            </w:pPr>
            <w:r w:rsidRPr="00A763FA">
              <w:rPr>
                <w:sz w:val="22"/>
                <w:szCs w:val="22"/>
              </w:rPr>
              <w:t>Title</w:t>
            </w:r>
          </w:p>
        </w:tc>
        <w:tc>
          <w:tcPr>
            <w:tcW w:w="49" w:type="pct"/>
            <w:tcBorders>
              <w:top w:val="single" w:sz="4" w:space="0" w:color="auto"/>
              <w:bottom w:val="single" w:sz="4" w:space="0" w:color="auto"/>
            </w:tcBorders>
          </w:tcPr>
          <w:p w14:paraId="327E7E76" w14:textId="77777777" w:rsidR="004072E5" w:rsidRPr="00DA7F57" w:rsidRDefault="004072E5" w:rsidP="00372B9B">
            <w:pPr>
              <w:spacing w:after="0"/>
              <w:jc w:val="center"/>
            </w:pPr>
          </w:p>
        </w:tc>
        <w:tc>
          <w:tcPr>
            <w:tcW w:w="1343" w:type="pct"/>
            <w:tcBorders>
              <w:top w:val="single" w:sz="4" w:space="0" w:color="auto"/>
              <w:bottom w:val="single" w:sz="4" w:space="0" w:color="auto"/>
            </w:tcBorders>
            <w:vAlign w:val="center"/>
          </w:tcPr>
          <w:p w14:paraId="39C64C3C" w14:textId="77777777" w:rsidR="004072E5" w:rsidRPr="00DA7F57" w:rsidRDefault="004072E5" w:rsidP="00372B9B">
            <w:pPr>
              <w:spacing w:after="0"/>
              <w:jc w:val="center"/>
            </w:pPr>
            <w:r w:rsidRPr="00A763FA">
              <w:rPr>
                <w:sz w:val="22"/>
                <w:szCs w:val="22"/>
              </w:rPr>
              <w:t>Name</w:t>
            </w:r>
          </w:p>
        </w:tc>
        <w:tc>
          <w:tcPr>
            <w:tcW w:w="50" w:type="pct"/>
            <w:tcBorders>
              <w:top w:val="single" w:sz="4" w:space="0" w:color="auto"/>
            </w:tcBorders>
          </w:tcPr>
          <w:p w14:paraId="07676BB3" w14:textId="77777777" w:rsidR="004072E5" w:rsidRPr="00DA7F57" w:rsidRDefault="004072E5" w:rsidP="00372B9B">
            <w:pPr>
              <w:spacing w:after="0"/>
              <w:jc w:val="center"/>
            </w:pPr>
          </w:p>
        </w:tc>
        <w:tc>
          <w:tcPr>
            <w:tcW w:w="1656" w:type="pct"/>
            <w:tcBorders>
              <w:top w:val="single" w:sz="4" w:space="0" w:color="auto"/>
              <w:bottom w:val="single" w:sz="4" w:space="0" w:color="auto"/>
            </w:tcBorders>
            <w:vAlign w:val="center"/>
          </w:tcPr>
          <w:p w14:paraId="259B5399" w14:textId="77777777" w:rsidR="004072E5" w:rsidRPr="00DA7F57" w:rsidRDefault="004072E5" w:rsidP="00372B9B">
            <w:pPr>
              <w:spacing w:after="0"/>
              <w:jc w:val="center"/>
              <w:rPr>
                <w:rFonts w:eastAsia="Calibri"/>
              </w:rPr>
            </w:pPr>
            <w:r w:rsidRPr="00A763FA">
              <w:rPr>
                <w:sz w:val="22"/>
                <w:szCs w:val="22"/>
              </w:rPr>
              <w:t>Signature</w:t>
            </w:r>
          </w:p>
        </w:tc>
        <w:tc>
          <w:tcPr>
            <w:tcW w:w="56" w:type="pct"/>
            <w:tcBorders>
              <w:top w:val="single" w:sz="4" w:space="0" w:color="auto"/>
            </w:tcBorders>
            <w:vAlign w:val="center"/>
          </w:tcPr>
          <w:p w14:paraId="52E2D671" w14:textId="77777777" w:rsidR="004072E5" w:rsidRPr="00DA7F57" w:rsidRDefault="004072E5" w:rsidP="00372B9B">
            <w:pPr>
              <w:spacing w:after="0"/>
              <w:jc w:val="center"/>
            </w:pPr>
          </w:p>
        </w:tc>
        <w:tc>
          <w:tcPr>
            <w:tcW w:w="737" w:type="pct"/>
            <w:tcBorders>
              <w:top w:val="single" w:sz="4" w:space="0" w:color="auto"/>
              <w:bottom w:val="single" w:sz="4" w:space="0" w:color="auto"/>
            </w:tcBorders>
            <w:vAlign w:val="center"/>
          </w:tcPr>
          <w:p w14:paraId="6349A04A" w14:textId="77777777" w:rsidR="004072E5" w:rsidRPr="00DA7F57" w:rsidRDefault="004072E5" w:rsidP="00372B9B">
            <w:pPr>
              <w:spacing w:after="0"/>
              <w:jc w:val="center"/>
            </w:pPr>
            <w:r w:rsidRPr="00A763FA">
              <w:rPr>
                <w:sz w:val="22"/>
                <w:szCs w:val="22"/>
              </w:rPr>
              <w:t>Date</w:t>
            </w:r>
          </w:p>
        </w:tc>
      </w:tr>
      <w:tr w:rsidR="004072E5" w:rsidRPr="00DA7F57" w14:paraId="153A05E9" w14:textId="77777777" w:rsidTr="008D1729">
        <w:trPr>
          <w:trHeight w:val="432"/>
        </w:trPr>
        <w:tc>
          <w:tcPr>
            <w:tcW w:w="1109" w:type="pct"/>
            <w:tcBorders>
              <w:top w:val="single" w:sz="4" w:space="0" w:color="auto"/>
              <w:bottom w:val="single" w:sz="4" w:space="0" w:color="auto"/>
            </w:tcBorders>
            <w:vAlign w:val="bottom"/>
          </w:tcPr>
          <w:p w14:paraId="328002D3" w14:textId="77777777" w:rsidR="004072E5" w:rsidRPr="00DA7F57" w:rsidRDefault="004072E5" w:rsidP="00372B9B">
            <w:pPr>
              <w:spacing w:after="0"/>
              <w:jc w:val="left"/>
              <w:rPr>
                <w:rFonts w:eastAsia="Calibri"/>
              </w:rPr>
            </w:pPr>
            <w:r w:rsidRPr="00A763FA">
              <w:rPr>
                <w:sz w:val="22"/>
                <w:szCs w:val="22"/>
              </w:rPr>
              <w:t>Project leader</w:t>
            </w:r>
          </w:p>
        </w:tc>
        <w:tc>
          <w:tcPr>
            <w:tcW w:w="49" w:type="pct"/>
            <w:tcBorders>
              <w:top w:val="single" w:sz="4" w:space="0" w:color="auto"/>
            </w:tcBorders>
            <w:vAlign w:val="center"/>
          </w:tcPr>
          <w:p w14:paraId="73F932CA" w14:textId="77777777" w:rsidR="004072E5" w:rsidRPr="00DA7F57" w:rsidDel="00213BA3" w:rsidRDefault="004072E5" w:rsidP="00372B9B">
            <w:pPr>
              <w:spacing w:after="0"/>
              <w:jc w:val="center"/>
              <w:rPr>
                <w:rFonts w:eastAsia="Calibri"/>
                <w:u w:val="single"/>
              </w:rPr>
            </w:pPr>
          </w:p>
        </w:tc>
        <w:tc>
          <w:tcPr>
            <w:tcW w:w="1343" w:type="pct"/>
            <w:tcBorders>
              <w:bottom w:val="single" w:sz="4" w:space="0" w:color="auto"/>
            </w:tcBorders>
            <w:vAlign w:val="bottom"/>
          </w:tcPr>
          <w:p w14:paraId="3A1E5CEE" w14:textId="77777777" w:rsidR="004072E5" w:rsidRPr="00DA7F57" w:rsidRDefault="004072E5" w:rsidP="00372B9B">
            <w:pPr>
              <w:spacing w:after="0"/>
              <w:jc w:val="center"/>
              <w:rPr>
                <w:rFonts w:eastAsia="Calibri"/>
              </w:rPr>
            </w:pPr>
          </w:p>
        </w:tc>
        <w:tc>
          <w:tcPr>
            <w:tcW w:w="50" w:type="pct"/>
            <w:vAlign w:val="center"/>
          </w:tcPr>
          <w:p w14:paraId="39DFDF84" w14:textId="77777777" w:rsidR="004072E5" w:rsidRPr="00DA7F57" w:rsidRDefault="004072E5" w:rsidP="00372B9B">
            <w:pPr>
              <w:spacing w:after="0"/>
              <w:jc w:val="center"/>
              <w:rPr>
                <w:rFonts w:eastAsia="Calibri"/>
                <w:u w:val="single"/>
              </w:rPr>
            </w:pPr>
          </w:p>
        </w:tc>
        <w:tc>
          <w:tcPr>
            <w:tcW w:w="1656" w:type="pct"/>
            <w:tcBorders>
              <w:top w:val="single" w:sz="4" w:space="0" w:color="auto"/>
              <w:bottom w:val="single" w:sz="4" w:space="0" w:color="auto"/>
            </w:tcBorders>
            <w:vAlign w:val="center"/>
          </w:tcPr>
          <w:p w14:paraId="5C8EA89D" w14:textId="77777777" w:rsidR="004072E5" w:rsidRPr="008D1729" w:rsidRDefault="004072E5" w:rsidP="00372B9B">
            <w:pPr>
              <w:spacing w:after="0"/>
              <w:jc w:val="center"/>
              <w:rPr>
                <w:rFonts w:eastAsia="Calibri"/>
              </w:rPr>
            </w:pPr>
          </w:p>
        </w:tc>
        <w:tc>
          <w:tcPr>
            <w:tcW w:w="56" w:type="pct"/>
            <w:vAlign w:val="center"/>
          </w:tcPr>
          <w:p w14:paraId="67E76AD2" w14:textId="77777777" w:rsidR="004072E5" w:rsidRPr="00DA7F57" w:rsidRDefault="004072E5" w:rsidP="00372B9B">
            <w:pPr>
              <w:spacing w:after="0"/>
              <w:jc w:val="center"/>
              <w:rPr>
                <w:rFonts w:eastAsia="Calibri"/>
                <w:u w:val="single"/>
              </w:rPr>
            </w:pPr>
          </w:p>
        </w:tc>
        <w:tc>
          <w:tcPr>
            <w:tcW w:w="737" w:type="pct"/>
            <w:tcBorders>
              <w:top w:val="single" w:sz="4" w:space="0" w:color="auto"/>
              <w:bottom w:val="single" w:sz="4" w:space="0" w:color="auto"/>
            </w:tcBorders>
            <w:vAlign w:val="center"/>
          </w:tcPr>
          <w:p w14:paraId="33F9E7AF" w14:textId="77777777" w:rsidR="004072E5" w:rsidRPr="008D1729" w:rsidRDefault="004072E5" w:rsidP="00372B9B">
            <w:pPr>
              <w:spacing w:after="0"/>
              <w:jc w:val="center"/>
              <w:rPr>
                <w:rFonts w:eastAsia="Calibri"/>
              </w:rPr>
            </w:pPr>
          </w:p>
        </w:tc>
      </w:tr>
      <w:tr w:rsidR="004072E5" w:rsidRPr="00DA7F57" w14:paraId="0A283837" w14:textId="77777777" w:rsidTr="008D1729">
        <w:trPr>
          <w:trHeight w:val="432"/>
        </w:trPr>
        <w:tc>
          <w:tcPr>
            <w:tcW w:w="1109" w:type="pct"/>
            <w:tcBorders>
              <w:top w:val="single" w:sz="4" w:space="0" w:color="auto"/>
              <w:bottom w:val="single" w:sz="4" w:space="0" w:color="auto"/>
            </w:tcBorders>
            <w:vAlign w:val="bottom"/>
          </w:tcPr>
          <w:p w14:paraId="6E016D3F" w14:textId="77777777" w:rsidR="004072E5" w:rsidRPr="00A763FA" w:rsidRDefault="004072E5" w:rsidP="00372B9B">
            <w:pPr>
              <w:spacing w:after="0"/>
              <w:jc w:val="left"/>
              <w:rPr>
                <w:rFonts w:eastAsia="Calibri"/>
              </w:rPr>
            </w:pPr>
            <w:r w:rsidRPr="00A763FA">
              <w:rPr>
                <w:sz w:val="22"/>
                <w:szCs w:val="22"/>
              </w:rPr>
              <w:t>Biometrician</w:t>
            </w:r>
          </w:p>
        </w:tc>
        <w:tc>
          <w:tcPr>
            <w:tcW w:w="49" w:type="pct"/>
            <w:vAlign w:val="center"/>
          </w:tcPr>
          <w:p w14:paraId="47C8ED2B" w14:textId="77777777" w:rsidR="004072E5" w:rsidRPr="00DA7F57" w:rsidRDefault="004072E5" w:rsidP="00372B9B">
            <w:pPr>
              <w:spacing w:after="0"/>
              <w:jc w:val="center"/>
              <w:rPr>
                <w:rFonts w:eastAsia="Calibri"/>
                <w:u w:val="single"/>
              </w:rPr>
            </w:pPr>
          </w:p>
        </w:tc>
        <w:tc>
          <w:tcPr>
            <w:tcW w:w="1343" w:type="pct"/>
            <w:tcBorders>
              <w:top w:val="single" w:sz="4" w:space="0" w:color="auto"/>
              <w:bottom w:val="single" w:sz="4" w:space="0" w:color="auto"/>
            </w:tcBorders>
            <w:vAlign w:val="bottom"/>
          </w:tcPr>
          <w:p w14:paraId="023F5807" w14:textId="77777777" w:rsidR="004072E5" w:rsidRPr="008D1729" w:rsidRDefault="004072E5" w:rsidP="00372B9B">
            <w:pPr>
              <w:spacing w:after="0"/>
              <w:jc w:val="center"/>
              <w:rPr>
                <w:rFonts w:eastAsia="Calibri"/>
              </w:rPr>
            </w:pPr>
          </w:p>
        </w:tc>
        <w:tc>
          <w:tcPr>
            <w:tcW w:w="50" w:type="pct"/>
            <w:vAlign w:val="center"/>
          </w:tcPr>
          <w:p w14:paraId="5320AA02" w14:textId="77777777" w:rsidR="004072E5" w:rsidRPr="00DA7F57" w:rsidRDefault="004072E5" w:rsidP="00372B9B">
            <w:pPr>
              <w:spacing w:after="0"/>
              <w:jc w:val="center"/>
              <w:rPr>
                <w:rFonts w:eastAsia="Calibri"/>
                <w:u w:val="single"/>
              </w:rPr>
            </w:pPr>
          </w:p>
        </w:tc>
        <w:tc>
          <w:tcPr>
            <w:tcW w:w="1656" w:type="pct"/>
            <w:tcBorders>
              <w:top w:val="single" w:sz="4" w:space="0" w:color="auto"/>
              <w:bottom w:val="single" w:sz="4" w:space="0" w:color="auto"/>
            </w:tcBorders>
            <w:vAlign w:val="center"/>
          </w:tcPr>
          <w:p w14:paraId="2726E1AD" w14:textId="77777777" w:rsidR="004072E5" w:rsidRPr="008D1729" w:rsidRDefault="004072E5" w:rsidP="00372B9B">
            <w:pPr>
              <w:spacing w:after="0"/>
              <w:jc w:val="center"/>
              <w:rPr>
                <w:rFonts w:eastAsia="Calibri"/>
              </w:rPr>
            </w:pPr>
          </w:p>
        </w:tc>
        <w:tc>
          <w:tcPr>
            <w:tcW w:w="56" w:type="pct"/>
            <w:vAlign w:val="center"/>
          </w:tcPr>
          <w:p w14:paraId="19AC7740" w14:textId="77777777" w:rsidR="004072E5" w:rsidRPr="00DA7F57" w:rsidRDefault="004072E5" w:rsidP="00372B9B">
            <w:pPr>
              <w:spacing w:after="0"/>
              <w:jc w:val="center"/>
              <w:rPr>
                <w:rFonts w:eastAsia="Calibri"/>
                <w:u w:val="single"/>
              </w:rPr>
            </w:pPr>
          </w:p>
        </w:tc>
        <w:tc>
          <w:tcPr>
            <w:tcW w:w="737" w:type="pct"/>
            <w:tcBorders>
              <w:top w:val="single" w:sz="4" w:space="0" w:color="auto"/>
              <w:bottom w:val="single" w:sz="4" w:space="0" w:color="auto"/>
            </w:tcBorders>
            <w:vAlign w:val="center"/>
          </w:tcPr>
          <w:p w14:paraId="08679E15" w14:textId="77777777" w:rsidR="004072E5" w:rsidRPr="008D1729" w:rsidRDefault="004072E5" w:rsidP="00372B9B">
            <w:pPr>
              <w:spacing w:after="0"/>
              <w:jc w:val="center"/>
              <w:rPr>
                <w:rFonts w:eastAsia="Calibri"/>
              </w:rPr>
            </w:pPr>
          </w:p>
        </w:tc>
      </w:tr>
      <w:tr w:rsidR="004072E5" w:rsidRPr="00DA7F57" w14:paraId="74DBBE2A" w14:textId="77777777" w:rsidTr="008D1729">
        <w:trPr>
          <w:trHeight w:val="432"/>
        </w:trPr>
        <w:tc>
          <w:tcPr>
            <w:tcW w:w="1109" w:type="pct"/>
            <w:tcBorders>
              <w:top w:val="single" w:sz="4" w:space="0" w:color="auto"/>
              <w:bottom w:val="single" w:sz="4" w:space="0" w:color="auto"/>
            </w:tcBorders>
            <w:vAlign w:val="bottom"/>
          </w:tcPr>
          <w:p w14:paraId="44014C61" w14:textId="77777777" w:rsidR="004072E5" w:rsidRPr="00A763FA" w:rsidRDefault="004072E5" w:rsidP="00372B9B">
            <w:pPr>
              <w:spacing w:after="0"/>
              <w:jc w:val="left"/>
              <w:rPr>
                <w:rFonts w:eastAsia="Calibri"/>
              </w:rPr>
            </w:pPr>
            <w:r w:rsidRPr="00A763FA">
              <w:rPr>
                <w:sz w:val="22"/>
                <w:szCs w:val="22"/>
              </w:rPr>
              <w:t>Research Coordinator</w:t>
            </w:r>
          </w:p>
        </w:tc>
        <w:tc>
          <w:tcPr>
            <w:tcW w:w="49" w:type="pct"/>
            <w:vAlign w:val="center"/>
          </w:tcPr>
          <w:p w14:paraId="00DBFA23" w14:textId="77777777" w:rsidR="004072E5" w:rsidRPr="00DA7F57" w:rsidRDefault="004072E5" w:rsidP="00372B9B">
            <w:pPr>
              <w:spacing w:after="0"/>
              <w:jc w:val="center"/>
              <w:rPr>
                <w:rFonts w:eastAsia="Calibri"/>
                <w:u w:val="single"/>
              </w:rPr>
            </w:pPr>
          </w:p>
        </w:tc>
        <w:tc>
          <w:tcPr>
            <w:tcW w:w="1343" w:type="pct"/>
            <w:tcBorders>
              <w:top w:val="single" w:sz="4" w:space="0" w:color="auto"/>
              <w:bottom w:val="single" w:sz="4" w:space="0" w:color="auto"/>
            </w:tcBorders>
            <w:vAlign w:val="bottom"/>
          </w:tcPr>
          <w:p w14:paraId="1217BC7A" w14:textId="77777777" w:rsidR="004072E5" w:rsidRPr="008D1729" w:rsidRDefault="004072E5" w:rsidP="00372B9B">
            <w:pPr>
              <w:spacing w:after="0"/>
              <w:jc w:val="center"/>
              <w:rPr>
                <w:rFonts w:eastAsia="Calibri"/>
              </w:rPr>
            </w:pPr>
          </w:p>
        </w:tc>
        <w:tc>
          <w:tcPr>
            <w:tcW w:w="50" w:type="pct"/>
            <w:vAlign w:val="center"/>
          </w:tcPr>
          <w:p w14:paraId="33A64ACC" w14:textId="77777777" w:rsidR="004072E5" w:rsidRPr="00DA7F57" w:rsidRDefault="004072E5" w:rsidP="00372B9B">
            <w:pPr>
              <w:spacing w:after="0"/>
              <w:jc w:val="center"/>
              <w:rPr>
                <w:rFonts w:eastAsia="Calibri"/>
                <w:u w:val="single"/>
              </w:rPr>
            </w:pPr>
          </w:p>
        </w:tc>
        <w:tc>
          <w:tcPr>
            <w:tcW w:w="1656" w:type="pct"/>
            <w:tcBorders>
              <w:top w:val="single" w:sz="4" w:space="0" w:color="auto"/>
              <w:bottom w:val="single" w:sz="4" w:space="0" w:color="auto"/>
            </w:tcBorders>
            <w:vAlign w:val="center"/>
          </w:tcPr>
          <w:p w14:paraId="0D90351D" w14:textId="77777777" w:rsidR="004072E5" w:rsidRPr="008D1729" w:rsidRDefault="004072E5" w:rsidP="00372B9B">
            <w:pPr>
              <w:spacing w:after="0"/>
              <w:jc w:val="center"/>
              <w:rPr>
                <w:rFonts w:eastAsia="Calibri"/>
              </w:rPr>
            </w:pPr>
          </w:p>
        </w:tc>
        <w:tc>
          <w:tcPr>
            <w:tcW w:w="56" w:type="pct"/>
            <w:vAlign w:val="center"/>
          </w:tcPr>
          <w:p w14:paraId="70524FD1" w14:textId="77777777" w:rsidR="004072E5" w:rsidRPr="00DA7F57" w:rsidRDefault="004072E5" w:rsidP="00372B9B">
            <w:pPr>
              <w:spacing w:after="0"/>
              <w:jc w:val="center"/>
              <w:rPr>
                <w:rFonts w:eastAsia="Calibri"/>
                <w:u w:val="single"/>
              </w:rPr>
            </w:pPr>
          </w:p>
        </w:tc>
        <w:tc>
          <w:tcPr>
            <w:tcW w:w="737" w:type="pct"/>
            <w:tcBorders>
              <w:top w:val="single" w:sz="4" w:space="0" w:color="auto"/>
              <w:bottom w:val="single" w:sz="4" w:space="0" w:color="auto"/>
            </w:tcBorders>
            <w:vAlign w:val="center"/>
          </w:tcPr>
          <w:p w14:paraId="20CD08EA" w14:textId="77777777" w:rsidR="004072E5" w:rsidRPr="008D1729" w:rsidRDefault="004072E5" w:rsidP="00372B9B">
            <w:pPr>
              <w:spacing w:after="0"/>
              <w:jc w:val="center"/>
              <w:rPr>
                <w:rFonts w:eastAsia="Calibri"/>
              </w:rPr>
            </w:pPr>
          </w:p>
        </w:tc>
      </w:tr>
      <w:tr w:rsidR="004072E5" w:rsidRPr="00DA7F57" w14:paraId="2CA43702" w14:textId="77777777" w:rsidTr="008D1729">
        <w:trPr>
          <w:trHeight w:val="432"/>
        </w:trPr>
        <w:tc>
          <w:tcPr>
            <w:tcW w:w="1109" w:type="pct"/>
            <w:tcBorders>
              <w:top w:val="single" w:sz="4" w:space="0" w:color="auto"/>
              <w:bottom w:val="single" w:sz="4" w:space="0" w:color="auto"/>
            </w:tcBorders>
            <w:vAlign w:val="bottom"/>
          </w:tcPr>
          <w:p w14:paraId="2D1B4433" w14:textId="77777777" w:rsidR="004072E5" w:rsidRPr="00A763FA" w:rsidRDefault="004072E5" w:rsidP="00372B9B">
            <w:pPr>
              <w:spacing w:after="0"/>
              <w:jc w:val="left"/>
              <w:rPr>
                <w:rFonts w:eastAsia="Calibri"/>
              </w:rPr>
            </w:pPr>
            <w:r w:rsidRPr="00A763FA">
              <w:rPr>
                <w:rFonts w:eastAsia="Calibri"/>
                <w:sz w:val="22"/>
                <w:szCs w:val="22"/>
              </w:rPr>
              <w:t>Regional Supervisor</w:t>
            </w:r>
          </w:p>
        </w:tc>
        <w:tc>
          <w:tcPr>
            <w:tcW w:w="49" w:type="pct"/>
            <w:vAlign w:val="center"/>
          </w:tcPr>
          <w:p w14:paraId="0A142495" w14:textId="77777777" w:rsidR="004072E5" w:rsidRPr="00DA7F57" w:rsidRDefault="004072E5" w:rsidP="00372B9B">
            <w:pPr>
              <w:spacing w:after="0"/>
              <w:jc w:val="center"/>
              <w:rPr>
                <w:rFonts w:eastAsia="Calibri"/>
                <w:u w:val="single"/>
              </w:rPr>
            </w:pPr>
          </w:p>
        </w:tc>
        <w:tc>
          <w:tcPr>
            <w:tcW w:w="1343" w:type="pct"/>
            <w:tcBorders>
              <w:top w:val="single" w:sz="4" w:space="0" w:color="auto"/>
              <w:bottom w:val="single" w:sz="4" w:space="0" w:color="auto"/>
            </w:tcBorders>
            <w:vAlign w:val="bottom"/>
          </w:tcPr>
          <w:p w14:paraId="41CC299E" w14:textId="77777777" w:rsidR="004072E5" w:rsidRPr="008D1729" w:rsidRDefault="004072E5" w:rsidP="00372B9B">
            <w:pPr>
              <w:spacing w:after="0"/>
              <w:jc w:val="center"/>
              <w:rPr>
                <w:rFonts w:eastAsia="Calibri"/>
              </w:rPr>
            </w:pPr>
          </w:p>
        </w:tc>
        <w:tc>
          <w:tcPr>
            <w:tcW w:w="50" w:type="pct"/>
            <w:vAlign w:val="center"/>
          </w:tcPr>
          <w:p w14:paraId="506562CC" w14:textId="77777777" w:rsidR="004072E5" w:rsidRPr="00DA7F57" w:rsidRDefault="004072E5" w:rsidP="00372B9B">
            <w:pPr>
              <w:spacing w:after="0"/>
              <w:jc w:val="center"/>
              <w:rPr>
                <w:rFonts w:eastAsia="Calibri"/>
                <w:u w:val="single"/>
              </w:rPr>
            </w:pPr>
          </w:p>
        </w:tc>
        <w:tc>
          <w:tcPr>
            <w:tcW w:w="1656" w:type="pct"/>
            <w:tcBorders>
              <w:top w:val="single" w:sz="4" w:space="0" w:color="auto"/>
              <w:bottom w:val="single" w:sz="4" w:space="0" w:color="auto"/>
            </w:tcBorders>
            <w:vAlign w:val="center"/>
          </w:tcPr>
          <w:p w14:paraId="5C8C0220" w14:textId="77777777" w:rsidR="004072E5" w:rsidRPr="008D1729" w:rsidRDefault="004072E5" w:rsidP="00372B9B">
            <w:pPr>
              <w:spacing w:after="0"/>
              <w:jc w:val="center"/>
              <w:rPr>
                <w:rFonts w:eastAsia="Calibri"/>
              </w:rPr>
            </w:pPr>
          </w:p>
        </w:tc>
        <w:tc>
          <w:tcPr>
            <w:tcW w:w="56" w:type="pct"/>
            <w:vAlign w:val="center"/>
          </w:tcPr>
          <w:p w14:paraId="023A738D" w14:textId="77777777" w:rsidR="004072E5" w:rsidRPr="00DA7F57" w:rsidRDefault="004072E5" w:rsidP="00372B9B">
            <w:pPr>
              <w:spacing w:after="0"/>
              <w:jc w:val="center"/>
              <w:rPr>
                <w:rFonts w:eastAsia="Calibri"/>
                <w:u w:val="single"/>
              </w:rPr>
            </w:pPr>
          </w:p>
        </w:tc>
        <w:tc>
          <w:tcPr>
            <w:tcW w:w="737" w:type="pct"/>
            <w:tcBorders>
              <w:top w:val="single" w:sz="4" w:space="0" w:color="auto"/>
              <w:bottom w:val="single" w:sz="4" w:space="0" w:color="auto"/>
            </w:tcBorders>
            <w:vAlign w:val="center"/>
          </w:tcPr>
          <w:p w14:paraId="176F873F" w14:textId="77777777" w:rsidR="004072E5" w:rsidRPr="008D1729" w:rsidRDefault="004072E5" w:rsidP="00372B9B">
            <w:pPr>
              <w:spacing w:after="0"/>
              <w:jc w:val="center"/>
              <w:rPr>
                <w:rFonts w:eastAsia="Calibri"/>
              </w:rPr>
            </w:pPr>
          </w:p>
        </w:tc>
      </w:tr>
    </w:tbl>
    <w:p w14:paraId="32DF1E45" w14:textId="77777777" w:rsidR="004072E5" w:rsidRDefault="004072E5" w:rsidP="004072E5"/>
    <w:p w14:paraId="34990F0A" w14:textId="77777777" w:rsidR="0040023D" w:rsidRDefault="0040023D" w:rsidP="004072E5">
      <w:r>
        <w:br w:type="page"/>
      </w:r>
    </w:p>
    <w:p w14:paraId="6EE2C188" w14:textId="77777777" w:rsidR="004072E5" w:rsidRDefault="004072E5" w:rsidP="004072E5">
      <w:r>
        <w:lastRenderedPageBreak/>
        <w:br w:type="page"/>
      </w:r>
    </w:p>
    <w:p w14:paraId="0C276284" w14:textId="77777777" w:rsidR="00C00D2A" w:rsidRDefault="00C00D2A" w:rsidP="00C00D2A">
      <w:pPr>
        <w:pStyle w:val="TOCHeader"/>
      </w:pPr>
      <w:r>
        <w:lastRenderedPageBreak/>
        <w:t>TABLE OF CONTENTS</w:t>
      </w:r>
    </w:p>
    <w:p w14:paraId="5DFB08D7" w14:textId="77777777" w:rsidR="00C00D2A" w:rsidRDefault="00C00D2A" w:rsidP="00C00D2A">
      <w:pPr>
        <w:pStyle w:val="Table-Footnote"/>
        <w:rPr>
          <w:sz w:val="18"/>
          <w:szCs w:val="18"/>
        </w:rPr>
      </w:pPr>
    </w:p>
    <w:p w14:paraId="028F045D" w14:textId="77777777" w:rsidR="00C00D2A" w:rsidRDefault="00C00D2A" w:rsidP="00C00D2A">
      <w:pPr>
        <w:pStyle w:val="List-Page"/>
        <w:spacing w:after="120"/>
        <w:jc w:val="right"/>
      </w:pPr>
      <w:r>
        <w:t>Page</w:t>
      </w:r>
    </w:p>
    <w:p w14:paraId="43A7189C" w14:textId="77777777" w:rsidR="001D7A2B" w:rsidRPr="001D7A2B" w:rsidRDefault="00871162">
      <w:pPr>
        <w:pStyle w:val="TOC1"/>
        <w:rPr>
          <w:rFonts w:asciiTheme="minorHAnsi" w:eastAsiaTheme="minorEastAsia" w:hAnsiTheme="minorHAnsi" w:cstheme="minorBidi"/>
          <w:caps w:val="0"/>
          <w:noProof/>
          <w:sz w:val="22"/>
          <w:szCs w:val="22"/>
        </w:rPr>
      </w:pPr>
      <w:r>
        <w:rPr>
          <w:caps w:val="0"/>
        </w:rPr>
        <w:fldChar w:fldCharType="begin"/>
      </w:r>
      <w:r>
        <w:rPr>
          <w:caps w:val="0"/>
        </w:rPr>
        <w:instrText xml:space="preserve"> TOC \o "1-3" \h \z \u </w:instrText>
      </w:r>
      <w:r>
        <w:rPr>
          <w:caps w:val="0"/>
        </w:rPr>
        <w:fldChar w:fldCharType="separate"/>
      </w:r>
      <w:hyperlink w:anchor="_Toc366561296" w:history="1">
        <w:r w:rsidR="001D7A2B" w:rsidRPr="001D7A2B">
          <w:rPr>
            <w:rStyle w:val="Hyperlink"/>
            <w:caps w:val="0"/>
            <w:noProof/>
          </w:rPr>
          <w:t>LIST OF TABLES</w:t>
        </w:r>
        <w:r w:rsidR="001D7A2B" w:rsidRPr="001D7A2B">
          <w:rPr>
            <w:caps w:val="0"/>
            <w:noProof/>
            <w:webHidden/>
          </w:rPr>
          <w:tab/>
        </w:r>
        <w:r w:rsidR="001D7A2B" w:rsidRPr="001D7A2B">
          <w:rPr>
            <w:caps w:val="0"/>
            <w:noProof/>
            <w:webHidden/>
          </w:rPr>
          <w:fldChar w:fldCharType="begin"/>
        </w:r>
        <w:r w:rsidR="001D7A2B" w:rsidRPr="001D7A2B">
          <w:rPr>
            <w:caps w:val="0"/>
            <w:noProof/>
            <w:webHidden/>
          </w:rPr>
          <w:instrText xml:space="preserve"> PAGEREF _Toc366561296 \h </w:instrText>
        </w:r>
        <w:r w:rsidR="001D7A2B" w:rsidRPr="001D7A2B">
          <w:rPr>
            <w:caps w:val="0"/>
            <w:noProof/>
            <w:webHidden/>
          </w:rPr>
        </w:r>
        <w:r w:rsidR="001D7A2B" w:rsidRPr="001D7A2B">
          <w:rPr>
            <w:caps w:val="0"/>
            <w:noProof/>
            <w:webHidden/>
          </w:rPr>
          <w:fldChar w:fldCharType="separate"/>
        </w:r>
        <w:r w:rsidR="001D7A2B" w:rsidRPr="001D7A2B">
          <w:rPr>
            <w:caps w:val="0"/>
            <w:noProof/>
            <w:webHidden/>
          </w:rPr>
          <w:t>iii</w:t>
        </w:r>
        <w:r w:rsidR="001D7A2B" w:rsidRPr="001D7A2B">
          <w:rPr>
            <w:caps w:val="0"/>
            <w:noProof/>
            <w:webHidden/>
          </w:rPr>
          <w:fldChar w:fldCharType="end"/>
        </w:r>
      </w:hyperlink>
    </w:p>
    <w:p w14:paraId="7C67F4AF" w14:textId="77777777" w:rsidR="001D7A2B" w:rsidRPr="001D7A2B" w:rsidRDefault="00334E3B">
      <w:pPr>
        <w:pStyle w:val="TOC1"/>
        <w:rPr>
          <w:rFonts w:asciiTheme="minorHAnsi" w:eastAsiaTheme="minorEastAsia" w:hAnsiTheme="minorHAnsi" w:cstheme="minorBidi"/>
          <w:caps w:val="0"/>
          <w:noProof/>
          <w:sz w:val="22"/>
          <w:szCs w:val="22"/>
        </w:rPr>
      </w:pPr>
      <w:hyperlink w:anchor="_Toc366561297" w:history="1">
        <w:r w:rsidR="001D7A2B" w:rsidRPr="001D7A2B">
          <w:rPr>
            <w:rStyle w:val="Hyperlink"/>
            <w:caps w:val="0"/>
            <w:noProof/>
          </w:rPr>
          <w:t>LIST OF FIGURES</w:t>
        </w:r>
        <w:r w:rsidR="001D7A2B" w:rsidRPr="001D7A2B">
          <w:rPr>
            <w:caps w:val="0"/>
            <w:noProof/>
            <w:webHidden/>
          </w:rPr>
          <w:tab/>
        </w:r>
        <w:r w:rsidR="001D7A2B" w:rsidRPr="001D7A2B">
          <w:rPr>
            <w:caps w:val="0"/>
            <w:noProof/>
            <w:webHidden/>
          </w:rPr>
          <w:fldChar w:fldCharType="begin"/>
        </w:r>
        <w:r w:rsidR="001D7A2B" w:rsidRPr="001D7A2B">
          <w:rPr>
            <w:caps w:val="0"/>
            <w:noProof/>
            <w:webHidden/>
          </w:rPr>
          <w:instrText xml:space="preserve"> PAGEREF _Toc366561297 \h </w:instrText>
        </w:r>
        <w:r w:rsidR="001D7A2B" w:rsidRPr="001D7A2B">
          <w:rPr>
            <w:caps w:val="0"/>
            <w:noProof/>
            <w:webHidden/>
          </w:rPr>
        </w:r>
        <w:r w:rsidR="001D7A2B" w:rsidRPr="001D7A2B">
          <w:rPr>
            <w:caps w:val="0"/>
            <w:noProof/>
            <w:webHidden/>
          </w:rPr>
          <w:fldChar w:fldCharType="separate"/>
        </w:r>
        <w:r w:rsidR="001D7A2B" w:rsidRPr="001D7A2B">
          <w:rPr>
            <w:caps w:val="0"/>
            <w:noProof/>
            <w:webHidden/>
          </w:rPr>
          <w:t>iii</w:t>
        </w:r>
        <w:r w:rsidR="001D7A2B" w:rsidRPr="001D7A2B">
          <w:rPr>
            <w:caps w:val="0"/>
            <w:noProof/>
            <w:webHidden/>
          </w:rPr>
          <w:fldChar w:fldCharType="end"/>
        </w:r>
      </w:hyperlink>
    </w:p>
    <w:p w14:paraId="3B22D084" w14:textId="77777777" w:rsidR="001D7A2B" w:rsidRDefault="00334E3B">
      <w:pPr>
        <w:pStyle w:val="TOC1"/>
        <w:rPr>
          <w:rFonts w:asciiTheme="minorHAnsi" w:eastAsiaTheme="minorEastAsia" w:hAnsiTheme="minorHAnsi" w:cstheme="minorBidi"/>
          <w:caps w:val="0"/>
          <w:noProof/>
          <w:sz w:val="22"/>
          <w:szCs w:val="22"/>
        </w:rPr>
      </w:pPr>
      <w:hyperlink w:anchor="_Toc366561298" w:history="1">
        <w:r w:rsidR="001D7A2B" w:rsidRPr="001D7A2B">
          <w:rPr>
            <w:rStyle w:val="Hyperlink"/>
            <w:caps w:val="0"/>
            <w:noProof/>
          </w:rPr>
          <w:t>LIST OF APPENDICES</w:t>
        </w:r>
        <w:r w:rsidR="001D7A2B" w:rsidRPr="001D7A2B">
          <w:rPr>
            <w:caps w:val="0"/>
            <w:noProof/>
            <w:webHidden/>
          </w:rPr>
          <w:tab/>
        </w:r>
        <w:r w:rsidR="001D7A2B" w:rsidRPr="001D7A2B">
          <w:rPr>
            <w:caps w:val="0"/>
            <w:noProof/>
            <w:webHidden/>
          </w:rPr>
          <w:fldChar w:fldCharType="begin"/>
        </w:r>
        <w:r w:rsidR="001D7A2B" w:rsidRPr="001D7A2B">
          <w:rPr>
            <w:caps w:val="0"/>
            <w:noProof/>
            <w:webHidden/>
          </w:rPr>
          <w:instrText xml:space="preserve"> PAGEREF _Toc366561298 \h </w:instrText>
        </w:r>
        <w:r w:rsidR="001D7A2B" w:rsidRPr="001D7A2B">
          <w:rPr>
            <w:caps w:val="0"/>
            <w:noProof/>
            <w:webHidden/>
          </w:rPr>
        </w:r>
        <w:r w:rsidR="001D7A2B" w:rsidRPr="001D7A2B">
          <w:rPr>
            <w:caps w:val="0"/>
            <w:noProof/>
            <w:webHidden/>
          </w:rPr>
          <w:fldChar w:fldCharType="separate"/>
        </w:r>
        <w:r w:rsidR="001D7A2B" w:rsidRPr="001D7A2B">
          <w:rPr>
            <w:caps w:val="0"/>
            <w:noProof/>
            <w:webHidden/>
          </w:rPr>
          <w:t>iii</w:t>
        </w:r>
        <w:r w:rsidR="001D7A2B" w:rsidRPr="001D7A2B">
          <w:rPr>
            <w:caps w:val="0"/>
            <w:noProof/>
            <w:webHidden/>
          </w:rPr>
          <w:fldChar w:fldCharType="end"/>
        </w:r>
      </w:hyperlink>
    </w:p>
    <w:p w14:paraId="41A62401" w14:textId="77777777" w:rsidR="001D7A2B" w:rsidRDefault="00334E3B">
      <w:pPr>
        <w:pStyle w:val="TOC1"/>
        <w:rPr>
          <w:rFonts w:asciiTheme="minorHAnsi" w:eastAsiaTheme="minorEastAsia" w:hAnsiTheme="minorHAnsi" w:cstheme="minorBidi"/>
          <w:caps w:val="0"/>
          <w:noProof/>
          <w:sz w:val="22"/>
          <w:szCs w:val="22"/>
        </w:rPr>
      </w:pPr>
      <w:hyperlink w:anchor="_Toc366561299" w:history="1">
        <w:r w:rsidR="001D7A2B" w:rsidRPr="00B904B4">
          <w:rPr>
            <w:rStyle w:val="Hyperlink"/>
            <w:noProof/>
          </w:rPr>
          <w:t>Purpose</w:t>
        </w:r>
        <w:r w:rsidR="001D7A2B">
          <w:rPr>
            <w:noProof/>
            <w:webHidden/>
          </w:rPr>
          <w:tab/>
        </w:r>
        <w:r w:rsidR="001D7A2B">
          <w:rPr>
            <w:noProof/>
            <w:webHidden/>
          </w:rPr>
          <w:fldChar w:fldCharType="begin"/>
        </w:r>
        <w:r w:rsidR="001D7A2B">
          <w:rPr>
            <w:noProof/>
            <w:webHidden/>
          </w:rPr>
          <w:instrText xml:space="preserve"> PAGEREF _Toc366561299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1DC02237" w14:textId="77777777" w:rsidR="001D7A2B" w:rsidRDefault="00334E3B">
      <w:pPr>
        <w:pStyle w:val="TOC1"/>
        <w:rPr>
          <w:rFonts w:asciiTheme="minorHAnsi" w:eastAsiaTheme="minorEastAsia" w:hAnsiTheme="minorHAnsi" w:cstheme="minorBidi"/>
          <w:caps w:val="0"/>
          <w:noProof/>
          <w:sz w:val="22"/>
          <w:szCs w:val="22"/>
        </w:rPr>
      </w:pPr>
      <w:hyperlink w:anchor="_Toc366561300" w:history="1">
        <w:r w:rsidR="001D7A2B" w:rsidRPr="00B904B4">
          <w:rPr>
            <w:rStyle w:val="Hyperlink"/>
            <w:noProof/>
          </w:rPr>
          <w:t>background (optional)</w:t>
        </w:r>
        <w:r w:rsidR="001D7A2B">
          <w:rPr>
            <w:noProof/>
            <w:webHidden/>
          </w:rPr>
          <w:tab/>
        </w:r>
        <w:r w:rsidR="001D7A2B">
          <w:rPr>
            <w:noProof/>
            <w:webHidden/>
          </w:rPr>
          <w:fldChar w:fldCharType="begin"/>
        </w:r>
        <w:r w:rsidR="001D7A2B">
          <w:rPr>
            <w:noProof/>
            <w:webHidden/>
          </w:rPr>
          <w:instrText xml:space="preserve"> PAGEREF _Toc366561300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6EED6860" w14:textId="77777777" w:rsidR="001D7A2B" w:rsidRDefault="00334E3B">
      <w:pPr>
        <w:pStyle w:val="TOC1"/>
        <w:rPr>
          <w:rFonts w:asciiTheme="minorHAnsi" w:eastAsiaTheme="minorEastAsia" w:hAnsiTheme="minorHAnsi" w:cstheme="minorBidi"/>
          <w:caps w:val="0"/>
          <w:noProof/>
          <w:sz w:val="22"/>
          <w:szCs w:val="22"/>
        </w:rPr>
      </w:pPr>
      <w:hyperlink w:anchor="_Toc366561301" w:history="1">
        <w:r w:rsidR="001D7A2B" w:rsidRPr="00B904B4">
          <w:rPr>
            <w:rStyle w:val="Hyperlink"/>
            <w:noProof/>
          </w:rPr>
          <w:t>Objectives</w:t>
        </w:r>
        <w:r w:rsidR="001D7A2B">
          <w:rPr>
            <w:noProof/>
            <w:webHidden/>
          </w:rPr>
          <w:tab/>
        </w:r>
        <w:r w:rsidR="001D7A2B">
          <w:rPr>
            <w:noProof/>
            <w:webHidden/>
          </w:rPr>
          <w:fldChar w:fldCharType="begin"/>
        </w:r>
        <w:r w:rsidR="001D7A2B">
          <w:rPr>
            <w:noProof/>
            <w:webHidden/>
          </w:rPr>
          <w:instrText xml:space="preserve"> PAGEREF _Toc366561301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24CA2742" w14:textId="77777777" w:rsidR="001D7A2B" w:rsidRDefault="00334E3B">
      <w:pPr>
        <w:pStyle w:val="TOC1"/>
        <w:rPr>
          <w:rFonts w:asciiTheme="minorHAnsi" w:eastAsiaTheme="minorEastAsia" w:hAnsiTheme="minorHAnsi" w:cstheme="minorBidi"/>
          <w:caps w:val="0"/>
          <w:noProof/>
          <w:sz w:val="22"/>
          <w:szCs w:val="22"/>
        </w:rPr>
      </w:pPr>
      <w:hyperlink w:anchor="_Toc366561302" w:history="1">
        <w:r w:rsidR="001D7A2B" w:rsidRPr="00B904B4">
          <w:rPr>
            <w:rStyle w:val="Hyperlink"/>
            <w:noProof/>
          </w:rPr>
          <w:t>Methods</w:t>
        </w:r>
        <w:r w:rsidR="001D7A2B">
          <w:rPr>
            <w:noProof/>
            <w:webHidden/>
          </w:rPr>
          <w:tab/>
        </w:r>
        <w:r w:rsidR="001D7A2B">
          <w:rPr>
            <w:noProof/>
            <w:webHidden/>
          </w:rPr>
          <w:fldChar w:fldCharType="begin"/>
        </w:r>
        <w:r w:rsidR="001D7A2B">
          <w:rPr>
            <w:noProof/>
            <w:webHidden/>
          </w:rPr>
          <w:instrText xml:space="preserve"> PAGEREF _Toc366561302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7A50D688" w14:textId="77777777" w:rsidR="001D7A2B" w:rsidRDefault="00334E3B">
      <w:pPr>
        <w:pStyle w:val="TOC1"/>
        <w:rPr>
          <w:rFonts w:asciiTheme="minorHAnsi" w:eastAsiaTheme="minorEastAsia" w:hAnsiTheme="minorHAnsi" w:cstheme="minorBidi"/>
          <w:caps w:val="0"/>
          <w:noProof/>
          <w:sz w:val="22"/>
          <w:szCs w:val="22"/>
        </w:rPr>
      </w:pPr>
      <w:hyperlink w:anchor="_Toc366561303" w:history="1">
        <w:r w:rsidR="001D7A2B" w:rsidRPr="00B904B4">
          <w:rPr>
            <w:rStyle w:val="Hyperlink"/>
            <w:noProof/>
          </w:rPr>
          <w:t>Schedule and Deliverables</w:t>
        </w:r>
        <w:r w:rsidR="001D7A2B">
          <w:rPr>
            <w:noProof/>
            <w:webHidden/>
          </w:rPr>
          <w:tab/>
        </w:r>
        <w:r w:rsidR="001D7A2B">
          <w:rPr>
            <w:noProof/>
            <w:webHidden/>
          </w:rPr>
          <w:fldChar w:fldCharType="begin"/>
        </w:r>
        <w:r w:rsidR="001D7A2B">
          <w:rPr>
            <w:noProof/>
            <w:webHidden/>
          </w:rPr>
          <w:instrText xml:space="preserve"> PAGEREF _Toc366561303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0A430B28" w14:textId="77777777" w:rsidR="001D7A2B" w:rsidRDefault="00334E3B">
      <w:pPr>
        <w:pStyle w:val="TOC1"/>
        <w:rPr>
          <w:rFonts w:asciiTheme="minorHAnsi" w:eastAsiaTheme="minorEastAsia" w:hAnsiTheme="minorHAnsi" w:cstheme="minorBidi"/>
          <w:caps w:val="0"/>
          <w:noProof/>
          <w:sz w:val="22"/>
          <w:szCs w:val="22"/>
        </w:rPr>
      </w:pPr>
      <w:hyperlink w:anchor="_Toc366561304" w:history="1">
        <w:r w:rsidR="001D7A2B" w:rsidRPr="00B904B4">
          <w:rPr>
            <w:rStyle w:val="Hyperlink"/>
            <w:noProof/>
          </w:rPr>
          <w:t>RESPONSIBILITIES</w:t>
        </w:r>
        <w:r w:rsidR="001D7A2B">
          <w:rPr>
            <w:noProof/>
            <w:webHidden/>
          </w:rPr>
          <w:tab/>
        </w:r>
        <w:r w:rsidR="001D7A2B">
          <w:rPr>
            <w:noProof/>
            <w:webHidden/>
          </w:rPr>
          <w:fldChar w:fldCharType="begin"/>
        </w:r>
        <w:r w:rsidR="001D7A2B">
          <w:rPr>
            <w:noProof/>
            <w:webHidden/>
          </w:rPr>
          <w:instrText xml:space="preserve"> PAGEREF _Toc366561304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490FB8CD" w14:textId="77777777" w:rsidR="001D7A2B" w:rsidRDefault="00334E3B">
      <w:pPr>
        <w:pStyle w:val="TOC1"/>
        <w:rPr>
          <w:rFonts w:asciiTheme="minorHAnsi" w:eastAsiaTheme="minorEastAsia" w:hAnsiTheme="minorHAnsi" w:cstheme="minorBidi"/>
          <w:caps w:val="0"/>
          <w:noProof/>
          <w:sz w:val="22"/>
          <w:szCs w:val="22"/>
        </w:rPr>
      </w:pPr>
      <w:hyperlink w:anchor="_Toc366561305" w:history="1">
        <w:r w:rsidR="001D7A2B" w:rsidRPr="00B904B4">
          <w:rPr>
            <w:rStyle w:val="Hyperlink"/>
            <w:noProof/>
          </w:rPr>
          <w:t>referenceS cited</w:t>
        </w:r>
        <w:r w:rsidR="001D7A2B">
          <w:rPr>
            <w:noProof/>
            <w:webHidden/>
          </w:rPr>
          <w:tab/>
        </w:r>
        <w:r w:rsidR="001D7A2B">
          <w:rPr>
            <w:noProof/>
            <w:webHidden/>
          </w:rPr>
          <w:fldChar w:fldCharType="begin"/>
        </w:r>
        <w:r w:rsidR="001D7A2B">
          <w:rPr>
            <w:noProof/>
            <w:webHidden/>
          </w:rPr>
          <w:instrText xml:space="preserve"> PAGEREF _Toc366561305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7B315DF2" w14:textId="77777777" w:rsidR="001D7A2B" w:rsidRDefault="00334E3B">
      <w:pPr>
        <w:pStyle w:val="TOC1"/>
        <w:rPr>
          <w:rFonts w:asciiTheme="minorHAnsi" w:eastAsiaTheme="minorEastAsia" w:hAnsiTheme="minorHAnsi" w:cstheme="minorBidi"/>
          <w:caps w:val="0"/>
          <w:noProof/>
          <w:sz w:val="22"/>
          <w:szCs w:val="22"/>
        </w:rPr>
      </w:pPr>
      <w:hyperlink w:anchor="_Toc366561306" w:history="1">
        <w:r w:rsidR="001D7A2B" w:rsidRPr="00B904B4">
          <w:rPr>
            <w:rStyle w:val="Hyperlink"/>
            <w:noProof/>
          </w:rPr>
          <w:t>Appendix (optional)</w:t>
        </w:r>
        <w:r w:rsidR="001D7A2B">
          <w:rPr>
            <w:noProof/>
            <w:webHidden/>
          </w:rPr>
          <w:tab/>
        </w:r>
        <w:r w:rsidR="001D7A2B">
          <w:rPr>
            <w:noProof/>
            <w:webHidden/>
          </w:rPr>
          <w:fldChar w:fldCharType="begin"/>
        </w:r>
        <w:r w:rsidR="001D7A2B">
          <w:rPr>
            <w:noProof/>
            <w:webHidden/>
          </w:rPr>
          <w:instrText xml:space="preserve"> PAGEREF _Toc366561306 \h </w:instrText>
        </w:r>
        <w:r w:rsidR="001D7A2B">
          <w:rPr>
            <w:noProof/>
            <w:webHidden/>
          </w:rPr>
        </w:r>
        <w:r w:rsidR="001D7A2B">
          <w:rPr>
            <w:noProof/>
            <w:webHidden/>
          </w:rPr>
          <w:fldChar w:fldCharType="separate"/>
        </w:r>
        <w:r w:rsidR="001D7A2B">
          <w:rPr>
            <w:noProof/>
            <w:webHidden/>
          </w:rPr>
          <w:t>1</w:t>
        </w:r>
        <w:r w:rsidR="001D7A2B">
          <w:rPr>
            <w:noProof/>
            <w:webHidden/>
          </w:rPr>
          <w:fldChar w:fldCharType="end"/>
        </w:r>
      </w:hyperlink>
    </w:p>
    <w:p w14:paraId="2FEE0613" w14:textId="77777777" w:rsidR="0073291E" w:rsidRPr="00006B15" w:rsidRDefault="00871162" w:rsidP="00A763FA">
      <w:r>
        <w:rPr>
          <w:caps/>
          <w:sz w:val="20"/>
          <w:szCs w:val="20"/>
        </w:rPr>
        <w:fldChar w:fldCharType="end"/>
      </w:r>
    </w:p>
    <w:p w14:paraId="596BD5CD" w14:textId="77777777" w:rsidR="00624541" w:rsidRPr="00A834D6" w:rsidRDefault="00624541" w:rsidP="00624541">
      <w:pPr>
        <w:pStyle w:val="Heading1"/>
      </w:pPr>
      <w:bookmarkStart w:id="3" w:name="_Toc366561296"/>
      <w:r w:rsidRPr="00A834D6">
        <w:t xml:space="preserve">LIST OF </w:t>
      </w:r>
      <w:r>
        <w:t>TABLES</w:t>
      </w:r>
      <w:bookmarkEnd w:id="3"/>
    </w:p>
    <w:p w14:paraId="18F5FD94" w14:textId="77777777" w:rsidR="00624541" w:rsidRDefault="00624541" w:rsidP="00624541">
      <w:pPr>
        <w:pStyle w:val="List-Page"/>
      </w:pPr>
      <w:r>
        <w:t>Figure</w:t>
      </w:r>
      <w:r>
        <w:tab/>
        <w:t>Page</w:t>
      </w:r>
    </w:p>
    <w:p w14:paraId="300DE405" w14:textId="77777777" w:rsidR="00C00D2A" w:rsidRPr="00A834D6" w:rsidRDefault="00C00D2A">
      <w:pPr>
        <w:pStyle w:val="Heading1"/>
      </w:pPr>
      <w:bookmarkStart w:id="4" w:name="_Toc366561297"/>
      <w:r w:rsidRPr="00A834D6">
        <w:t>LIST OF FIGURES</w:t>
      </w:r>
      <w:bookmarkEnd w:id="4"/>
    </w:p>
    <w:p w14:paraId="1FF151B6" w14:textId="77777777" w:rsidR="00C00D2A" w:rsidRDefault="00C00D2A" w:rsidP="00C00D2A">
      <w:pPr>
        <w:pStyle w:val="List-Page"/>
      </w:pPr>
    </w:p>
    <w:p w14:paraId="07D867F2" w14:textId="77777777" w:rsidR="00C00D2A" w:rsidRDefault="00C00D2A" w:rsidP="00C00D2A">
      <w:pPr>
        <w:pStyle w:val="List-Page"/>
      </w:pPr>
      <w:r>
        <w:t>Figure</w:t>
      </w:r>
      <w:r>
        <w:tab/>
        <w:t>Page</w:t>
      </w:r>
    </w:p>
    <w:p w14:paraId="14186491" w14:textId="77777777" w:rsidR="00C00D2A" w:rsidRDefault="00C00D2A" w:rsidP="00C00D2A">
      <w:pPr>
        <w:pStyle w:val="Heading1"/>
      </w:pPr>
      <w:bookmarkStart w:id="5" w:name="_Toc366561298"/>
      <w:r>
        <w:t>LIST OF APPENDICES</w:t>
      </w:r>
      <w:bookmarkEnd w:id="5"/>
    </w:p>
    <w:p w14:paraId="06D6C441" w14:textId="77777777" w:rsidR="00C00D2A" w:rsidRDefault="00C00D2A" w:rsidP="00C00D2A">
      <w:pPr>
        <w:pStyle w:val="List-Page"/>
      </w:pPr>
      <w:r>
        <w:t>Appendix</w:t>
      </w:r>
      <w:r>
        <w:tab/>
        <w:t>Page</w:t>
      </w:r>
    </w:p>
    <w:p w14:paraId="7833A037" w14:textId="77777777" w:rsidR="004D7964" w:rsidRDefault="00796FB6" w:rsidP="009551E6">
      <w:pPr>
        <w:pStyle w:val="TableofFigures"/>
      </w:pPr>
      <w:r w:rsidRPr="008C5BD7">
        <w:rPr>
          <w:rStyle w:val="Hyperlink"/>
          <w:noProof/>
          <w:color w:val="auto"/>
          <w:u w:val="none"/>
        </w:rPr>
        <w:tab/>
      </w:r>
    </w:p>
    <w:p w14:paraId="6F965D6E" w14:textId="77777777" w:rsidR="00134CB0" w:rsidRDefault="00134CB0" w:rsidP="00A763FA">
      <w:pPr>
        <w:pStyle w:val="Heading1"/>
        <w:sectPr w:rsidR="00134CB0" w:rsidSect="004072E5">
          <w:headerReference w:type="default" r:id="rId25"/>
          <w:footerReference w:type="default" r:id="rId26"/>
          <w:pgSz w:w="12240" w:h="15840" w:code="1"/>
          <w:pgMar w:top="1440" w:right="1440" w:bottom="1440" w:left="1440" w:header="720" w:footer="576" w:gutter="0"/>
          <w:pgNumType w:fmt="lowerRoman" w:start="1"/>
          <w:cols w:space="720"/>
          <w:docGrid w:linePitch="360"/>
        </w:sectPr>
      </w:pPr>
    </w:p>
    <w:bookmarkEnd w:id="0"/>
    <w:bookmarkEnd w:id="1"/>
    <w:bookmarkEnd w:id="2"/>
    <w:p w14:paraId="768B441C" w14:textId="77777777" w:rsidR="000F01B0" w:rsidRDefault="00B076C8" w:rsidP="00A763FA">
      <w:pPr>
        <w:pStyle w:val="Heading1"/>
      </w:pPr>
      <w:r>
        <w:lastRenderedPageBreak/>
        <w:t>Abstract</w:t>
      </w:r>
    </w:p>
    <w:p w14:paraId="57C0EFD0" w14:textId="77777777" w:rsidR="00223CB5" w:rsidRDefault="00C50977" w:rsidP="00223CB5">
      <w:pPr>
        <w:rPr>
          <w:color w:val="000000"/>
        </w:rPr>
      </w:pPr>
      <w:r>
        <w:rPr>
          <w:color w:val="000000"/>
        </w:rPr>
        <w:t>Previous</w:t>
      </w:r>
      <w:r w:rsidR="009B4543">
        <w:rPr>
          <w:color w:val="000000"/>
        </w:rPr>
        <w:t xml:space="preserve"> genetic analyses </w:t>
      </w:r>
      <w:r w:rsidR="00983CBD">
        <w:rPr>
          <w:color w:val="000000"/>
        </w:rPr>
        <w:t xml:space="preserve">for </w:t>
      </w:r>
      <w:r w:rsidR="009B4543" w:rsidRPr="008064DC">
        <w:rPr>
          <w:color w:val="000000"/>
        </w:rPr>
        <w:t>black rockfish (</w:t>
      </w:r>
      <w:r w:rsidR="009B4543" w:rsidRPr="008064DC">
        <w:rPr>
          <w:i/>
          <w:iCs/>
          <w:color w:val="000000"/>
        </w:rPr>
        <w:t xml:space="preserve">Sebastes </w:t>
      </w:r>
      <w:proofErr w:type="spellStart"/>
      <w:r w:rsidR="009B4543" w:rsidRPr="008064DC">
        <w:rPr>
          <w:i/>
          <w:iCs/>
          <w:color w:val="000000"/>
        </w:rPr>
        <w:t>melanops</w:t>
      </w:r>
      <w:proofErr w:type="spellEnd"/>
      <w:r w:rsidR="009B4543" w:rsidRPr="008064DC">
        <w:rPr>
          <w:color w:val="000000"/>
        </w:rPr>
        <w:t xml:space="preserve">) </w:t>
      </w:r>
      <w:r w:rsidR="009B4543">
        <w:rPr>
          <w:color w:val="000000"/>
        </w:rPr>
        <w:t>and</w:t>
      </w:r>
      <w:r w:rsidR="009B4543" w:rsidRPr="008064DC">
        <w:rPr>
          <w:color w:val="000000"/>
        </w:rPr>
        <w:t xml:space="preserve"> yelloweye rockfish (</w:t>
      </w:r>
      <w:r w:rsidR="009B4543" w:rsidRPr="008064DC">
        <w:rPr>
          <w:i/>
          <w:iCs/>
          <w:color w:val="000000"/>
        </w:rPr>
        <w:t>S</w:t>
      </w:r>
      <w:r w:rsidR="009B4543" w:rsidRPr="008064DC">
        <w:rPr>
          <w:color w:val="000000"/>
        </w:rPr>
        <w:t>.</w:t>
      </w:r>
      <w:r w:rsidR="009B4543" w:rsidRPr="008064DC">
        <w:rPr>
          <w:i/>
          <w:iCs/>
          <w:color w:val="000000"/>
        </w:rPr>
        <w:t xml:space="preserve"> </w:t>
      </w:r>
      <w:proofErr w:type="spellStart"/>
      <w:r w:rsidR="009B4543" w:rsidRPr="008064DC">
        <w:rPr>
          <w:i/>
          <w:iCs/>
          <w:color w:val="000000"/>
        </w:rPr>
        <w:t>ruberrimus</w:t>
      </w:r>
      <w:proofErr w:type="spellEnd"/>
      <w:r w:rsidR="009B4543" w:rsidRPr="008064DC">
        <w:rPr>
          <w:color w:val="000000"/>
        </w:rPr>
        <w:t>)</w:t>
      </w:r>
      <w:r w:rsidR="009B4543">
        <w:rPr>
          <w:color w:val="000000"/>
        </w:rPr>
        <w:t xml:space="preserve"> </w:t>
      </w:r>
      <w:r>
        <w:rPr>
          <w:color w:val="000000"/>
        </w:rPr>
        <w:t xml:space="preserve">throughout their range </w:t>
      </w:r>
      <w:r w:rsidR="00983CBD">
        <w:rPr>
          <w:color w:val="000000"/>
        </w:rPr>
        <w:t xml:space="preserve">suggests stock differentiation </w:t>
      </w:r>
      <w:r w:rsidR="009B4543">
        <w:rPr>
          <w:color w:val="000000"/>
        </w:rPr>
        <w:t xml:space="preserve">may </w:t>
      </w:r>
      <w:r>
        <w:rPr>
          <w:color w:val="000000"/>
        </w:rPr>
        <w:t>support more than one management unit</w:t>
      </w:r>
      <w:r w:rsidR="009B4543">
        <w:rPr>
          <w:color w:val="000000"/>
        </w:rPr>
        <w:t xml:space="preserve"> for </w:t>
      </w:r>
      <w:r>
        <w:rPr>
          <w:color w:val="000000"/>
        </w:rPr>
        <w:t xml:space="preserve">each of </w:t>
      </w:r>
      <w:r w:rsidR="009B4543">
        <w:rPr>
          <w:color w:val="000000"/>
        </w:rPr>
        <w:t>these species in the Gulf of Alaska (GOA). It is believed that stock differentiation would be</w:t>
      </w:r>
      <w:r w:rsidR="00983CBD">
        <w:rPr>
          <w:color w:val="000000"/>
        </w:rPr>
        <w:t xml:space="preserve"> most likely between inside waters and outside waters, which are less connected by oceanographic currents. The goal of this study is to provide baseline genetic information for black and yelloweye rockfish from inside and outside waters of Prince William Sound and Southeast Alaska. </w:t>
      </w:r>
    </w:p>
    <w:p w14:paraId="1FBCF254" w14:textId="77777777" w:rsidR="00983CBD" w:rsidRPr="00223CB5" w:rsidRDefault="00983CBD" w:rsidP="00223CB5">
      <w:r>
        <w:t xml:space="preserve">Key words: black rockfish, yelloweye rockfish, genetic baseline, Prince William Sound, Southeast Alaska </w:t>
      </w:r>
    </w:p>
    <w:p w14:paraId="2EA94C58" w14:textId="77777777" w:rsidR="00871162" w:rsidRDefault="00983CBD" w:rsidP="00871162">
      <w:pPr>
        <w:pStyle w:val="Heading1"/>
      </w:pPr>
      <w:bookmarkStart w:id="6" w:name="_Toc323470321"/>
      <w:bookmarkStart w:id="7" w:name="_Toc326932123"/>
      <w:bookmarkStart w:id="8" w:name="_Toc326932327"/>
      <w:r>
        <w:t>Introduction</w:t>
      </w:r>
    </w:p>
    <w:p w14:paraId="2FE29EEA" w14:textId="28016340" w:rsidR="009B4543" w:rsidRDefault="009B4543" w:rsidP="00180214">
      <w:pPr>
        <w:rPr>
          <w:color w:val="000000"/>
        </w:rPr>
      </w:pPr>
      <w:r>
        <w:t>The Alaska Department of Fish and Game (</w:t>
      </w:r>
      <w:r w:rsidRPr="008064DC">
        <w:rPr>
          <w:color w:val="000000"/>
        </w:rPr>
        <w:t>ADF&amp;G</w:t>
      </w:r>
      <w:r>
        <w:rPr>
          <w:color w:val="000000"/>
        </w:rPr>
        <w:t>)</w:t>
      </w:r>
      <w:r w:rsidRPr="008064DC">
        <w:rPr>
          <w:color w:val="000000"/>
        </w:rPr>
        <w:t xml:space="preserve"> </w:t>
      </w:r>
      <w:r>
        <w:rPr>
          <w:color w:val="000000"/>
        </w:rPr>
        <w:t xml:space="preserve">recently </w:t>
      </w:r>
      <w:r w:rsidRPr="008064DC">
        <w:rPr>
          <w:color w:val="000000"/>
        </w:rPr>
        <w:t xml:space="preserve">initiated an interdivisional, inter-regional effort focused on developing long-term management </w:t>
      </w:r>
      <w:r w:rsidR="007200BD">
        <w:rPr>
          <w:color w:val="000000"/>
        </w:rPr>
        <w:t xml:space="preserve">and stock assessment </w:t>
      </w:r>
      <w:r w:rsidRPr="008064DC">
        <w:rPr>
          <w:color w:val="000000"/>
        </w:rPr>
        <w:t>strategies for</w:t>
      </w:r>
      <w:r>
        <w:rPr>
          <w:color w:val="000000"/>
        </w:rPr>
        <w:t xml:space="preserve"> </w:t>
      </w:r>
      <w:r w:rsidRPr="008064DC">
        <w:rPr>
          <w:color w:val="000000"/>
        </w:rPr>
        <w:t>black rockfish (</w:t>
      </w:r>
      <w:r w:rsidRPr="008064DC">
        <w:rPr>
          <w:i/>
          <w:iCs/>
          <w:color w:val="000000"/>
        </w:rPr>
        <w:t xml:space="preserve">Sebastes </w:t>
      </w:r>
      <w:proofErr w:type="spellStart"/>
      <w:r w:rsidRPr="008064DC">
        <w:rPr>
          <w:i/>
          <w:iCs/>
          <w:color w:val="000000"/>
        </w:rPr>
        <w:t>melanops</w:t>
      </w:r>
      <w:proofErr w:type="spellEnd"/>
      <w:r w:rsidRPr="008064DC">
        <w:rPr>
          <w:color w:val="000000"/>
        </w:rPr>
        <w:t xml:space="preserve">) </w:t>
      </w:r>
      <w:r>
        <w:rPr>
          <w:color w:val="000000"/>
        </w:rPr>
        <w:t>and</w:t>
      </w:r>
      <w:r w:rsidRPr="008064DC">
        <w:rPr>
          <w:color w:val="000000"/>
        </w:rPr>
        <w:t xml:space="preserve"> yelloweye rockfish (</w:t>
      </w:r>
      <w:r w:rsidRPr="008064DC">
        <w:rPr>
          <w:i/>
          <w:iCs/>
          <w:color w:val="000000"/>
        </w:rPr>
        <w:t>S</w:t>
      </w:r>
      <w:r w:rsidRPr="008064DC">
        <w:rPr>
          <w:color w:val="000000"/>
        </w:rPr>
        <w:t>.</w:t>
      </w:r>
      <w:r w:rsidRPr="008064DC">
        <w:rPr>
          <w:i/>
          <w:iCs/>
          <w:color w:val="000000"/>
        </w:rPr>
        <w:t xml:space="preserve"> </w:t>
      </w:r>
      <w:proofErr w:type="spellStart"/>
      <w:r w:rsidRPr="008064DC">
        <w:rPr>
          <w:i/>
          <w:iCs/>
          <w:color w:val="000000"/>
        </w:rPr>
        <w:t>ruberrimus</w:t>
      </w:r>
      <w:proofErr w:type="spellEnd"/>
      <w:r w:rsidRPr="008064DC">
        <w:rPr>
          <w:color w:val="000000"/>
        </w:rPr>
        <w:t>) across the Gulf of Alaska (GOA)</w:t>
      </w:r>
      <w:r>
        <w:rPr>
          <w:color w:val="000000"/>
        </w:rPr>
        <w:t xml:space="preserve">. Defining </w:t>
      </w:r>
      <w:r w:rsidR="00C50977">
        <w:rPr>
          <w:color w:val="000000"/>
        </w:rPr>
        <w:t xml:space="preserve">a </w:t>
      </w:r>
      <w:r>
        <w:rPr>
          <w:color w:val="000000"/>
        </w:rPr>
        <w:t>“stock” is one of the first steps of a</w:t>
      </w:r>
      <w:r w:rsidR="00C50977">
        <w:rPr>
          <w:color w:val="000000"/>
        </w:rPr>
        <w:t>ny</w:t>
      </w:r>
      <w:r>
        <w:rPr>
          <w:color w:val="000000"/>
        </w:rPr>
        <w:t xml:space="preserve"> stock assessment</w:t>
      </w:r>
      <w:r w:rsidR="00C50977">
        <w:rPr>
          <w:color w:val="000000"/>
        </w:rPr>
        <w:t>, and</w:t>
      </w:r>
      <w:r>
        <w:rPr>
          <w:color w:val="000000"/>
        </w:rPr>
        <w:t xml:space="preserve"> integral to </w:t>
      </w:r>
      <w:r w:rsidR="00C50977">
        <w:rPr>
          <w:color w:val="000000"/>
        </w:rPr>
        <w:t>developing appropriate management criteria and goals for these rockfish species</w:t>
      </w:r>
      <w:r>
        <w:rPr>
          <w:color w:val="000000"/>
        </w:rPr>
        <w:t>.</w:t>
      </w:r>
      <w:r w:rsidR="00C50977">
        <w:rPr>
          <w:color w:val="000000"/>
        </w:rPr>
        <w:t xml:space="preserve"> Population assessment and </w:t>
      </w:r>
      <w:r w:rsidR="00535A9D">
        <w:rPr>
          <w:color w:val="000000"/>
        </w:rPr>
        <w:t>definition of appropriate management units and measures are informed by understanding of gene flow across spatial scales.</w:t>
      </w:r>
      <w:r>
        <w:rPr>
          <w:color w:val="000000"/>
        </w:rPr>
        <w:t xml:space="preserve"> </w:t>
      </w:r>
    </w:p>
    <w:p w14:paraId="23F753C5" w14:textId="764492AD" w:rsidR="00BE2843" w:rsidRDefault="00A14A0A" w:rsidP="00180214">
      <w:r>
        <w:t>L</w:t>
      </w:r>
      <w:r w:rsidR="00A92327">
        <w:t xml:space="preserve">ow genetic structuring is often expected in marine animals where mixing of spatially distant </w:t>
      </w:r>
      <w:r w:rsidR="00DB395E">
        <w:t>individuals</w:t>
      </w:r>
      <w:r>
        <w:t xml:space="preserve"> (gene flow)</w:t>
      </w:r>
      <w:r w:rsidR="00A92327">
        <w:t xml:space="preserve"> occurs. Rockfish </w:t>
      </w:r>
      <w:r w:rsidR="007200BD">
        <w:t>(</w:t>
      </w:r>
      <w:r w:rsidR="007200BD" w:rsidRPr="007200BD">
        <w:rPr>
          <w:i/>
        </w:rPr>
        <w:t>Sebastes</w:t>
      </w:r>
      <w:r w:rsidR="007200BD">
        <w:t xml:space="preserve">) </w:t>
      </w:r>
      <w:r w:rsidR="00A92327">
        <w:t xml:space="preserve">tend to be </w:t>
      </w:r>
      <w:r w:rsidR="007200BD">
        <w:t>sedentary</w:t>
      </w:r>
      <w:r w:rsidR="00A92327">
        <w:t xml:space="preserve"> during their adult life </w:t>
      </w:r>
      <w:r>
        <w:t>stage but</w:t>
      </w:r>
      <w:r w:rsidR="00A92327">
        <w:t xml:space="preserve"> have an </w:t>
      </w:r>
      <w:r w:rsidR="00E022C8">
        <w:t xml:space="preserve">extended pelagic larval dispersal stage </w:t>
      </w:r>
      <w:r w:rsidR="001A4BBA">
        <w:t xml:space="preserve">that </w:t>
      </w:r>
      <w:r w:rsidR="00E76796">
        <w:t xml:space="preserve">may </w:t>
      </w:r>
      <w:r w:rsidR="001A4BBA">
        <w:t xml:space="preserve">allow for gene flow </w:t>
      </w:r>
      <w:r w:rsidR="00535A9D">
        <w:t xml:space="preserve">across </w:t>
      </w:r>
      <w:r w:rsidR="007200BD">
        <w:t xml:space="preserve">large distances. </w:t>
      </w:r>
      <w:r w:rsidR="001350BE">
        <w:t xml:space="preserve">However, stock structure associated with barriers to water masses mixing has also been detected for rockfish species. </w:t>
      </w:r>
      <w:r w:rsidR="001A4BBA">
        <w:t>Yelloweye rockfish have been found to be genetically divergent between inshore waters of the Strait of Georgia and outer coastal waters (</w:t>
      </w:r>
      <w:proofErr w:type="spellStart"/>
      <w:r w:rsidR="001A4BBA">
        <w:t>Siegle</w:t>
      </w:r>
      <w:proofErr w:type="spellEnd"/>
      <w:r w:rsidR="001A4BBA">
        <w:t xml:space="preserve"> et al. 2013</w:t>
      </w:r>
      <w:r w:rsidR="000805E7">
        <w:t xml:space="preserve">), as well as inside waters of Puget Sound </w:t>
      </w:r>
      <w:r w:rsidR="00535A9D">
        <w:t>and</w:t>
      </w:r>
      <w:r w:rsidR="000805E7">
        <w:t xml:space="preserve"> outer coastal waters (Andrews et al. 2018)</w:t>
      </w:r>
      <w:r w:rsidR="001A4BBA">
        <w:t>.</w:t>
      </w:r>
      <w:r w:rsidR="00E244B5">
        <w:t xml:space="preserve"> </w:t>
      </w:r>
      <w:r w:rsidR="00531398">
        <w:t xml:space="preserve">Inside waters are those that are interior to land masses that restrict water flow and presumably larval transport, while outside waters are unrestricted by land masses and subject to coastal ocean currents. </w:t>
      </w:r>
      <w:r w:rsidR="00E244B5">
        <w:t xml:space="preserve">Black rockfish have demonstrated genetic breaks associated with </w:t>
      </w:r>
      <w:r w:rsidR="00535A9D">
        <w:t xml:space="preserve">major </w:t>
      </w:r>
      <w:r w:rsidR="00A92327">
        <w:t xml:space="preserve">coastal </w:t>
      </w:r>
      <w:r w:rsidR="00E244B5">
        <w:t>ocean currents and genetic distance correlated with geographic distance along the U.S. West Coast (</w:t>
      </w:r>
      <w:proofErr w:type="spellStart"/>
      <w:r w:rsidR="00E244B5">
        <w:t>Lotterhos</w:t>
      </w:r>
      <w:proofErr w:type="spellEnd"/>
      <w:r w:rsidR="00E244B5">
        <w:t xml:space="preserve"> et al. 2014, Miller et al. 2005) and Gulf of Alaska (Seeb </w:t>
      </w:r>
      <w:r w:rsidR="009B4543">
        <w:t>2007).</w:t>
      </w:r>
      <w:r w:rsidR="00531398" w:rsidRPr="00531398">
        <w:t xml:space="preserve"> </w:t>
      </w:r>
    </w:p>
    <w:p w14:paraId="2C1AB0C1" w14:textId="05F57364" w:rsidR="00F63F50" w:rsidRDefault="009D104C" w:rsidP="00180214">
      <w:r>
        <w:t>Port sampling conducting by Sport Fish</w:t>
      </w:r>
      <w:r w:rsidR="00B92722">
        <w:t xml:space="preserve"> (</w:t>
      </w:r>
      <w:commentRangeStart w:id="9"/>
      <w:r w:rsidR="00B92722">
        <w:t>SFD</w:t>
      </w:r>
      <w:commentRangeEnd w:id="9"/>
      <w:r w:rsidR="00611827">
        <w:rPr>
          <w:rStyle w:val="CommentReference"/>
        </w:rPr>
        <w:commentReference w:id="9"/>
      </w:r>
      <w:r w:rsidR="00B92722">
        <w:t>)</w:t>
      </w:r>
      <w:r>
        <w:t xml:space="preserve"> and Commercial Fisheries </w:t>
      </w:r>
      <w:r w:rsidR="00B92722">
        <w:t xml:space="preserve">(CFD) </w:t>
      </w:r>
      <w:r>
        <w:t xml:space="preserve">divisions provide opportunities to collect biological data and tissue samples, along with associated </w:t>
      </w:r>
      <w:r w:rsidR="00DE65CB">
        <w:t>statistical area of harvest</w:t>
      </w:r>
      <w:r>
        <w:t>.</w:t>
      </w:r>
      <w:r w:rsidR="006512B5">
        <w:t xml:space="preserve"> These programs </w:t>
      </w:r>
      <w:r w:rsidR="00F63F50">
        <w:t xml:space="preserve">are designed to characterize harvest of multiple species caught in their respective fisheries and </w:t>
      </w:r>
      <w:r w:rsidR="006512B5">
        <w:t>provide important spatial diversity in fish collections</w:t>
      </w:r>
      <w:r w:rsidR="00F63F50">
        <w:t xml:space="preserve">. </w:t>
      </w:r>
      <w:r w:rsidR="00DC088E">
        <w:t>Port sampling</w:t>
      </w:r>
      <w:r w:rsidR="00F63F50">
        <w:t xml:space="preserve"> programs have been integral to previous </w:t>
      </w:r>
      <w:r w:rsidR="006512B5">
        <w:t>genetic sampling projects</w:t>
      </w:r>
      <w:r w:rsidR="00F63F50">
        <w:t xml:space="preserve"> for a variety of species</w:t>
      </w:r>
      <w:r w:rsidR="006512B5">
        <w:t xml:space="preserve">. </w:t>
      </w:r>
    </w:p>
    <w:p w14:paraId="6BF177C5" w14:textId="4E6DFCF6" w:rsidR="009D104C" w:rsidRDefault="00361789" w:rsidP="00180214">
      <w:r>
        <w:t xml:space="preserve">Port sampling programs in Southeast Alaska (SEAK) </w:t>
      </w:r>
      <w:r w:rsidR="00E5697A">
        <w:t xml:space="preserve">regularly collect information on black and yelloweye rockfish in six groundfish management areas: Northern Southeast Inside (NSEI), Southern Southeast Inside (SSEI), Northern Southeast Outside (NSEO), Central Southeast Outside (CSEO), East Yakutat (EYKT), </w:t>
      </w:r>
      <w:del w:id="10" w:author="Olson, Andrew P (DFG)" w:date="2018-11-30T13:00:00Z">
        <w:r w:rsidR="00E5697A" w:rsidDel="00161A9A">
          <w:delText xml:space="preserve">and </w:delText>
        </w:r>
      </w:del>
      <w:r w:rsidR="00E5697A">
        <w:t>Southern Southeast Outside (SSEO)</w:t>
      </w:r>
      <w:ins w:id="11" w:author="Olson, Andrew P (DFG)" w:date="2018-11-30T13:00:00Z">
        <w:r w:rsidR="00161A9A">
          <w:t xml:space="preserve">, </w:t>
        </w:r>
        <w:commentRangeStart w:id="12"/>
        <w:r w:rsidR="00161A9A">
          <w:t>Icy Bay Subdistrict (IBS, black rockfish only)</w:t>
        </w:r>
      </w:ins>
      <w:r w:rsidR="00E5697A">
        <w:t xml:space="preserve"> </w:t>
      </w:r>
      <w:commentRangeEnd w:id="12"/>
      <w:r w:rsidR="003A78EF">
        <w:rPr>
          <w:rStyle w:val="CommentReference"/>
        </w:rPr>
        <w:commentReference w:id="12"/>
      </w:r>
      <w:r w:rsidR="00E5697A">
        <w:t xml:space="preserve">(Figure </w:t>
      </w:r>
      <w:r w:rsidR="00D25028">
        <w:t>1</w:t>
      </w:r>
      <w:r w:rsidR="00531398">
        <w:t>)</w:t>
      </w:r>
      <w:r w:rsidR="00E5697A">
        <w:t>.</w:t>
      </w:r>
      <w:r w:rsidR="00F63F50">
        <w:t xml:space="preserve"> Angler effort, catch, harvest and biological data are collected from guided and unguided marine boat anglers from 10 ports: Yakutat, Elfin Cove, Gustavus, Juneau, Sitka, Petersburg, Wrangell, Ketchikan, Craig and Klawock (Jaenicke et al. 2014). </w:t>
      </w:r>
      <w:commentRangeStart w:id="13"/>
      <w:r w:rsidR="001350BE">
        <w:t xml:space="preserve">Biological characteristics of commercial harvest are sampled from </w:t>
      </w:r>
      <w:del w:id="14" w:author="Olson, Andrew P (DFG)" w:date="2018-11-30T13:01:00Z">
        <w:r w:rsidR="001350BE" w:rsidDel="007B6462">
          <w:delText xml:space="preserve">XXXX </w:delText>
        </w:r>
      </w:del>
      <w:ins w:id="15" w:author="Olson, Andrew P (DFG)" w:date="2018-11-30T13:02:00Z">
        <w:r w:rsidR="007B6462">
          <w:t>January–March and November–</w:t>
        </w:r>
        <w:r w:rsidR="007B6462">
          <w:lastRenderedPageBreak/>
          <w:t>December</w:t>
        </w:r>
      </w:ins>
      <w:ins w:id="16" w:author="Olson, Andrew P (DFG)" w:date="2018-11-30T13:01:00Z">
        <w:r w:rsidR="007B6462">
          <w:t xml:space="preserve"> </w:t>
        </w:r>
      </w:ins>
      <w:r w:rsidR="001350BE">
        <w:t xml:space="preserve">annually </w:t>
      </w:r>
      <w:ins w:id="17" w:author="Olson, Andrew P (DFG)" w:date="2018-11-30T13:02:00Z">
        <w:r w:rsidR="007B6462">
          <w:t xml:space="preserve">for the directed fishery and from March–November for </w:t>
        </w:r>
      </w:ins>
      <w:ins w:id="18" w:author="Olson, Andrew P (DFG)" w:date="2018-11-30T13:03:00Z">
        <w:r w:rsidR="007B6462">
          <w:t xml:space="preserve">bycatch samples collected during the halibut fishery </w:t>
        </w:r>
        <w:commentRangeEnd w:id="13"/>
        <w:r w:rsidR="007B6462">
          <w:rPr>
            <w:rStyle w:val="CommentReference"/>
          </w:rPr>
          <w:commentReference w:id="13"/>
        </w:r>
      </w:ins>
      <w:r w:rsidR="001350BE">
        <w:t>(</w:t>
      </w:r>
      <w:commentRangeStart w:id="19"/>
      <w:r w:rsidR="001350BE">
        <w:t>CITE</w:t>
      </w:r>
      <w:commentRangeEnd w:id="19"/>
      <w:r w:rsidR="00C8496B">
        <w:rPr>
          <w:rStyle w:val="CommentReference"/>
        </w:rPr>
        <w:commentReference w:id="19"/>
      </w:r>
      <w:r w:rsidR="001350BE">
        <w:t>).</w:t>
      </w:r>
    </w:p>
    <w:p w14:paraId="28A48CD9" w14:textId="714BE3FF" w:rsidR="00D25028" w:rsidRDefault="00D25028" w:rsidP="00D25028">
      <w:r>
        <w:t xml:space="preserve">Western and Central Gulf of Alaska port sampling programs collect information on harvest for fisheries occurring west of Yakutat to the Aleutian Islands. </w:t>
      </w:r>
      <w:r w:rsidR="00C8496B">
        <w:t xml:space="preserve">Sport </w:t>
      </w:r>
      <w:r w:rsidR="00C27A6F">
        <w:t>fishery catches are assessed for species, age, length and sex compositions at ports of Homer, Seward, Whittier, Valdez and Kodiak from May through September annually (</w:t>
      </w:r>
      <w:proofErr w:type="spellStart"/>
      <w:r w:rsidR="00C27A6F">
        <w:t>Failor</w:t>
      </w:r>
      <w:proofErr w:type="spellEnd"/>
      <w:r w:rsidR="00C27A6F">
        <w:t xml:space="preserve"> 2016).</w:t>
      </w:r>
      <w:r w:rsidR="001350BE" w:rsidRPr="001350BE">
        <w:t xml:space="preserve"> </w:t>
      </w:r>
      <w:r w:rsidR="001350BE">
        <w:t>Commercial Fishery management areas E and H include waters inside Prince William Sound (PWS) and adjacent waters outside of PWS</w:t>
      </w:r>
      <w:r w:rsidR="00B92722">
        <w:t xml:space="preserve"> and along the North Gulf Coast (NGC)</w:t>
      </w:r>
      <w:r w:rsidR="001350BE">
        <w:t xml:space="preserve"> (</w:t>
      </w:r>
      <w:commentRangeStart w:id="20"/>
      <w:r w:rsidR="001350BE">
        <w:t xml:space="preserve">Figure </w:t>
      </w:r>
      <w:commentRangeStart w:id="21"/>
      <w:r w:rsidR="001350BE">
        <w:t>2</w:t>
      </w:r>
      <w:commentRangeEnd w:id="21"/>
      <w:r w:rsidR="001350BE">
        <w:rPr>
          <w:rStyle w:val="CommentReference"/>
        </w:rPr>
        <w:commentReference w:id="21"/>
      </w:r>
      <w:r w:rsidR="001350BE">
        <w:t>).</w:t>
      </w:r>
      <w:commentRangeEnd w:id="20"/>
      <w:r w:rsidR="001350BE">
        <w:rPr>
          <w:rStyle w:val="CommentReference"/>
        </w:rPr>
        <w:commentReference w:id="20"/>
      </w:r>
      <w:r w:rsidR="001350BE">
        <w:t xml:space="preserve"> </w:t>
      </w:r>
    </w:p>
    <w:p w14:paraId="62558175" w14:textId="6DE12AF5" w:rsidR="00180214" w:rsidRPr="00180214" w:rsidRDefault="00180214" w:rsidP="00180214"/>
    <w:p w14:paraId="05545DFE" w14:textId="77777777" w:rsidR="000F01B0" w:rsidRDefault="000F01B0" w:rsidP="00A763FA">
      <w:pPr>
        <w:pStyle w:val="Heading1"/>
      </w:pPr>
      <w:bookmarkStart w:id="22" w:name="_Toc366561301"/>
      <w:r w:rsidRPr="00E130F0">
        <w:t>Objectives</w:t>
      </w:r>
      <w:bookmarkEnd w:id="6"/>
      <w:bookmarkEnd w:id="7"/>
      <w:bookmarkEnd w:id="8"/>
      <w:bookmarkEnd w:id="22"/>
    </w:p>
    <w:p w14:paraId="48FB0B77" w14:textId="2524FACF" w:rsidR="009D104C" w:rsidRDefault="00983CBD" w:rsidP="00983CBD">
      <w:pPr>
        <w:pStyle w:val="ListParagraph"/>
        <w:numPr>
          <w:ilvl w:val="0"/>
          <w:numId w:val="136"/>
        </w:numPr>
      </w:pPr>
      <w:bookmarkStart w:id="23" w:name="_Hlk529955609"/>
      <w:r>
        <w:t xml:space="preserve">Collect a minimum of 100 genetic tissue samples </w:t>
      </w:r>
      <w:r w:rsidR="00EA1A44">
        <w:t xml:space="preserve">during port sampling </w:t>
      </w:r>
      <w:r w:rsidR="00381141">
        <w:t xml:space="preserve">of each species (black and yelloweye rockfish) </w:t>
      </w:r>
      <w:r>
        <w:t>from each of</w:t>
      </w:r>
      <w:r w:rsidR="009D104C">
        <w:t>:</w:t>
      </w:r>
      <w:r>
        <w:t xml:space="preserve"> </w:t>
      </w:r>
    </w:p>
    <w:p w14:paraId="0B159BA4" w14:textId="53246242" w:rsidR="009D104C" w:rsidRDefault="00B92722" w:rsidP="00DE65CB">
      <w:pPr>
        <w:pStyle w:val="ListParagraph"/>
        <w:numPr>
          <w:ilvl w:val="1"/>
          <w:numId w:val="136"/>
        </w:numPr>
      </w:pPr>
      <w:r>
        <w:t xml:space="preserve">Northern </w:t>
      </w:r>
      <w:r w:rsidR="00983CBD">
        <w:t xml:space="preserve">inside waters of </w:t>
      </w:r>
      <w:r w:rsidR="00361789">
        <w:t>SEAK</w:t>
      </w:r>
      <w:r w:rsidR="00DE65CB">
        <w:t xml:space="preserve"> – </w:t>
      </w:r>
      <w:r w:rsidR="009D104C">
        <w:t>NSEI</w:t>
      </w:r>
      <w:r w:rsidR="00DE65CB">
        <w:t xml:space="preserve"> </w:t>
      </w:r>
    </w:p>
    <w:p w14:paraId="0F5EEE52" w14:textId="373DF84F" w:rsidR="009D104C" w:rsidRDefault="00B92722" w:rsidP="00DE65CB">
      <w:pPr>
        <w:pStyle w:val="ListParagraph"/>
        <w:numPr>
          <w:ilvl w:val="1"/>
          <w:numId w:val="136"/>
        </w:numPr>
      </w:pPr>
      <w:r>
        <w:t xml:space="preserve">Southern </w:t>
      </w:r>
      <w:r w:rsidR="00DE65CB">
        <w:t xml:space="preserve">inside waters of </w:t>
      </w:r>
      <w:r w:rsidR="00361789">
        <w:t>SEAK</w:t>
      </w:r>
      <w:r w:rsidR="00DE65CB">
        <w:t xml:space="preserve"> – </w:t>
      </w:r>
      <w:r w:rsidR="009D104C">
        <w:t>SSEI</w:t>
      </w:r>
      <w:r w:rsidR="00DE65CB">
        <w:t xml:space="preserve"> </w:t>
      </w:r>
    </w:p>
    <w:p w14:paraId="78926785" w14:textId="60CCF89F" w:rsidR="009D104C" w:rsidRDefault="00B92722" w:rsidP="00DE65CB">
      <w:pPr>
        <w:pStyle w:val="ListParagraph"/>
        <w:numPr>
          <w:ilvl w:val="1"/>
          <w:numId w:val="136"/>
        </w:numPr>
      </w:pPr>
      <w:r>
        <w:t xml:space="preserve">Northern </w:t>
      </w:r>
      <w:r w:rsidR="00983CBD">
        <w:t xml:space="preserve">outside waters of </w:t>
      </w:r>
      <w:r w:rsidR="00361789">
        <w:t>SEAK</w:t>
      </w:r>
      <w:r w:rsidR="00DE65CB">
        <w:t>–</w:t>
      </w:r>
      <w:r w:rsidR="009D104C">
        <w:t>NSEO/ CSEO/ EYKT</w:t>
      </w:r>
      <w:ins w:id="24" w:author="Olson, Andrew P (DFG)" w:date="2018-11-30T13:07:00Z">
        <w:r w:rsidR="003A78EF">
          <w:t>/IBS</w:t>
        </w:r>
      </w:ins>
    </w:p>
    <w:p w14:paraId="080EFE84" w14:textId="737CEEDF" w:rsidR="009D104C" w:rsidRDefault="00B92722" w:rsidP="00DE65CB">
      <w:pPr>
        <w:pStyle w:val="ListParagraph"/>
        <w:numPr>
          <w:ilvl w:val="1"/>
          <w:numId w:val="136"/>
        </w:numPr>
      </w:pPr>
      <w:r>
        <w:t xml:space="preserve">Southern </w:t>
      </w:r>
      <w:r w:rsidR="00DE65CB">
        <w:t xml:space="preserve">outside waters of </w:t>
      </w:r>
      <w:r w:rsidR="00361789">
        <w:t>SEAK</w:t>
      </w:r>
      <w:r w:rsidR="00DE65CB">
        <w:t>–</w:t>
      </w:r>
      <w:r w:rsidR="009D104C">
        <w:t>SSEO/ CSEO</w:t>
      </w:r>
      <w:r w:rsidR="00DE65CB">
        <w:t xml:space="preserve"> </w:t>
      </w:r>
    </w:p>
    <w:p w14:paraId="5C3A7840" w14:textId="5902B3C4" w:rsidR="00DE65CB" w:rsidRDefault="00B92722" w:rsidP="00DE65CB">
      <w:pPr>
        <w:pStyle w:val="ListParagraph"/>
        <w:numPr>
          <w:ilvl w:val="1"/>
          <w:numId w:val="136"/>
        </w:numPr>
      </w:pPr>
      <w:r>
        <w:t>I</w:t>
      </w:r>
      <w:r w:rsidR="00983CBD">
        <w:t xml:space="preserve">nside waters of </w:t>
      </w:r>
      <w:r w:rsidR="00860295">
        <w:t>PWS</w:t>
      </w:r>
      <w:r w:rsidR="00DE65CB">
        <w:t xml:space="preserve"> </w:t>
      </w:r>
    </w:p>
    <w:p w14:paraId="1749387F" w14:textId="036EF711" w:rsidR="00DE65CB" w:rsidRDefault="00B92722" w:rsidP="00DE65CB">
      <w:pPr>
        <w:pStyle w:val="ListParagraph"/>
        <w:numPr>
          <w:ilvl w:val="1"/>
          <w:numId w:val="136"/>
        </w:numPr>
      </w:pPr>
      <w:r>
        <w:t>Eastern o</w:t>
      </w:r>
      <w:r w:rsidR="00983CBD">
        <w:t xml:space="preserve">utside waters of </w:t>
      </w:r>
      <w:r w:rsidR="00860295">
        <w:t>PWS</w:t>
      </w:r>
      <w:r>
        <w:t>/NGC</w:t>
      </w:r>
      <w:r w:rsidR="00C8496B">
        <w:t>–Area E</w:t>
      </w:r>
    </w:p>
    <w:p w14:paraId="6DBF7B51" w14:textId="6A44059E" w:rsidR="00C8496B" w:rsidRDefault="00B92722" w:rsidP="00C8496B">
      <w:pPr>
        <w:pStyle w:val="ListParagraph"/>
        <w:numPr>
          <w:ilvl w:val="1"/>
          <w:numId w:val="136"/>
        </w:numPr>
      </w:pPr>
      <w:r>
        <w:t xml:space="preserve">Western </w:t>
      </w:r>
      <w:r w:rsidR="00C8496B">
        <w:t xml:space="preserve">outside waters of </w:t>
      </w:r>
      <w:r>
        <w:t>PWS/</w:t>
      </w:r>
      <w:r w:rsidR="00C8496B">
        <w:t>NGC–Area H</w:t>
      </w:r>
    </w:p>
    <w:p w14:paraId="60E56E3F" w14:textId="425D9FF4" w:rsidR="00983CBD" w:rsidRPr="00983CBD" w:rsidRDefault="00381141" w:rsidP="00983CBD">
      <w:pPr>
        <w:pStyle w:val="ListParagraph"/>
        <w:numPr>
          <w:ilvl w:val="0"/>
          <w:numId w:val="136"/>
        </w:numPr>
      </w:pPr>
      <w:r>
        <w:t>Assess</w:t>
      </w:r>
      <w:r w:rsidR="002D75DA">
        <w:t xml:space="preserve"> </w:t>
      </w:r>
      <w:r>
        <w:t>genetic structure</w:t>
      </w:r>
      <w:r w:rsidR="002D75DA">
        <w:t xml:space="preserve"> within and among each of the sample groups</w:t>
      </w:r>
      <w:r>
        <w:t xml:space="preserve"> for each </w:t>
      </w:r>
      <w:commentRangeStart w:id="25"/>
      <w:r>
        <w:t>species</w:t>
      </w:r>
      <w:commentRangeEnd w:id="25"/>
      <w:r w:rsidR="00201947">
        <w:rPr>
          <w:rStyle w:val="CommentReference"/>
        </w:rPr>
        <w:commentReference w:id="25"/>
      </w:r>
      <w:r w:rsidR="002D75DA">
        <w:t>.</w:t>
      </w:r>
    </w:p>
    <w:p w14:paraId="5CC35B40" w14:textId="4417D70C" w:rsidR="000F01B0" w:rsidRDefault="000F01B0" w:rsidP="00A763FA">
      <w:pPr>
        <w:pStyle w:val="Heading1"/>
      </w:pPr>
      <w:bookmarkStart w:id="26" w:name="_Toc323470322"/>
      <w:bookmarkStart w:id="27" w:name="_Toc326932124"/>
      <w:bookmarkStart w:id="28" w:name="_Toc326932328"/>
      <w:bookmarkStart w:id="29" w:name="_Toc366561302"/>
      <w:bookmarkEnd w:id="23"/>
      <w:r>
        <w:t>Methods</w:t>
      </w:r>
      <w:bookmarkEnd w:id="26"/>
      <w:bookmarkEnd w:id="27"/>
      <w:bookmarkEnd w:id="28"/>
      <w:bookmarkEnd w:id="29"/>
    </w:p>
    <w:p w14:paraId="55FF1288" w14:textId="7FC11FE3" w:rsidR="006D3119" w:rsidRDefault="006D3119" w:rsidP="006D3119">
      <w:r>
        <w:t xml:space="preserve">Study design will endeavor to achieve objectives while minimizing impacts to existing port sampling programs. </w:t>
      </w:r>
    </w:p>
    <w:p w14:paraId="5BFA884A" w14:textId="747062B8" w:rsidR="00D25028" w:rsidRDefault="00D25028" w:rsidP="00A41664">
      <w:pPr>
        <w:pStyle w:val="Heading2"/>
      </w:pPr>
      <w:r>
        <w:t>Southeast Alaska</w:t>
      </w:r>
    </w:p>
    <w:p w14:paraId="5D273849" w14:textId="029DE174" w:rsidR="00D25028" w:rsidRDefault="00D25028" w:rsidP="00D25028">
      <w:r>
        <w:t>Inside and outside waters are clearly demarcated by management area in SEAK and these management areas will form the basis of sample design. To get diverse spatial coverage of inside and outside waters, sample strata will include northern (NSEI) and southern (SSEI) components of the inside waters as well as northern (NSEO, CSEO, EYKT</w:t>
      </w:r>
      <w:ins w:id="30" w:author="Olson, Andrew P (DFG)" w:date="2018-11-30T13:08:00Z">
        <w:r w:rsidR="003A78EF">
          <w:t>, IBS</w:t>
        </w:r>
      </w:ins>
      <w:r>
        <w:t>) and southern (SSEO, CSEO) components of outside waters</w:t>
      </w:r>
      <w:r w:rsidR="0001052D">
        <w:t xml:space="preserve"> (Figure 1)</w:t>
      </w:r>
      <w:r>
        <w:t>.</w:t>
      </w:r>
    </w:p>
    <w:p w14:paraId="7C79D9CF" w14:textId="70077E67" w:rsidR="009B7A55" w:rsidRDefault="00B92722" w:rsidP="009B7A55">
      <w:pPr>
        <w:rPr>
          <w:i/>
        </w:rPr>
      </w:pPr>
      <w:r>
        <w:t>The commercial fisheries port sampling program currently targets 550 biological samples from each SEAK groundfish management area for each</w:t>
      </w:r>
      <w:r w:rsidR="009B7A55">
        <w:t xml:space="preserve"> of these</w:t>
      </w:r>
      <w:r>
        <w:t xml:space="preserve"> rockfish species. In recent years this program would provide ample samples for fulfilling sample size objectives for </w:t>
      </w:r>
      <w:r w:rsidR="00BF1BFE">
        <w:t xml:space="preserve">yelloweye rockfish in </w:t>
      </w:r>
      <w:r>
        <w:t>outside waters</w:t>
      </w:r>
      <w:r w:rsidR="00BF1BFE">
        <w:t>, but limited samples for black rockfish from outside waters, and no samples from inside waters</w:t>
      </w:r>
      <w:r>
        <w:t xml:space="preserve"> (Table </w:t>
      </w:r>
      <w:r w:rsidR="00BF1BFE">
        <w:t>1</w:t>
      </w:r>
      <w:r>
        <w:t xml:space="preserve">). </w:t>
      </w:r>
      <w:r w:rsidR="009B7A55" w:rsidRPr="000369EA">
        <w:rPr>
          <w:i/>
        </w:rPr>
        <w:t>Genetic tissue samples will be collected from the first 100 biological samples for each species and spatial group from commercial fisheries sampling</w:t>
      </w:r>
      <w:r w:rsidR="000369EA">
        <w:rPr>
          <w:i/>
        </w:rPr>
        <w:t xml:space="preserve"> in SEAK</w:t>
      </w:r>
      <w:r w:rsidR="009B7A55" w:rsidRPr="000369EA">
        <w:rPr>
          <w:i/>
        </w:rPr>
        <w:t>.</w:t>
      </w:r>
    </w:p>
    <w:p w14:paraId="6A8926EF" w14:textId="77777777" w:rsidR="00531B94" w:rsidRPr="000369EA" w:rsidRDefault="00531B94" w:rsidP="009B7A55">
      <w:pPr>
        <w:rPr>
          <w:i/>
        </w:rPr>
      </w:pPr>
    </w:p>
    <w:p w14:paraId="76E0D703" w14:textId="77777777" w:rsidR="00531B94" w:rsidRDefault="00531B94">
      <w:pPr>
        <w:spacing w:after="200" w:line="276" w:lineRule="auto"/>
        <w:jc w:val="left"/>
        <w:rPr>
          <w:sz w:val="22"/>
          <w:szCs w:val="20"/>
        </w:rPr>
      </w:pPr>
      <w:r>
        <w:br w:type="page"/>
      </w:r>
    </w:p>
    <w:p w14:paraId="54630DFE" w14:textId="2AA77FDC" w:rsidR="00BF1BFE" w:rsidRDefault="00BF1BFE" w:rsidP="00BF1BFE">
      <w:pPr>
        <w:pStyle w:val="Caption"/>
        <w:keepNext/>
      </w:pPr>
      <w:r>
        <w:lastRenderedPageBreak/>
        <w:t xml:space="preserve">Table </w:t>
      </w:r>
      <w:r w:rsidR="000369EA">
        <w:rPr>
          <w:noProof/>
        </w:rPr>
        <w:fldChar w:fldCharType="begin"/>
      </w:r>
      <w:r w:rsidR="000369EA">
        <w:rPr>
          <w:noProof/>
        </w:rPr>
        <w:instrText xml:space="preserve"> SEQ Table \* ARABIC </w:instrText>
      </w:r>
      <w:r w:rsidR="000369EA">
        <w:rPr>
          <w:noProof/>
        </w:rPr>
        <w:fldChar w:fldCharType="separate"/>
      </w:r>
      <w:r w:rsidR="00201947">
        <w:rPr>
          <w:noProof/>
        </w:rPr>
        <w:t>1</w:t>
      </w:r>
      <w:r w:rsidR="000369EA">
        <w:rPr>
          <w:noProof/>
        </w:rPr>
        <w:fldChar w:fldCharType="end"/>
      </w:r>
      <w:r>
        <w:t>. Sample sizes obtained for biological sampling of black and yelloweye rockfish in commercial fisheries, 2016–2018.</w:t>
      </w:r>
    </w:p>
    <w:tbl>
      <w:tblPr>
        <w:tblW w:w="5575" w:type="dxa"/>
        <w:tblInd w:w="108" w:type="dxa"/>
        <w:tblLook w:val="04A0" w:firstRow="1" w:lastRow="0" w:firstColumn="1" w:lastColumn="0" w:noHBand="0" w:noVBand="1"/>
      </w:tblPr>
      <w:tblGrid>
        <w:gridCol w:w="1261"/>
        <w:gridCol w:w="725"/>
        <w:gridCol w:w="616"/>
        <w:gridCol w:w="616"/>
        <w:gridCol w:w="266"/>
        <w:gridCol w:w="859"/>
        <w:gridCol w:w="616"/>
        <w:gridCol w:w="616"/>
      </w:tblGrid>
      <w:tr w:rsidR="00BF1BFE" w:rsidRPr="00BF1BFE" w14:paraId="36DD97D4" w14:textId="77777777" w:rsidTr="005D4EF9">
        <w:trPr>
          <w:trHeight w:val="359"/>
        </w:trPr>
        <w:tc>
          <w:tcPr>
            <w:tcW w:w="1261" w:type="dxa"/>
            <w:tcBorders>
              <w:top w:val="single" w:sz="4" w:space="0" w:color="auto"/>
              <w:left w:val="nil"/>
              <w:right w:val="nil"/>
            </w:tcBorders>
            <w:shd w:val="clear" w:color="000000" w:fill="FFFFFF"/>
            <w:noWrap/>
            <w:vAlign w:val="bottom"/>
            <w:hideMark/>
          </w:tcPr>
          <w:p w14:paraId="56C47615" w14:textId="554F0ACF" w:rsidR="00BF1BFE" w:rsidRPr="00BF1BFE" w:rsidRDefault="00BF1BFE" w:rsidP="005D4EF9">
            <w:pPr>
              <w:spacing w:after="0"/>
              <w:jc w:val="center"/>
              <w:rPr>
                <w:color w:val="000000"/>
                <w:sz w:val="20"/>
                <w:szCs w:val="20"/>
              </w:rPr>
            </w:pPr>
          </w:p>
        </w:tc>
        <w:tc>
          <w:tcPr>
            <w:tcW w:w="1957" w:type="dxa"/>
            <w:gridSpan w:val="3"/>
            <w:tcBorders>
              <w:top w:val="single" w:sz="4" w:space="0" w:color="auto"/>
              <w:left w:val="nil"/>
              <w:bottom w:val="nil"/>
              <w:right w:val="nil"/>
            </w:tcBorders>
            <w:shd w:val="clear" w:color="000000" w:fill="FFFFFF"/>
            <w:noWrap/>
            <w:vAlign w:val="bottom"/>
            <w:hideMark/>
          </w:tcPr>
          <w:p w14:paraId="49F2D4ED" w14:textId="77777777" w:rsidR="00BF1BFE" w:rsidRPr="00BF1BFE" w:rsidRDefault="00BF1BFE" w:rsidP="00BF1BFE">
            <w:pPr>
              <w:spacing w:after="0"/>
              <w:jc w:val="center"/>
              <w:rPr>
                <w:color w:val="000000"/>
                <w:sz w:val="20"/>
                <w:szCs w:val="20"/>
              </w:rPr>
            </w:pPr>
            <w:r w:rsidRPr="00BF1BFE">
              <w:rPr>
                <w:color w:val="000000"/>
                <w:sz w:val="20"/>
                <w:szCs w:val="20"/>
              </w:rPr>
              <w:t>Black Rockfish</w:t>
            </w:r>
          </w:p>
        </w:tc>
        <w:tc>
          <w:tcPr>
            <w:tcW w:w="266" w:type="dxa"/>
            <w:tcBorders>
              <w:top w:val="single" w:sz="4" w:space="0" w:color="auto"/>
              <w:left w:val="nil"/>
              <w:bottom w:val="nil"/>
              <w:right w:val="nil"/>
            </w:tcBorders>
            <w:shd w:val="clear" w:color="000000" w:fill="FFFFFF"/>
            <w:noWrap/>
            <w:vAlign w:val="bottom"/>
            <w:hideMark/>
          </w:tcPr>
          <w:p w14:paraId="03DF6503" w14:textId="77777777" w:rsidR="00BF1BFE" w:rsidRPr="00BF1BFE" w:rsidRDefault="00BF1BFE" w:rsidP="00BF1BFE">
            <w:pPr>
              <w:spacing w:after="0"/>
              <w:jc w:val="center"/>
              <w:rPr>
                <w:color w:val="000000"/>
                <w:sz w:val="20"/>
                <w:szCs w:val="20"/>
              </w:rPr>
            </w:pPr>
            <w:r w:rsidRPr="00BF1BFE">
              <w:rPr>
                <w:color w:val="000000"/>
                <w:sz w:val="20"/>
                <w:szCs w:val="20"/>
              </w:rPr>
              <w:t> </w:t>
            </w:r>
          </w:p>
        </w:tc>
        <w:tc>
          <w:tcPr>
            <w:tcW w:w="2091" w:type="dxa"/>
            <w:gridSpan w:val="3"/>
            <w:tcBorders>
              <w:top w:val="single" w:sz="4" w:space="0" w:color="auto"/>
              <w:left w:val="nil"/>
              <w:bottom w:val="nil"/>
              <w:right w:val="nil"/>
            </w:tcBorders>
            <w:shd w:val="clear" w:color="000000" w:fill="FFFFFF"/>
            <w:noWrap/>
            <w:vAlign w:val="bottom"/>
            <w:hideMark/>
          </w:tcPr>
          <w:p w14:paraId="2C32E08F" w14:textId="77777777" w:rsidR="00BF1BFE" w:rsidRPr="00BF1BFE" w:rsidRDefault="00BF1BFE" w:rsidP="00BF1BFE">
            <w:pPr>
              <w:spacing w:after="0"/>
              <w:jc w:val="center"/>
              <w:rPr>
                <w:color w:val="000000"/>
                <w:sz w:val="20"/>
                <w:szCs w:val="20"/>
              </w:rPr>
            </w:pPr>
            <w:r w:rsidRPr="00BF1BFE">
              <w:rPr>
                <w:color w:val="000000"/>
                <w:sz w:val="20"/>
                <w:szCs w:val="20"/>
              </w:rPr>
              <w:t>Yelloweye Rockfish</w:t>
            </w:r>
          </w:p>
        </w:tc>
      </w:tr>
      <w:tr w:rsidR="00BF1BFE" w:rsidRPr="00BF1BFE" w14:paraId="0DAC53F5" w14:textId="77777777" w:rsidTr="005D4EF9">
        <w:trPr>
          <w:trHeight w:val="359"/>
        </w:trPr>
        <w:tc>
          <w:tcPr>
            <w:tcW w:w="1261" w:type="dxa"/>
            <w:tcBorders>
              <w:top w:val="nil"/>
              <w:left w:val="nil"/>
              <w:right w:val="nil"/>
            </w:tcBorders>
            <w:shd w:val="clear" w:color="000000" w:fill="FFFFFF"/>
            <w:vAlign w:val="bottom"/>
            <w:hideMark/>
          </w:tcPr>
          <w:p w14:paraId="6E167D99" w14:textId="77777777" w:rsidR="00BF1BFE" w:rsidRPr="00BF1BFE" w:rsidRDefault="00BF1BFE" w:rsidP="005D4EF9">
            <w:pPr>
              <w:spacing w:after="0"/>
              <w:jc w:val="center"/>
              <w:rPr>
                <w:color w:val="000000"/>
                <w:sz w:val="20"/>
                <w:szCs w:val="20"/>
              </w:rPr>
            </w:pPr>
            <w:r w:rsidRPr="00BF1BFE">
              <w:rPr>
                <w:color w:val="000000"/>
                <w:sz w:val="20"/>
                <w:szCs w:val="20"/>
              </w:rPr>
              <w:t>Management Area</w:t>
            </w:r>
          </w:p>
        </w:tc>
        <w:tc>
          <w:tcPr>
            <w:tcW w:w="725" w:type="dxa"/>
            <w:tcBorders>
              <w:top w:val="nil"/>
              <w:left w:val="nil"/>
              <w:bottom w:val="single" w:sz="4" w:space="0" w:color="auto"/>
              <w:right w:val="nil"/>
            </w:tcBorders>
            <w:shd w:val="clear" w:color="000000" w:fill="FFFFFF"/>
            <w:noWrap/>
            <w:vAlign w:val="bottom"/>
            <w:hideMark/>
          </w:tcPr>
          <w:p w14:paraId="6FDD51C3" w14:textId="77777777" w:rsidR="00BF1BFE" w:rsidRPr="00BF1BFE" w:rsidRDefault="00BF1BFE" w:rsidP="00BF1BFE">
            <w:pPr>
              <w:spacing w:after="0"/>
              <w:jc w:val="right"/>
              <w:rPr>
                <w:color w:val="000000"/>
                <w:sz w:val="20"/>
                <w:szCs w:val="20"/>
              </w:rPr>
            </w:pPr>
            <w:r w:rsidRPr="00BF1BFE">
              <w:rPr>
                <w:color w:val="000000"/>
                <w:sz w:val="20"/>
                <w:szCs w:val="20"/>
              </w:rPr>
              <w:t>2016</w:t>
            </w:r>
          </w:p>
        </w:tc>
        <w:tc>
          <w:tcPr>
            <w:tcW w:w="616" w:type="dxa"/>
            <w:tcBorders>
              <w:top w:val="nil"/>
              <w:left w:val="nil"/>
              <w:bottom w:val="single" w:sz="4" w:space="0" w:color="auto"/>
              <w:right w:val="nil"/>
            </w:tcBorders>
            <w:shd w:val="clear" w:color="000000" w:fill="FFFFFF"/>
            <w:noWrap/>
            <w:vAlign w:val="bottom"/>
            <w:hideMark/>
          </w:tcPr>
          <w:p w14:paraId="1896975C" w14:textId="77777777" w:rsidR="00BF1BFE" w:rsidRPr="00BF1BFE" w:rsidRDefault="00BF1BFE" w:rsidP="00BF1BFE">
            <w:pPr>
              <w:spacing w:after="0"/>
              <w:jc w:val="right"/>
              <w:rPr>
                <w:color w:val="000000"/>
                <w:sz w:val="20"/>
                <w:szCs w:val="20"/>
              </w:rPr>
            </w:pPr>
            <w:r w:rsidRPr="00BF1BFE">
              <w:rPr>
                <w:color w:val="000000"/>
                <w:sz w:val="20"/>
                <w:szCs w:val="20"/>
              </w:rPr>
              <w:t>2017</w:t>
            </w:r>
          </w:p>
        </w:tc>
        <w:tc>
          <w:tcPr>
            <w:tcW w:w="616" w:type="dxa"/>
            <w:tcBorders>
              <w:top w:val="nil"/>
              <w:left w:val="nil"/>
              <w:bottom w:val="single" w:sz="4" w:space="0" w:color="auto"/>
              <w:right w:val="nil"/>
            </w:tcBorders>
            <w:shd w:val="clear" w:color="000000" w:fill="FFFFFF"/>
            <w:noWrap/>
            <w:vAlign w:val="bottom"/>
            <w:hideMark/>
          </w:tcPr>
          <w:p w14:paraId="64395F17" w14:textId="77777777" w:rsidR="00BF1BFE" w:rsidRPr="00BF1BFE" w:rsidRDefault="00BF1BFE" w:rsidP="00BF1BFE">
            <w:pPr>
              <w:spacing w:after="0"/>
              <w:jc w:val="right"/>
              <w:rPr>
                <w:color w:val="000000"/>
                <w:sz w:val="20"/>
                <w:szCs w:val="20"/>
              </w:rPr>
            </w:pPr>
            <w:r w:rsidRPr="00BF1BFE">
              <w:rPr>
                <w:color w:val="000000"/>
                <w:sz w:val="20"/>
                <w:szCs w:val="20"/>
              </w:rPr>
              <w:t>2018</w:t>
            </w:r>
          </w:p>
        </w:tc>
        <w:tc>
          <w:tcPr>
            <w:tcW w:w="266" w:type="dxa"/>
            <w:tcBorders>
              <w:top w:val="nil"/>
              <w:left w:val="nil"/>
              <w:bottom w:val="nil"/>
              <w:right w:val="nil"/>
            </w:tcBorders>
            <w:shd w:val="clear" w:color="000000" w:fill="FFFFFF"/>
            <w:noWrap/>
            <w:vAlign w:val="bottom"/>
            <w:hideMark/>
          </w:tcPr>
          <w:p w14:paraId="0801D7D1" w14:textId="77777777" w:rsidR="00BF1BFE" w:rsidRPr="00BF1BFE" w:rsidRDefault="00BF1BFE" w:rsidP="00BF1BFE">
            <w:pPr>
              <w:spacing w:after="0"/>
              <w:jc w:val="right"/>
              <w:rPr>
                <w:color w:val="000000"/>
                <w:sz w:val="20"/>
                <w:szCs w:val="20"/>
              </w:rPr>
            </w:pPr>
            <w:r w:rsidRPr="00BF1BFE">
              <w:rPr>
                <w:color w:val="000000"/>
                <w:sz w:val="20"/>
                <w:szCs w:val="20"/>
              </w:rPr>
              <w:t> </w:t>
            </w:r>
          </w:p>
        </w:tc>
        <w:tc>
          <w:tcPr>
            <w:tcW w:w="859" w:type="dxa"/>
            <w:tcBorders>
              <w:top w:val="nil"/>
              <w:left w:val="nil"/>
              <w:bottom w:val="single" w:sz="4" w:space="0" w:color="auto"/>
              <w:right w:val="nil"/>
            </w:tcBorders>
            <w:shd w:val="clear" w:color="000000" w:fill="FFFFFF"/>
            <w:noWrap/>
            <w:vAlign w:val="bottom"/>
            <w:hideMark/>
          </w:tcPr>
          <w:p w14:paraId="49C113F7" w14:textId="77777777" w:rsidR="00BF1BFE" w:rsidRPr="00BF1BFE" w:rsidRDefault="00BF1BFE" w:rsidP="00BF1BFE">
            <w:pPr>
              <w:spacing w:after="0"/>
              <w:jc w:val="right"/>
              <w:rPr>
                <w:color w:val="000000"/>
                <w:sz w:val="20"/>
                <w:szCs w:val="20"/>
              </w:rPr>
            </w:pPr>
            <w:r w:rsidRPr="00BF1BFE">
              <w:rPr>
                <w:color w:val="000000"/>
                <w:sz w:val="20"/>
                <w:szCs w:val="20"/>
              </w:rPr>
              <w:t>2016</w:t>
            </w:r>
          </w:p>
        </w:tc>
        <w:tc>
          <w:tcPr>
            <w:tcW w:w="616" w:type="dxa"/>
            <w:tcBorders>
              <w:top w:val="nil"/>
              <w:left w:val="nil"/>
              <w:bottom w:val="single" w:sz="4" w:space="0" w:color="auto"/>
              <w:right w:val="nil"/>
            </w:tcBorders>
            <w:shd w:val="clear" w:color="000000" w:fill="FFFFFF"/>
            <w:noWrap/>
            <w:vAlign w:val="bottom"/>
            <w:hideMark/>
          </w:tcPr>
          <w:p w14:paraId="0F27B690" w14:textId="77777777" w:rsidR="00BF1BFE" w:rsidRPr="00BF1BFE" w:rsidRDefault="00BF1BFE" w:rsidP="00BF1BFE">
            <w:pPr>
              <w:spacing w:after="0"/>
              <w:jc w:val="right"/>
              <w:rPr>
                <w:color w:val="000000"/>
                <w:sz w:val="20"/>
                <w:szCs w:val="20"/>
              </w:rPr>
            </w:pPr>
            <w:r w:rsidRPr="00BF1BFE">
              <w:rPr>
                <w:color w:val="000000"/>
                <w:sz w:val="20"/>
                <w:szCs w:val="20"/>
              </w:rPr>
              <w:t>2017</w:t>
            </w:r>
          </w:p>
        </w:tc>
        <w:tc>
          <w:tcPr>
            <w:tcW w:w="616" w:type="dxa"/>
            <w:tcBorders>
              <w:top w:val="nil"/>
              <w:left w:val="nil"/>
              <w:bottom w:val="single" w:sz="4" w:space="0" w:color="auto"/>
              <w:right w:val="nil"/>
            </w:tcBorders>
            <w:shd w:val="clear" w:color="000000" w:fill="FFFFFF"/>
            <w:noWrap/>
            <w:vAlign w:val="bottom"/>
            <w:hideMark/>
          </w:tcPr>
          <w:p w14:paraId="01935EE6" w14:textId="77777777" w:rsidR="00BF1BFE" w:rsidRPr="00BF1BFE" w:rsidRDefault="00BF1BFE" w:rsidP="00BF1BFE">
            <w:pPr>
              <w:spacing w:after="0"/>
              <w:jc w:val="right"/>
              <w:rPr>
                <w:color w:val="000000"/>
                <w:sz w:val="20"/>
                <w:szCs w:val="20"/>
              </w:rPr>
            </w:pPr>
            <w:r w:rsidRPr="00BF1BFE">
              <w:rPr>
                <w:color w:val="000000"/>
                <w:sz w:val="20"/>
                <w:szCs w:val="20"/>
              </w:rPr>
              <w:t>2018</w:t>
            </w:r>
          </w:p>
        </w:tc>
      </w:tr>
      <w:tr w:rsidR="00BF1BFE" w:rsidRPr="00BF1BFE" w14:paraId="580EFA06" w14:textId="77777777" w:rsidTr="005D4EF9">
        <w:trPr>
          <w:trHeight w:val="359"/>
        </w:trPr>
        <w:tc>
          <w:tcPr>
            <w:tcW w:w="1261" w:type="dxa"/>
            <w:tcBorders>
              <w:left w:val="nil"/>
              <w:bottom w:val="nil"/>
              <w:right w:val="nil"/>
            </w:tcBorders>
            <w:shd w:val="clear" w:color="000000" w:fill="FFFFFF"/>
            <w:noWrap/>
            <w:vAlign w:val="bottom"/>
            <w:hideMark/>
          </w:tcPr>
          <w:p w14:paraId="271D8C8A" w14:textId="77777777" w:rsidR="00BF1BFE" w:rsidRPr="00BF1BFE" w:rsidRDefault="00BF1BFE" w:rsidP="00BF1BFE">
            <w:pPr>
              <w:spacing w:after="0"/>
              <w:jc w:val="left"/>
              <w:rPr>
                <w:color w:val="000000"/>
                <w:sz w:val="20"/>
                <w:szCs w:val="20"/>
              </w:rPr>
            </w:pPr>
            <w:r w:rsidRPr="00BF1BFE">
              <w:rPr>
                <w:color w:val="000000"/>
                <w:sz w:val="20"/>
                <w:szCs w:val="20"/>
              </w:rPr>
              <w:t>NSEO</w:t>
            </w:r>
          </w:p>
        </w:tc>
        <w:tc>
          <w:tcPr>
            <w:tcW w:w="725" w:type="dxa"/>
            <w:tcBorders>
              <w:top w:val="nil"/>
              <w:left w:val="nil"/>
              <w:bottom w:val="nil"/>
              <w:right w:val="nil"/>
            </w:tcBorders>
            <w:shd w:val="clear" w:color="000000" w:fill="FFFFFF"/>
            <w:noWrap/>
            <w:vAlign w:val="bottom"/>
            <w:hideMark/>
          </w:tcPr>
          <w:p w14:paraId="33A54165" w14:textId="77777777" w:rsidR="00BF1BFE" w:rsidRPr="00BF1BFE" w:rsidRDefault="00BF1BFE" w:rsidP="00BF1BFE">
            <w:pPr>
              <w:spacing w:after="0"/>
              <w:jc w:val="right"/>
              <w:rPr>
                <w:color w:val="000000"/>
                <w:sz w:val="20"/>
                <w:szCs w:val="20"/>
              </w:rPr>
            </w:pPr>
            <w:r w:rsidRPr="00BF1BFE">
              <w:rPr>
                <w:color w:val="000000"/>
                <w:sz w:val="20"/>
                <w:szCs w:val="20"/>
              </w:rPr>
              <w:t>100</w:t>
            </w:r>
          </w:p>
        </w:tc>
        <w:tc>
          <w:tcPr>
            <w:tcW w:w="616" w:type="dxa"/>
            <w:tcBorders>
              <w:top w:val="nil"/>
              <w:left w:val="nil"/>
              <w:bottom w:val="nil"/>
              <w:right w:val="nil"/>
            </w:tcBorders>
            <w:shd w:val="clear" w:color="000000" w:fill="FFFFFF"/>
            <w:noWrap/>
            <w:vAlign w:val="bottom"/>
            <w:hideMark/>
          </w:tcPr>
          <w:p w14:paraId="65CA84D0"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616" w:type="dxa"/>
            <w:tcBorders>
              <w:top w:val="nil"/>
              <w:left w:val="nil"/>
              <w:bottom w:val="nil"/>
              <w:right w:val="nil"/>
            </w:tcBorders>
            <w:shd w:val="clear" w:color="000000" w:fill="FFFFFF"/>
            <w:noWrap/>
            <w:vAlign w:val="bottom"/>
            <w:hideMark/>
          </w:tcPr>
          <w:p w14:paraId="2555FBD7"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266" w:type="dxa"/>
            <w:tcBorders>
              <w:top w:val="nil"/>
              <w:left w:val="nil"/>
              <w:bottom w:val="nil"/>
              <w:right w:val="nil"/>
            </w:tcBorders>
            <w:shd w:val="clear" w:color="000000" w:fill="FFFFFF"/>
            <w:noWrap/>
            <w:vAlign w:val="bottom"/>
            <w:hideMark/>
          </w:tcPr>
          <w:p w14:paraId="6EAB21D9" w14:textId="77777777" w:rsidR="00BF1BFE" w:rsidRPr="00BF1BFE" w:rsidRDefault="00BF1BFE" w:rsidP="00BF1BFE">
            <w:pPr>
              <w:spacing w:after="0"/>
              <w:jc w:val="right"/>
              <w:rPr>
                <w:color w:val="000000"/>
                <w:sz w:val="20"/>
                <w:szCs w:val="20"/>
              </w:rPr>
            </w:pPr>
            <w:r w:rsidRPr="00BF1BFE">
              <w:rPr>
                <w:color w:val="000000"/>
                <w:sz w:val="20"/>
                <w:szCs w:val="20"/>
              </w:rPr>
              <w:t> </w:t>
            </w:r>
          </w:p>
        </w:tc>
        <w:tc>
          <w:tcPr>
            <w:tcW w:w="859" w:type="dxa"/>
            <w:tcBorders>
              <w:top w:val="nil"/>
              <w:left w:val="nil"/>
              <w:bottom w:val="nil"/>
              <w:right w:val="nil"/>
            </w:tcBorders>
            <w:shd w:val="clear" w:color="000000" w:fill="FFFFFF"/>
            <w:noWrap/>
            <w:vAlign w:val="bottom"/>
            <w:hideMark/>
          </w:tcPr>
          <w:p w14:paraId="363E6B42" w14:textId="77777777" w:rsidR="00BF1BFE" w:rsidRPr="00BF1BFE" w:rsidRDefault="00BF1BFE" w:rsidP="00BF1BFE">
            <w:pPr>
              <w:spacing w:after="0"/>
              <w:jc w:val="right"/>
              <w:rPr>
                <w:color w:val="000000"/>
                <w:sz w:val="20"/>
                <w:szCs w:val="20"/>
              </w:rPr>
            </w:pPr>
            <w:r w:rsidRPr="00BF1BFE">
              <w:rPr>
                <w:color w:val="000000"/>
                <w:sz w:val="20"/>
                <w:szCs w:val="20"/>
              </w:rPr>
              <w:t>575</w:t>
            </w:r>
          </w:p>
        </w:tc>
        <w:tc>
          <w:tcPr>
            <w:tcW w:w="616" w:type="dxa"/>
            <w:tcBorders>
              <w:top w:val="nil"/>
              <w:left w:val="nil"/>
              <w:bottom w:val="nil"/>
              <w:right w:val="nil"/>
            </w:tcBorders>
            <w:shd w:val="clear" w:color="000000" w:fill="FFFFFF"/>
            <w:noWrap/>
            <w:vAlign w:val="bottom"/>
            <w:hideMark/>
          </w:tcPr>
          <w:p w14:paraId="13A58C56" w14:textId="77777777" w:rsidR="00BF1BFE" w:rsidRPr="00BF1BFE" w:rsidRDefault="00BF1BFE" w:rsidP="00BF1BFE">
            <w:pPr>
              <w:spacing w:after="0"/>
              <w:jc w:val="right"/>
              <w:rPr>
                <w:color w:val="000000"/>
                <w:sz w:val="20"/>
                <w:szCs w:val="20"/>
              </w:rPr>
            </w:pPr>
            <w:r w:rsidRPr="00BF1BFE">
              <w:rPr>
                <w:color w:val="000000"/>
                <w:sz w:val="20"/>
                <w:szCs w:val="20"/>
              </w:rPr>
              <w:t>410</w:t>
            </w:r>
          </w:p>
        </w:tc>
        <w:tc>
          <w:tcPr>
            <w:tcW w:w="616" w:type="dxa"/>
            <w:tcBorders>
              <w:top w:val="nil"/>
              <w:left w:val="nil"/>
              <w:bottom w:val="nil"/>
              <w:right w:val="nil"/>
            </w:tcBorders>
            <w:shd w:val="clear" w:color="000000" w:fill="FFFFFF"/>
            <w:noWrap/>
            <w:vAlign w:val="bottom"/>
            <w:hideMark/>
          </w:tcPr>
          <w:p w14:paraId="51056C0C" w14:textId="77777777" w:rsidR="00BF1BFE" w:rsidRPr="00BF1BFE" w:rsidRDefault="00BF1BFE" w:rsidP="00BF1BFE">
            <w:pPr>
              <w:spacing w:after="0"/>
              <w:jc w:val="right"/>
              <w:rPr>
                <w:color w:val="000000"/>
                <w:sz w:val="20"/>
                <w:szCs w:val="20"/>
              </w:rPr>
            </w:pPr>
            <w:r w:rsidRPr="00BF1BFE">
              <w:rPr>
                <w:color w:val="000000"/>
                <w:sz w:val="20"/>
                <w:szCs w:val="20"/>
              </w:rPr>
              <w:t>378</w:t>
            </w:r>
          </w:p>
        </w:tc>
      </w:tr>
      <w:tr w:rsidR="00BF1BFE" w:rsidRPr="00BF1BFE" w14:paraId="367078A6" w14:textId="77777777" w:rsidTr="00BF1BFE">
        <w:trPr>
          <w:trHeight w:val="359"/>
        </w:trPr>
        <w:tc>
          <w:tcPr>
            <w:tcW w:w="1261" w:type="dxa"/>
            <w:tcBorders>
              <w:top w:val="nil"/>
              <w:left w:val="nil"/>
              <w:bottom w:val="nil"/>
              <w:right w:val="nil"/>
            </w:tcBorders>
            <w:shd w:val="clear" w:color="000000" w:fill="FFFFFF"/>
            <w:noWrap/>
            <w:vAlign w:val="bottom"/>
            <w:hideMark/>
          </w:tcPr>
          <w:p w14:paraId="519AA713" w14:textId="77777777" w:rsidR="00BF1BFE" w:rsidRPr="00BF1BFE" w:rsidRDefault="00BF1BFE" w:rsidP="00BF1BFE">
            <w:pPr>
              <w:spacing w:after="0"/>
              <w:jc w:val="left"/>
              <w:rPr>
                <w:color w:val="000000"/>
                <w:sz w:val="20"/>
                <w:szCs w:val="20"/>
              </w:rPr>
            </w:pPr>
            <w:r w:rsidRPr="00BF1BFE">
              <w:rPr>
                <w:color w:val="000000"/>
                <w:sz w:val="20"/>
                <w:szCs w:val="20"/>
              </w:rPr>
              <w:t>EYKT</w:t>
            </w:r>
          </w:p>
        </w:tc>
        <w:tc>
          <w:tcPr>
            <w:tcW w:w="725" w:type="dxa"/>
            <w:tcBorders>
              <w:top w:val="nil"/>
              <w:left w:val="nil"/>
              <w:bottom w:val="nil"/>
              <w:right w:val="nil"/>
            </w:tcBorders>
            <w:shd w:val="clear" w:color="000000" w:fill="FFFFFF"/>
            <w:noWrap/>
            <w:vAlign w:val="bottom"/>
            <w:hideMark/>
          </w:tcPr>
          <w:p w14:paraId="35085726"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616" w:type="dxa"/>
            <w:tcBorders>
              <w:top w:val="nil"/>
              <w:left w:val="nil"/>
              <w:bottom w:val="nil"/>
              <w:right w:val="nil"/>
            </w:tcBorders>
            <w:shd w:val="clear" w:color="000000" w:fill="FFFFFF"/>
            <w:noWrap/>
            <w:vAlign w:val="bottom"/>
            <w:hideMark/>
          </w:tcPr>
          <w:p w14:paraId="1C041F14"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616" w:type="dxa"/>
            <w:tcBorders>
              <w:top w:val="nil"/>
              <w:left w:val="nil"/>
              <w:bottom w:val="nil"/>
              <w:right w:val="nil"/>
            </w:tcBorders>
            <w:shd w:val="clear" w:color="000000" w:fill="FFFFFF"/>
            <w:noWrap/>
            <w:vAlign w:val="bottom"/>
            <w:hideMark/>
          </w:tcPr>
          <w:p w14:paraId="652906AC"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266" w:type="dxa"/>
            <w:tcBorders>
              <w:top w:val="nil"/>
              <w:left w:val="nil"/>
              <w:bottom w:val="nil"/>
              <w:right w:val="nil"/>
            </w:tcBorders>
            <w:shd w:val="clear" w:color="000000" w:fill="FFFFFF"/>
            <w:noWrap/>
            <w:vAlign w:val="bottom"/>
            <w:hideMark/>
          </w:tcPr>
          <w:p w14:paraId="71F1EE77" w14:textId="77777777" w:rsidR="00BF1BFE" w:rsidRPr="00BF1BFE" w:rsidRDefault="00BF1BFE" w:rsidP="00BF1BFE">
            <w:pPr>
              <w:spacing w:after="0"/>
              <w:jc w:val="right"/>
              <w:rPr>
                <w:color w:val="000000"/>
                <w:sz w:val="20"/>
                <w:szCs w:val="20"/>
              </w:rPr>
            </w:pPr>
            <w:r w:rsidRPr="00BF1BFE">
              <w:rPr>
                <w:color w:val="000000"/>
                <w:sz w:val="20"/>
                <w:szCs w:val="20"/>
              </w:rPr>
              <w:t> </w:t>
            </w:r>
          </w:p>
        </w:tc>
        <w:tc>
          <w:tcPr>
            <w:tcW w:w="859" w:type="dxa"/>
            <w:tcBorders>
              <w:top w:val="nil"/>
              <w:left w:val="nil"/>
              <w:bottom w:val="nil"/>
              <w:right w:val="nil"/>
            </w:tcBorders>
            <w:shd w:val="clear" w:color="000000" w:fill="FFFFFF"/>
            <w:noWrap/>
            <w:vAlign w:val="bottom"/>
            <w:hideMark/>
          </w:tcPr>
          <w:p w14:paraId="69564057" w14:textId="77777777" w:rsidR="00BF1BFE" w:rsidRPr="00BF1BFE" w:rsidRDefault="00BF1BFE" w:rsidP="00BF1BFE">
            <w:pPr>
              <w:spacing w:after="0"/>
              <w:jc w:val="right"/>
              <w:rPr>
                <w:color w:val="000000"/>
                <w:sz w:val="20"/>
                <w:szCs w:val="20"/>
              </w:rPr>
            </w:pPr>
            <w:r w:rsidRPr="00BF1BFE">
              <w:rPr>
                <w:color w:val="000000"/>
                <w:sz w:val="20"/>
                <w:szCs w:val="20"/>
              </w:rPr>
              <w:t>589</w:t>
            </w:r>
          </w:p>
        </w:tc>
        <w:tc>
          <w:tcPr>
            <w:tcW w:w="616" w:type="dxa"/>
            <w:tcBorders>
              <w:top w:val="nil"/>
              <w:left w:val="nil"/>
              <w:bottom w:val="nil"/>
              <w:right w:val="nil"/>
            </w:tcBorders>
            <w:shd w:val="clear" w:color="000000" w:fill="FFFFFF"/>
            <w:noWrap/>
            <w:vAlign w:val="bottom"/>
            <w:hideMark/>
          </w:tcPr>
          <w:p w14:paraId="2CEF4636" w14:textId="77777777" w:rsidR="00BF1BFE" w:rsidRPr="00BF1BFE" w:rsidRDefault="00BF1BFE" w:rsidP="00BF1BFE">
            <w:pPr>
              <w:spacing w:after="0"/>
              <w:jc w:val="right"/>
              <w:rPr>
                <w:color w:val="000000"/>
                <w:sz w:val="20"/>
                <w:szCs w:val="20"/>
              </w:rPr>
            </w:pPr>
            <w:r w:rsidRPr="00BF1BFE">
              <w:rPr>
                <w:color w:val="000000"/>
                <w:sz w:val="20"/>
                <w:szCs w:val="20"/>
              </w:rPr>
              <w:t>572</w:t>
            </w:r>
          </w:p>
        </w:tc>
        <w:tc>
          <w:tcPr>
            <w:tcW w:w="616" w:type="dxa"/>
            <w:tcBorders>
              <w:top w:val="nil"/>
              <w:left w:val="nil"/>
              <w:bottom w:val="nil"/>
              <w:right w:val="nil"/>
            </w:tcBorders>
            <w:shd w:val="clear" w:color="000000" w:fill="FFFFFF"/>
            <w:noWrap/>
            <w:vAlign w:val="bottom"/>
            <w:hideMark/>
          </w:tcPr>
          <w:p w14:paraId="72656213" w14:textId="77777777" w:rsidR="00BF1BFE" w:rsidRPr="00BF1BFE" w:rsidRDefault="00BF1BFE" w:rsidP="00BF1BFE">
            <w:pPr>
              <w:spacing w:after="0"/>
              <w:jc w:val="right"/>
              <w:rPr>
                <w:color w:val="000000"/>
                <w:sz w:val="20"/>
                <w:szCs w:val="20"/>
              </w:rPr>
            </w:pPr>
            <w:r w:rsidRPr="00BF1BFE">
              <w:rPr>
                <w:color w:val="000000"/>
                <w:sz w:val="20"/>
                <w:szCs w:val="20"/>
              </w:rPr>
              <w:t>560</w:t>
            </w:r>
          </w:p>
        </w:tc>
      </w:tr>
      <w:tr w:rsidR="00BF1BFE" w:rsidRPr="00BF1BFE" w14:paraId="46AD91D6" w14:textId="77777777" w:rsidTr="00BF1BFE">
        <w:trPr>
          <w:trHeight w:val="359"/>
        </w:trPr>
        <w:tc>
          <w:tcPr>
            <w:tcW w:w="1261" w:type="dxa"/>
            <w:tcBorders>
              <w:top w:val="nil"/>
              <w:left w:val="nil"/>
              <w:bottom w:val="nil"/>
              <w:right w:val="nil"/>
            </w:tcBorders>
            <w:shd w:val="clear" w:color="000000" w:fill="FFFFFF"/>
            <w:noWrap/>
            <w:vAlign w:val="bottom"/>
            <w:hideMark/>
          </w:tcPr>
          <w:p w14:paraId="13D15AFD" w14:textId="77777777" w:rsidR="00BF1BFE" w:rsidRPr="00BF1BFE" w:rsidRDefault="00BF1BFE" w:rsidP="00BF1BFE">
            <w:pPr>
              <w:spacing w:after="0"/>
              <w:jc w:val="left"/>
              <w:rPr>
                <w:color w:val="000000"/>
                <w:sz w:val="20"/>
                <w:szCs w:val="20"/>
              </w:rPr>
            </w:pPr>
            <w:r w:rsidRPr="00BF1BFE">
              <w:rPr>
                <w:color w:val="000000"/>
                <w:sz w:val="20"/>
                <w:szCs w:val="20"/>
              </w:rPr>
              <w:t>CSEO</w:t>
            </w:r>
          </w:p>
        </w:tc>
        <w:tc>
          <w:tcPr>
            <w:tcW w:w="725" w:type="dxa"/>
            <w:tcBorders>
              <w:top w:val="nil"/>
              <w:left w:val="nil"/>
              <w:bottom w:val="nil"/>
              <w:right w:val="nil"/>
            </w:tcBorders>
            <w:shd w:val="clear" w:color="000000" w:fill="FFFFFF"/>
            <w:noWrap/>
            <w:vAlign w:val="bottom"/>
            <w:hideMark/>
          </w:tcPr>
          <w:p w14:paraId="619C57DA" w14:textId="77777777" w:rsidR="00BF1BFE" w:rsidRPr="00BF1BFE" w:rsidRDefault="00BF1BFE" w:rsidP="00BF1BFE">
            <w:pPr>
              <w:spacing w:after="0"/>
              <w:jc w:val="right"/>
              <w:rPr>
                <w:color w:val="000000"/>
                <w:sz w:val="20"/>
                <w:szCs w:val="20"/>
              </w:rPr>
            </w:pPr>
            <w:r w:rsidRPr="00BF1BFE">
              <w:rPr>
                <w:color w:val="000000"/>
                <w:sz w:val="20"/>
                <w:szCs w:val="20"/>
              </w:rPr>
              <w:t>50</w:t>
            </w:r>
          </w:p>
        </w:tc>
        <w:tc>
          <w:tcPr>
            <w:tcW w:w="616" w:type="dxa"/>
            <w:tcBorders>
              <w:top w:val="nil"/>
              <w:left w:val="nil"/>
              <w:bottom w:val="nil"/>
              <w:right w:val="nil"/>
            </w:tcBorders>
            <w:shd w:val="clear" w:color="000000" w:fill="FFFFFF"/>
            <w:noWrap/>
            <w:vAlign w:val="bottom"/>
            <w:hideMark/>
          </w:tcPr>
          <w:p w14:paraId="45E32C06" w14:textId="77777777" w:rsidR="00BF1BFE" w:rsidRPr="00BF1BFE" w:rsidRDefault="00BF1BFE" w:rsidP="00BF1BFE">
            <w:pPr>
              <w:spacing w:after="0"/>
              <w:jc w:val="right"/>
              <w:rPr>
                <w:color w:val="000000"/>
                <w:sz w:val="20"/>
                <w:szCs w:val="20"/>
              </w:rPr>
            </w:pPr>
            <w:r w:rsidRPr="00BF1BFE">
              <w:rPr>
                <w:color w:val="000000"/>
                <w:sz w:val="20"/>
                <w:szCs w:val="20"/>
              </w:rPr>
              <w:t>450</w:t>
            </w:r>
          </w:p>
        </w:tc>
        <w:tc>
          <w:tcPr>
            <w:tcW w:w="616" w:type="dxa"/>
            <w:tcBorders>
              <w:top w:val="nil"/>
              <w:left w:val="nil"/>
              <w:bottom w:val="nil"/>
              <w:right w:val="nil"/>
            </w:tcBorders>
            <w:shd w:val="clear" w:color="000000" w:fill="FFFFFF"/>
            <w:noWrap/>
            <w:vAlign w:val="bottom"/>
            <w:hideMark/>
          </w:tcPr>
          <w:p w14:paraId="371CB640"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266" w:type="dxa"/>
            <w:tcBorders>
              <w:top w:val="nil"/>
              <w:left w:val="nil"/>
              <w:bottom w:val="nil"/>
              <w:right w:val="nil"/>
            </w:tcBorders>
            <w:shd w:val="clear" w:color="000000" w:fill="FFFFFF"/>
            <w:noWrap/>
            <w:vAlign w:val="bottom"/>
            <w:hideMark/>
          </w:tcPr>
          <w:p w14:paraId="63888772" w14:textId="77777777" w:rsidR="00BF1BFE" w:rsidRPr="00BF1BFE" w:rsidRDefault="00BF1BFE" w:rsidP="00BF1BFE">
            <w:pPr>
              <w:spacing w:after="0"/>
              <w:jc w:val="right"/>
              <w:rPr>
                <w:color w:val="000000"/>
                <w:sz w:val="20"/>
                <w:szCs w:val="20"/>
              </w:rPr>
            </w:pPr>
            <w:r w:rsidRPr="00BF1BFE">
              <w:rPr>
                <w:color w:val="000000"/>
                <w:sz w:val="20"/>
                <w:szCs w:val="20"/>
              </w:rPr>
              <w:t> </w:t>
            </w:r>
          </w:p>
        </w:tc>
        <w:tc>
          <w:tcPr>
            <w:tcW w:w="859" w:type="dxa"/>
            <w:tcBorders>
              <w:top w:val="nil"/>
              <w:left w:val="nil"/>
              <w:bottom w:val="nil"/>
              <w:right w:val="nil"/>
            </w:tcBorders>
            <w:shd w:val="clear" w:color="000000" w:fill="FFFFFF"/>
            <w:noWrap/>
            <w:vAlign w:val="bottom"/>
            <w:hideMark/>
          </w:tcPr>
          <w:p w14:paraId="07C10439" w14:textId="77777777" w:rsidR="00BF1BFE" w:rsidRPr="00BF1BFE" w:rsidRDefault="00BF1BFE" w:rsidP="00BF1BFE">
            <w:pPr>
              <w:spacing w:after="0"/>
              <w:jc w:val="right"/>
              <w:rPr>
                <w:color w:val="000000"/>
                <w:sz w:val="20"/>
                <w:szCs w:val="20"/>
              </w:rPr>
            </w:pPr>
            <w:r w:rsidRPr="00BF1BFE">
              <w:rPr>
                <w:color w:val="000000"/>
                <w:sz w:val="20"/>
                <w:szCs w:val="20"/>
              </w:rPr>
              <w:t>559</w:t>
            </w:r>
          </w:p>
        </w:tc>
        <w:tc>
          <w:tcPr>
            <w:tcW w:w="616" w:type="dxa"/>
            <w:tcBorders>
              <w:top w:val="nil"/>
              <w:left w:val="nil"/>
              <w:bottom w:val="nil"/>
              <w:right w:val="nil"/>
            </w:tcBorders>
            <w:shd w:val="clear" w:color="000000" w:fill="FFFFFF"/>
            <w:noWrap/>
            <w:vAlign w:val="bottom"/>
            <w:hideMark/>
          </w:tcPr>
          <w:p w14:paraId="12CBB016" w14:textId="77777777" w:rsidR="00BF1BFE" w:rsidRPr="00BF1BFE" w:rsidRDefault="00BF1BFE" w:rsidP="00BF1BFE">
            <w:pPr>
              <w:spacing w:after="0"/>
              <w:jc w:val="right"/>
              <w:rPr>
                <w:color w:val="000000"/>
                <w:sz w:val="20"/>
                <w:szCs w:val="20"/>
              </w:rPr>
            </w:pPr>
            <w:r w:rsidRPr="00BF1BFE">
              <w:rPr>
                <w:color w:val="000000"/>
                <w:sz w:val="20"/>
                <w:szCs w:val="20"/>
              </w:rPr>
              <w:t>560</w:t>
            </w:r>
          </w:p>
        </w:tc>
        <w:tc>
          <w:tcPr>
            <w:tcW w:w="616" w:type="dxa"/>
            <w:tcBorders>
              <w:top w:val="nil"/>
              <w:left w:val="nil"/>
              <w:bottom w:val="nil"/>
              <w:right w:val="nil"/>
            </w:tcBorders>
            <w:shd w:val="clear" w:color="000000" w:fill="FFFFFF"/>
            <w:noWrap/>
            <w:vAlign w:val="bottom"/>
            <w:hideMark/>
          </w:tcPr>
          <w:p w14:paraId="2B2F0A5E" w14:textId="77777777" w:rsidR="00BF1BFE" w:rsidRPr="00BF1BFE" w:rsidRDefault="00BF1BFE" w:rsidP="00BF1BFE">
            <w:pPr>
              <w:spacing w:after="0"/>
              <w:jc w:val="right"/>
              <w:rPr>
                <w:color w:val="000000"/>
                <w:sz w:val="20"/>
                <w:szCs w:val="20"/>
              </w:rPr>
            </w:pPr>
            <w:r w:rsidRPr="00BF1BFE">
              <w:rPr>
                <w:color w:val="000000"/>
                <w:sz w:val="20"/>
                <w:szCs w:val="20"/>
              </w:rPr>
              <w:t>738</w:t>
            </w:r>
          </w:p>
        </w:tc>
      </w:tr>
      <w:tr w:rsidR="00BF1BFE" w:rsidRPr="00BF1BFE" w14:paraId="27E47951" w14:textId="77777777" w:rsidTr="00BF1BFE">
        <w:trPr>
          <w:trHeight w:val="359"/>
        </w:trPr>
        <w:tc>
          <w:tcPr>
            <w:tcW w:w="1261" w:type="dxa"/>
            <w:tcBorders>
              <w:top w:val="nil"/>
              <w:left w:val="nil"/>
              <w:bottom w:val="single" w:sz="4" w:space="0" w:color="auto"/>
              <w:right w:val="nil"/>
            </w:tcBorders>
            <w:shd w:val="clear" w:color="000000" w:fill="FFFFFF"/>
            <w:noWrap/>
            <w:vAlign w:val="bottom"/>
            <w:hideMark/>
          </w:tcPr>
          <w:p w14:paraId="0BC0A8D8" w14:textId="77777777" w:rsidR="00BF1BFE" w:rsidRPr="00BF1BFE" w:rsidRDefault="00BF1BFE" w:rsidP="00BF1BFE">
            <w:pPr>
              <w:spacing w:after="0"/>
              <w:jc w:val="left"/>
              <w:rPr>
                <w:color w:val="000000"/>
                <w:sz w:val="20"/>
                <w:szCs w:val="20"/>
              </w:rPr>
            </w:pPr>
            <w:r w:rsidRPr="00BF1BFE">
              <w:rPr>
                <w:color w:val="000000"/>
                <w:sz w:val="20"/>
                <w:szCs w:val="20"/>
              </w:rPr>
              <w:t>SSEO</w:t>
            </w:r>
          </w:p>
        </w:tc>
        <w:tc>
          <w:tcPr>
            <w:tcW w:w="725" w:type="dxa"/>
            <w:tcBorders>
              <w:top w:val="nil"/>
              <w:left w:val="nil"/>
              <w:bottom w:val="single" w:sz="4" w:space="0" w:color="auto"/>
              <w:right w:val="nil"/>
            </w:tcBorders>
            <w:shd w:val="clear" w:color="000000" w:fill="FFFFFF"/>
            <w:noWrap/>
            <w:vAlign w:val="bottom"/>
            <w:hideMark/>
          </w:tcPr>
          <w:p w14:paraId="791A21BC"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616" w:type="dxa"/>
            <w:tcBorders>
              <w:top w:val="nil"/>
              <w:left w:val="nil"/>
              <w:bottom w:val="single" w:sz="4" w:space="0" w:color="auto"/>
              <w:right w:val="nil"/>
            </w:tcBorders>
            <w:shd w:val="clear" w:color="000000" w:fill="FFFFFF"/>
            <w:noWrap/>
            <w:vAlign w:val="bottom"/>
            <w:hideMark/>
          </w:tcPr>
          <w:p w14:paraId="7A8D1D22"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616" w:type="dxa"/>
            <w:tcBorders>
              <w:top w:val="nil"/>
              <w:left w:val="nil"/>
              <w:bottom w:val="single" w:sz="4" w:space="0" w:color="auto"/>
              <w:right w:val="nil"/>
            </w:tcBorders>
            <w:shd w:val="clear" w:color="000000" w:fill="FFFFFF"/>
            <w:noWrap/>
            <w:vAlign w:val="bottom"/>
            <w:hideMark/>
          </w:tcPr>
          <w:p w14:paraId="12A39AAA" w14:textId="77777777" w:rsidR="00BF1BFE" w:rsidRPr="00BF1BFE" w:rsidRDefault="00BF1BFE" w:rsidP="00BF1BFE">
            <w:pPr>
              <w:spacing w:after="0"/>
              <w:jc w:val="right"/>
              <w:rPr>
                <w:color w:val="000000"/>
                <w:sz w:val="20"/>
                <w:szCs w:val="20"/>
              </w:rPr>
            </w:pPr>
            <w:r w:rsidRPr="00BF1BFE">
              <w:rPr>
                <w:color w:val="000000"/>
                <w:sz w:val="20"/>
                <w:szCs w:val="20"/>
              </w:rPr>
              <w:t>0</w:t>
            </w:r>
          </w:p>
        </w:tc>
        <w:tc>
          <w:tcPr>
            <w:tcW w:w="266" w:type="dxa"/>
            <w:tcBorders>
              <w:top w:val="nil"/>
              <w:left w:val="nil"/>
              <w:bottom w:val="single" w:sz="4" w:space="0" w:color="auto"/>
              <w:right w:val="nil"/>
            </w:tcBorders>
            <w:shd w:val="clear" w:color="000000" w:fill="FFFFFF"/>
            <w:noWrap/>
            <w:vAlign w:val="bottom"/>
            <w:hideMark/>
          </w:tcPr>
          <w:p w14:paraId="2971223B" w14:textId="77777777" w:rsidR="00BF1BFE" w:rsidRPr="00BF1BFE" w:rsidRDefault="00BF1BFE" w:rsidP="00BF1BFE">
            <w:pPr>
              <w:spacing w:after="0"/>
              <w:jc w:val="right"/>
              <w:rPr>
                <w:color w:val="000000"/>
                <w:sz w:val="20"/>
                <w:szCs w:val="20"/>
              </w:rPr>
            </w:pPr>
            <w:r w:rsidRPr="00BF1BFE">
              <w:rPr>
                <w:color w:val="000000"/>
                <w:sz w:val="20"/>
                <w:szCs w:val="20"/>
              </w:rPr>
              <w:t> </w:t>
            </w:r>
          </w:p>
        </w:tc>
        <w:tc>
          <w:tcPr>
            <w:tcW w:w="859" w:type="dxa"/>
            <w:tcBorders>
              <w:top w:val="nil"/>
              <w:left w:val="nil"/>
              <w:bottom w:val="single" w:sz="4" w:space="0" w:color="auto"/>
              <w:right w:val="nil"/>
            </w:tcBorders>
            <w:shd w:val="clear" w:color="000000" w:fill="FFFFFF"/>
            <w:noWrap/>
            <w:vAlign w:val="bottom"/>
            <w:hideMark/>
          </w:tcPr>
          <w:p w14:paraId="743B0D4B" w14:textId="77777777" w:rsidR="00BF1BFE" w:rsidRPr="00BF1BFE" w:rsidRDefault="00BF1BFE" w:rsidP="00BF1BFE">
            <w:pPr>
              <w:spacing w:after="0"/>
              <w:jc w:val="right"/>
              <w:rPr>
                <w:color w:val="000000"/>
                <w:sz w:val="20"/>
                <w:szCs w:val="20"/>
              </w:rPr>
            </w:pPr>
            <w:r w:rsidRPr="00BF1BFE">
              <w:rPr>
                <w:color w:val="000000"/>
                <w:sz w:val="20"/>
                <w:szCs w:val="20"/>
              </w:rPr>
              <w:t>155</w:t>
            </w:r>
          </w:p>
        </w:tc>
        <w:tc>
          <w:tcPr>
            <w:tcW w:w="616" w:type="dxa"/>
            <w:tcBorders>
              <w:top w:val="nil"/>
              <w:left w:val="nil"/>
              <w:bottom w:val="single" w:sz="4" w:space="0" w:color="auto"/>
              <w:right w:val="nil"/>
            </w:tcBorders>
            <w:shd w:val="clear" w:color="000000" w:fill="FFFFFF"/>
            <w:noWrap/>
            <w:vAlign w:val="bottom"/>
            <w:hideMark/>
          </w:tcPr>
          <w:p w14:paraId="1879EA9D" w14:textId="77777777" w:rsidR="00BF1BFE" w:rsidRPr="00BF1BFE" w:rsidRDefault="00BF1BFE" w:rsidP="00BF1BFE">
            <w:pPr>
              <w:spacing w:after="0"/>
              <w:jc w:val="right"/>
              <w:rPr>
                <w:color w:val="000000"/>
                <w:sz w:val="20"/>
                <w:szCs w:val="20"/>
              </w:rPr>
            </w:pPr>
            <w:r w:rsidRPr="00BF1BFE">
              <w:rPr>
                <w:color w:val="000000"/>
                <w:sz w:val="20"/>
                <w:szCs w:val="20"/>
              </w:rPr>
              <w:t>31</w:t>
            </w:r>
          </w:p>
        </w:tc>
        <w:tc>
          <w:tcPr>
            <w:tcW w:w="616" w:type="dxa"/>
            <w:tcBorders>
              <w:top w:val="nil"/>
              <w:left w:val="nil"/>
              <w:bottom w:val="single" w:sz="4" w:space="0" w:color="auto"/>
              <w:right w:val="nil"/>
            </w:tcBorders>
            <w:shd w:val="clear" w:color="000000" w:fill="FFFFFF"/>
            <w:noWrap/>
            <w:vAlign w:val="bottom"/>
            <w:hideMark/>
          </w:tcPr>
          <w:p w14:paraId="182A3FF6" w14:textId="77777777" w:rsidR="00BF1BFE" w:rsidRPr="00BF1BFE" w:rsidRDefault="00BF1BFE" w:rsidP="00BF1BFE">
            <w:pPr>
              <w:spacing w:after="0"/>
              <w:jc w:val="right"/>
              <w:rPr>
                <w:color w:val="000000"/>
                <w:sz w:val="20"/>
                <w:szCs w:val="20"/>
              </w:rPr>
            </w:pPr>
            <w:r w:rsidRPr="00BF1BFE">
              <w:rPr>
                <w:color w:val="000000"/>
                <w:sz w:val="20"/>
                <w:szCs w:val="20"/>
              </w:rPr>
              <w:t>11</w:t>
            </w:r>
          </w:p>
        </w:tc>
      </w:tr>
    </w:tbl>
    <w:p w14:paraId="4319A01F" w14:textId="4140206F" w:rsidR="00B92722" w:rsidRDefault="00B92722" w:rsidP="00D25028"/>
    <w:p w14:paraId="043E9392" w14:textId="3D042F62" w:rsidR="000F032B" w:rsidRDefault="000F032B" w:rsidP="000F032B">
      <w:r>
        <w:t>Sampling of inside waters management areas (NSEI and SSEI) as well as outside water black rockfish will be provided by SFD port sampling.</w:t>
      </w:r>
      <w:r w:rsidRPr="000F032B">
        <w:t xml:space="preserve"> </w:t>
      </w:r>
      <w:r>
        <w:t xml:space="preserve">Sampling in just the ports of Craig/Klawock, Petersburg, Gustavus, and Juneau should provide complementary samples to those obtained from commercial fisheries to meet sample </w:t>
      </w:r>
      <w:r w:rsidR="009B7A55">
        <w:t xml:space="preserve">size </w:t>
      </w:r>
      <w:r>
        <w:t xml:space="preserve">objectives (Table </w:t>
      </w:r>
      <w:r w:rsidR="0022501D">
        <w:t>2</w:t>
      </w:r>
      <w:r>
        <w:t>).</w:t>
      </w:r>
      <w:r w:rsidR="000369EA" w:rsidRPr="000369EA">
        <w:rPr>
          <w:i/>
        </w:rPr>
        <w:t xml:space="preserve"> </w:t>
      </w:r>
      <w:r w:rsidR="000369EA">
        <w:t xml:space="preserve">Port samplers cannot easily distinguish sample origin by management area in the field for northern and southern inside and outside waters without adversely affecting the existing port sampling program. </w:t>
      </w:r>
      <w:r w:rsidR="000369EA">
        <w:rPr>
          <w:i/>
        </w:rPr>
        <w:t>Therefore, a</w:t>
      </w:r>
      <w:r w:rsidR="000369EA" w:rsidRPr="000369EA">
        <w:rPr>
          <w:i/>
        </w:rPr>
        <w:t>ll black and yelloweye rockfish will be sampled for genetic tissues by SFD port samplers in the ports of Craig/Klawock, Petersburg, Gustavus, and Juneau</w:t>
      </w:r>
      <w:r w:rsidR="000369EA">
        <w:rPr>
          <w:i/>
        </w:rPr>
        <w:t xml:space="preserve"> in SEAK</w:t>
      </w:r>
      <w:r w:rsidR="000369EA">
        <w:t>.</w:t>
      </w:r>
    </w:p>
    <w:p w14:paraId="168379E3" w14:textId="3103DE84" w:rsidR="005D4EF9" w:rsidRDefault="005D4EF9" w:rsidP="005D4EF9">
      <w:pPr>
        <w:pStyle w:val="Caption"/>
        <w:keepNext/>
      </w:pPr>
      <w:r>
        <w:t xml:space="preserve">Table </w:t>
      </w:r>
      <w:r w:rsidR="000369EA">
        <w:rPr>
          <w:noProof/>
        </w:rPr>
        <w:fldChar w:fldCharType="begin"/>
      </w:r>
      <w:r w:rsidR="000369EA">
        <w:rPr>
          <w:noProof/>
        </w:rPr>
        <w:instrText xml:space="preserve"> SEQ Table \* ARABIC </w:instrText>
      </w:r>
      <w:r w:rsidR="000369EA">
        <w:rPr>
          <w:noProof/>
        </w:rPr>
        <w:fldChar w:fldCharType="separate"/>
      </w:r>
      <w:r w:rsidR="00201947">
        <w:rPr>
          <w:noProof/>
        </w:rPr>
        <w:t>2</w:t>
      </w:r>
      <w:r w:rsidR="000369EA">
        <w:rPr>
          <w:noProof/>
        </w:rPr>
        <w:fldChar w:fldCharType="end"/>
      </w:r>
      <w:r>
        <w:t>. Sample sizes obtained for biological sampling of black and yelloweye rockfish in sport fisheries from Craig/Klawock, Juneau, Gustavus, and Petersburg, 2016–2018.</w:t>
      </w:r>
    </w:p>
    <w:tbl>
      <w:tblPr>
        <w:tblW w:w="5035" w:type="dxa"/>
        <w:tblInd w:w="108" w:type="dxa"/>
        <w:tblLook w:val="04A0" w:firstRow="1" w:lastRow="0" w:firstColumn="1" w:lastColumn="0" w:noHBand="0" w:noVBand="1"/>
      </w:tblPr>
      <w:tblGrid>
        <w:gridCol w:w="739"/>
        <w:gridCol w:w="783"/>
        <w:gridCol w:w="616"/>
        <w:gridCol w:w="616"/>
        <w:gridCol w:w="266"/>
        <w:gridCol w:w="783"/>
        <w:gridCol w:w="616"/>
        <w:gridCol w:w="616"/>
      </w:tblGrid>
      <w:tr w:rsidR="005D4EF9" w:rsidRPr="000F032B" w14:paraId="6925F78A" w14:textId="77777777" w:rsidTr="005D4EF9">
        <w:trPr>
          <w:trHeight w:val="255"/>
        </w:trPr>
        <w:tc>
          <w:tcPr>
            <w:tcW w:w="739" w:type="dxa"/>
            <w:tcBorders>
              <w:top w:val="single" w:sz="4" w:space="0" w:color="auto"/>
              <w:left w:val="nil"/>
              <w:bottom w:val="nil"/>
              <w:right w:val="nil"/>
            </w:tcBorders>
            <w:shd w:val="clear" w:color="000000" w:fill="FFFFFF"/>
            <w:noWrap/>
            <w:vAlign w:val="bottom"/>
            <w:hideMark/>
          </w:tcPr>
          <w:p w14:paraId="48D4049C" w14:textId="77777777" w:rsidR="005D4EF9" w:rsidRPr="000F032B" w:rsidRDefault="005D4EF9" w:rsidP="000F032B">
            <w:pPr>
              <w:spacing w:after="0"/>
              <w:jc w:val="left"/>
              <w:rPr>
                <w:color w:val="000000"/>
                <w:sz w:val="20"/>
                <w:szCs w:val="20"/>
              </w:rPr>
            </w:pPr>
            <w:r w:rsidRPr="000F032B">
              <w:rPr>
                <w:color w:val="000000"/>
                <w:sz w:val="20"/>
                <w:szCs w:val="20"/>
              </w:rPr>
              <w:t> </w:t>
            </w:r>
          </w:p>
        </w:tc>
        <w:tc>
          <w:tcPr>
            <w:tcW w:w="2015" w:type="dxa"/>
            <w:gridSpan w:val="3"/>
            <w:tcBorders>
              <w:top w:val="single" w:sz="4" w:space="0" w:color="auto"/>
              <w:left w:val="nil"/>
              <w:bottom w:val="nil"/>
              <w:right w:val="nil"/>
            </w:tcBorders>
            <w:shd w:val="clear" w:color="000000" w:fill="FFFFFF"/>
            <w:noWrap/>
            <w:vAlign w:val="center"/>
            <w:hideMark/>
          </w:tcPr>
          <w:p w14:paraId="236BA481" w14:textId="77777777" w:rsidR="005D4EF9" w:rsidRPr="000F032B" w:rsidRDefault="005D4EF9" w:rsidP="005D4EF9">
            <w:pPr>
              <w:spacing w:after="0"/>
              <w:jc w:val="center"/>
              <w:rPr>
                <w:color w:val="000000"/>
                <w:sz w:val="20"/>
                <w:szCs w:val="20"/>
              </w:rPr>
            </w:pPr>
            <w:r w:rsidRPr="000F032B">
              <w:rPr>
                <w:color w:val="000000"/>
                <w:sz w:val="20"/>
                <w:szCs w:val="20"/>
              </w:rPr>
              <w:t>Black Rockfish</w:t>
            </w:r>
          </w:p>
          <w:p w14:paraId="0BE8AB64" w14:textId="1DCB35EF" w:rsidR="005D4EF9" w:rsidRPr="000F032B" w:rsidRDefault="005D4EF9" w:rsidP="005D4EF9">
            <w:pPr>
              <w:spacing w:after="0"/>
              <w:jc w:val="center"/>
              <w:rPr>
                <w:color w:val="000000"/>
                <w:sz w:val="20"/>
                <w:szCs w:val="20"/>
              </w:rPr>
            </w:pPr>
          </w:p>
        </w:tc>
        <w:tc>
          <w:tcPr>
            <w:tcW w:w="266" w:type="dxa"/>
            <w:tcBorders>
              <w:top w:val="single" w:sz="4" w:space="0" w:color="auto"/>
              <w:left w:val="nil"/>
              <w:bottom w:val="nil"/>
              <w:right w:val="nil"/>
            </w:tcBorders>
            <w:shd w:val="clear" w:color="000000" w:fill="FFFFFF"/>
            <w:noWrap/>
            <w:vAlign w:val="bottom"/>
            <w:hideMark/>
          </w:tcPr>
          <w:p w14:paraId="7803D578" w14:textId="77777777" w:rsidR="005D4EF9" w:rsidRPr="000F032B" w:rsidRDefault="005D4EF9" w:rsidP="000F032B">
            <w:pPr>
              <w:spacing w:after="0"/>
              <w:jc w:val="left"/>
              <w:rPr>
                <w:color w:val="000000"/>
                <w:sz w:val="20"/>
                <w:szCs w:val="20"/>
              </w:rPr>
            </w:pPr>
            <w:r w:rsidRPr="000F032B">
              <w:rPr>
                <w:color w:val="000000"/>
                <w:sz w:val="20"/>
                <w:szCs w:val="20"/>
              </w:rPr>
              <w:t> </w:t>
            </w:r>
          </w:p>
        </w:tc>
        <w:tc>
          <w:tcPr>
            <w:tcW w:w="2015" w:type="dxa"/>
            <w:gridSpan w:val="3"/>
            <w:tcBorders>
              <w:top w:val="single" w:sz="4" w:space="0" w:color="auto"/>
              <w:left w:val="nil"/>
              <w:bottom w:val="nil"/>
              <w:right w:val="nil"/>
            </w:tcBorders>
            <w:shd w:val="clear" w:color="000000" w:fill="FFFFFF"/>
            <w:noWrap/>
            <w:vAlign w:val="center"/>
            <w:hideMark/>
          </w:tcPr>
          <w:p w14:paraId="6CE8B207" w14:textId="77777777" w:rsidR="005D4EF9" w:rsidRPr="000F032B" w:rsidRDefault="005D4EF9" w:rsidP="005D4EF9">
            <w:pPr>
              <w:spacing w:after="0"/>
              <w:jc w:val="center"/>
              <w:rPr>
                <w:color w:val="000000"/>
                <w:sz w:val="20"/>
                <w:szCs w:val="20"/>
              </w:rPr>
            </w:pPr>
            <w:r w:rsidRPr="000F032B">
              <w:rPr>
                <w:color w:val="000000"/>
                <w:sz w:val="20"/>
                <w:szCs w:val="20"/>
              </w:rPr>
              <w:t>Yelloweye Rockfish</w:t>
            </w:r>
          </w:p>
          <w:p w14:paraId="08ACD2F7" w14:textId="3602A045" w:rsidR="005D4EF9" w:rsidRPr="000F032B" w:rsidRDefault="005D4EF9" w:rsidP="005D4EF9">
            <w:pPr>
              <w:spacing w:after="0"/>
              <w:jc w:val="center"/>
              <w:rPr>
                <w:color w:val="000000"/>
                <w:sz w:val="20"/>
                <w:szCs w:val="20"/>
              </w:rPr>
            </w:pPr>
          </w:p>
        </w:tc>
      </w:tr>
      <w:tr w:rsidR="005D4EF9" w:rsidRPr="000F032B" w14:paraId="46A95A60" w14:textId="77777777" w:rsidTr="005D4EF9">
        <w:trPr>
          <w:trHeight w:val="255"/>
        </w:trPr>
        <w:tc>
          <w:tcPr>
            <w:tcW w:w="739" w:type="dxa"/>
            <w:tcBorders>
              <w:top w:val="nil"/>
              <w:left w:val="nil"/>
              <w:bottom w:val="nil"/>
              <w:right w:val="nil"/>
            </w:tcBorders>
            <w:shd w:val="clear" w:color="000000" w:fill="FFFFFF"/>
            <w:noWrap/>
            <w:vAlign w:val="bottom"/>
            <w:hideMark/>
          </w:tcPr>
          <w:p w14:paraId="7096509B" w14:textId="77777777" w:rsidR="000F032B" w:rsidRPr="000F032B" w:rsidRDefault="000F032B" w:rsidP="000F032B">
            <w:pPr>
              <w:spacing w:after="0"/>
              <w:jc w:val="left"/>
              <w:rPr>
                <w:color w:val="000000"/>
                <w:sz w:val="20"/>
                <w:szCs w:val="20"/>
              </w:rPr>
            </w:pPr>
            <w:r w:rsidRPr="000F032B">
              <w:rPr>
                <w:color w:val="000000"/>
                <w:sz w:val="20"/>
                <w:szCs w:val="20"/>
              </w:rPr>
              <w:t> </w:t>
            </w:r>
          </w:p>
        </w:tc>
        <w:tc>
          <w:tcPr>
            <w:tcW w:w="783" w:type="dxa"/>
            <w:tcBorders>
              <w:top w:val="nil"/>
              <w:left w:val="nil"/>
              <w:bottom w:val="single" w:sz="4" w:space="0" w:color="auto"/>
              <w:right w:val="nil"/>
            </w:tcBorders>
            <w:shd w:val="clear" w:color="000000" w:fill="FFFFFF"/>
            <w:noWrap/>
            <w:vAlign w:val="bottom"/>
            <w:hideMark/>
          </w:tcPr>
          <w:p w14:paraId="519F4497" w14:textId="77777777" w:rsidR="000F032B" w:rsidRPr="000F032B" w:rsidRDefault="000F032B" w:rsidP="000F032B">
            <w:pPr>
              <w:spacing w:after="0"/>
              <w:jc w:val="left"/>
              <w:rPr>
                <w:color w:val="000000"/>
                <w:sz w:val="20"/>
                <w:szCs w:val="20"/>
              </w:rPr>
            </w:pPr>
            <w:r w:rsidRPr="000F032B">
              <w:rPr>
                <w:color w:val="000000"/>
                <w:sz w:val="20"/>
                <w:szCs w:val="20"/>
              </w:rPr>
              <w:t>2016</w:t>
            </w:r>
          </w:p>
        </w:tc>
        <w:tc>
          <w:tcPr>
            <w:tcW w:w="616" w:type="dxa"/>
            <w:tcBorders>
              <w:top w:val="nil"/>
              <w:left w:val="nil"/>
              <w:bottom w:val="single" w:sz="4" w:space="0" w:color="auto"/>
              <w:right w:val="nil"/>
            </w:tcBorders>
            <w:shd w:val="clear" w:color="000000" w:fill="FFFFFF"/>
            <w:noWrap/>
            <w:vAlign w:val="bottom"/>
            <w:hideMark/>
          </w:tcPr>
          <w:p w14:paraId="66173F7A" w14:textId="77777777" w:rsidR="000F032B" w:rsidRPr="000F032B" w:rsidRDefault="000F032B" w:rsidP="000F032B">
            <w:pPr>
              <w:spacing w:after="0"/>
              <w:jc w:val="left"/>
              <w:rPr>
                <w:color w:val="000000"/>
                <w:sz w:val="20"/>
                <w:szCs w:val="20"/>
              </w:rPr>
            </w:pPr>
            <w:r w:rsidRPr="000F032B">
              <w:rPr>
                <w:color w:val="000000"/>
                <w:sz w:val="20"/>
                <w:szCs w:val="20"/>
              </w:rPr>
              <w:t>2017</w:t>
            </w:r>
          </w:p>
        </w:tc>
        <w:tc>
          <w:tcPr>
            <w:tcW w:w="616" w:type="dxa"/>
            <w:tcBorders>
              <w:top w:val="nil"/>
              <w:left w:val="nil"/>
              <w:bottom w:val="single" w:sz="4" w:space="0" w:color="auto"/>
              <w:right w:val="nil"/>
            </w:tcBorders>
            <w:shd w:val="clear" w:color="000000" w:fill="FFFFFF"/>
            <w:noWrap/>
            <w:vAlign w:val="bottom"/>
            <w:hideMark/>
          </w:tcPr>
          <w:p w14:paraId="24EB175E" w14:textId="77777777" w:rsidR="000F032B" w:rsidRPr="000F032B" w:rsidRDefault="000F032B" w:rsidP="000F032B">
            <w:pPr>
              <w:spacing w:after="0"/>
              <w:jc w:val="left"/>
              <w:rPr>
                <w:color w:val="000000"/>
                <w:sz w:val="20"/>
                <w:szCs w:val="20"/>
              </w:rPr>
            </w:pPr>
            <w:r w:rsidRPr="000F032B">
              <w:rPr>
                <w:color w:val="000000"/>
                <w:sz w:val="20"/>
                <w:szCs w:val="20"/>
              </w:rPr>
              <w:t>2018</w:t>
            </w:r>
          </w:p>
        </w:tc>
        <w:tc>
          <w:tcPr>
            <w:tcW w:w="266" w:type="dxa"/>
            <w:tcBorders>
              <w:top w:val="nil"/>
              <w:left w:val="nil"/>
              <w:bottom w:val="nil"/>
              <w:right w:val="nil"/>
            </w:tcBorders>
            <w:shd w:val="clear" w:color="000000" w:fill="FFFFFF"/>
            <w:noWrap/>
            <w:vAlign w:val="bottom"/>
            <w:hideMark/>
          </w:tcPr>
          <w:p w14:paraId="69EC4823" w14:textId="77777777" w:rsidR="000F032B" w:rsidRPr="000F032B" w:rsidRDefault="000F032B" w:rsidP="000F032B">
            <w:pPr>
              <w:spacing w:after="0"/>
              <w:jc w:val="left"/>
              <w:rPr>
                <w:color w:val="000000"/>
                <w:sz w:val="20"/>
                <w:szCs w:val="20"/>
              </w:rPr>
            </w:pPr>
            <w:r w:rsidRPr="000F032B">
              <w:rPr>
                <w:color w:val="000000"/>
                <w:sz w:val="20"/>
                <w:szCs w:val="20"/>
              </w:rPr>
              <w:t> </w:t>
            </w:r>
          </w:p>
        </w:tc>
        <w:tc>
          <w:tcPr>
            <w:tcW w:w="783" w:type="dxa"/>
            <w:tcBorders>
              <w:top w:val="nil"/>
              <w:left w:val="nil"/>
              <w:bottom w:val="single" w:sz="4" w:space="0" w:color="auto"/>
              <w:right w:val="nil"/>
            </w:tcBorders>
            <w:shd w:val="clear" w:color="000000" w:fill="FFFFFF"/>
            <w:noWrap/>
            <w:vAlign w:val="bottom"/>
            <w:hideMark/>
          </w:tcPr>
          <w:p w14:paraId="28986280" w14:textId="77777777" w:rsidR="000F032B" w:rsidRPr="000F032B" w:rsidRDefault="000F032B" w:rsidP="000F032B">
            <w:pPr>
              <w:spacing w:after="0"/>
              <w:jc w:val="left"/>
              <w:rPr>
                <w:color w:val="000000"/>
                <w:sz w:val="20"/>
                <w:szCs w:val="20"/>
              </w:rPr>
            </w:pPr>
            <w:r w:rsidRPr="000F032B">
              <w:rPr>
                <w:color w:val="000000"/>
                <w:sz w:val="20"/>
                <w:szCs w:val="20"/>
              </w:rPr>
              <w:t>2016</w:t>
            </w:r>
          </w:p>
        </w:tc>
        <w:tc>
          <w:tcPr>
            <w:tcW w:w="616" w:type="dxa"/>
            <w:tcBorders>
              <w:top w:val="nil"/>
              <w:left w:val="nil"/>
              <w:bottom w:val="single" w:sz="4" w:space="0" w:color="auto"/>
              <w:right w:val="nil"/>
            </w:tcBorders>
            <w:shd w:val="clear" w:color="000000" w:fill="FFFFFF"/>
            <w:noWrap/>
            <w:vAlign w:val="bottom"/>
            <w:hideMark/>
          </w:tcPr>
          <w:p w14:paraId="79077EAC" w14:textId="77777777" w:rsidR="000F032B" w:rsidRPr="000F032B" w:rsidRDefault="000F032B" w:rsidP="000F032B">
            <w:pPr>
              <w:spacing w:after="0"/>
              <w:jc w:val="left"/>
              <w:rPr>
                <w:color w:val="000000"/>
                <w:sz w:val="20"/>
                <w:szCs w:val="20"/>
              </w:rPr>
            </w:pPr>
            <w:r w:rsidRPr="000F032B">
              <w:rPr>
                <w:color w:val="000000"/>
                <w:sz w:val="20"/>
                <w:szCs w:val="20"/>
              </w:rPr>
              <w:t>2017</w:t>
            </w:r>
          </w:p>
        </w:tc>
        <w:tc>
          <w:tcPr>
            <w:tcW w:w="616" w:type="dxa"/>
            <w:tcBorders>
              <w:top w:val="nil"/>
              <w:left w:val="nil"/>
              <w:bottom w:val="single" w:sz="4" w:space="0" w:color="auto"/>
              <w:right w:val="nil"/>
            </w:tcBorders>
            <w:shd w:val="clear" w:color="000000" w:fill="FFFFFF"/>
            <w:noWrap/>
            <w:vAlign w:val="bottom"/>
            <w:hideMark/>
          </w:tcPr>
          <w:p w14:paraId="2F9372D6" w14:textId="77777777" w:rsidR="000F032B" w:rsidRPr="000F032B" w:rsidRDefault="000F032B" w:rsidP="000F032B">
            <w:pPr>
              <w:spacing w:after="0"/>
              <w:jc w:val="left"/>
              <w:rPr>
                <w:color w:val="000000"/>
                <w:sz w:val="20"/>
                <w:szCs w:val="20"/>
              </w:rPr>
            </w:pPr>
            <w:r w:rsidRPr="000F032B">
              <w:rPr>
                <w:color w:val="000000"/>
                <w:sz w:val="20"/>
                <w:szCs w:val="20"/>
              </w:rPr>
              <w:t>2018</w:t>
            </w:r>
          </w:p>
        </w:tc>
      </w:tr>
      <w:tr w:rsidR="005D4EF9" w:rsidRPr="000F032B" w14:paraId="3AB7B4DB" w14:textId="77777777" w:rsidTr="005D4EF9">
        <w:trPr>
          <w:trHeight w:val="255"/>
        </w:trPr>
        <w:tc>
          <w:tcPr>
            <w:tcW w:w="739" w:type="dxa"/>
            <w:tcBorders>
              <w:top w:val="nil"/>
              <w:left w:val="nil"/>
              <w:bottom w:val="nil"/>
              <w:right w:val="nil"/>
            </w:tcBorders>
            <w:shd w:val="clear" w:color="000000" w:fill="FFFFFF"/>
            <w:noWrap/>
            <w:vAlign w:val="bottom"/>
            <w:hideMark/>
          </w:tcPr>
          <w:p w14:paraId="69FCFE86" w14:textId="77777777" w:rsidR="000F032B" w:rsidRPr="000F032B" w:rsidRDefault="000F032B" w:rsidP="000F032B">
            <w:pPr>
              <w:spacing w:after="0"/>
              <w:jc w:val="left"/>
              <w:rPr>
                <w:color w:val="000000"/>
                <w:sz w:val="20"/>
                <w:szCs w:val="20"/>
              </w:rPr>
            </w:pPr>
            <w:r w:rsidRPr="000F032B">
              <w:rPr>
                <w:color w:val="000000"/>
                <w:sz w:val="20"/>
                <w:szCs w:val="20"/>
              </w:rPr>
              <w:t>SSEI</w:t>
            </w:r>
          </w:p>
        </w:tc>
        <w:tc>
          <w:tcPr>
            <w:tcW w:w="783" w:type="dxa"/>
            <w:tcBorders>
              <w:top w:val="nil"/>
              <w:left w:val="nil"/>
              <w:bottom w:val="nil"/>
              <w:right w:val="nil"/>
            </w:tcBorders>
            <w:shd w:val="clear" w:color="000000" w:fill="FFFFFF"/>
            <w:noWrap/>
            <w:vAlign w:val="bottom"/>
            <w:hideMark/>
          </w:tcPr>
          <w:p w14:paraId="29BD38DE" w14:textId="77777777" w:rsidR="000F032B" w:rsidRPr="000F032B" w:rsidRDefault="000F032B" w:rsidP="000F032B">
            <w:pPr>
              <w:spacing w:after="0"/>
              <w:jc w:val="left"/>
              <w:rPr>
                <w:color w:val="000000"/>
                <w:sz w:val="20"/>
                <w:szCs w:val="20"/>
              </w:rPr>
            </w:pPr>
            <w:r w:rsidRPr="000F032B">
              <w:rPr>
                <w:color w:val="000000"/>
                <w:sz w:val="20"/>
                <w:szCs w:val="20"/>
              </w:rPr>
              <w:t>73</w:t>
            </w:r>
          </w:p>
        </w:tc>
        <w:tc>
          <w:tcPr>
            <w:tcW w:w="616" w:type="dxa"/>
            <w:tcBorders>
              <w:top w:val="nil"/>
              <w:left w:val="nil"/>
              <w:bottom w:val="nil"/>
              <w:right w:val="nil"/>
            </w:tcBorders>
            <w:shd w:val="clear" w:color="000000" w:fill="FFFFFF"/>
            <w:noWrap/>
            <w:vAlign w:val="bottom"/>
            <w:hideMark/>
          </w:tcPr>
          <w:p w14:paraId="5B3B5C7C" w14:textId="77777777" w:rsidR="000F032B" w:rsidRPr="000F032B" w:rsidRDefault="000F032B" w:rsidP="000F032B">
            <w:pPr>
              <w:spacing w:after="0"/>
              <w:jc w:val="left"/>
              <w:rPr>
                <w:color w:val="000000"/>
                <w:sz w:val="20"/>
                <w:szCs w:val="20"/>
              </w:rPr>
            </w:pPr>
            <w:r w:rsidRPr="000F032B">
              <w:rPr>
                <w:color w:val="000000"/>
                <w:sz w:val="20"/>
                <w:szCs w:val="20"/>
              </w:rPr>
              <w:t>69</w:t>
            </w:r>
          </w:p>
        </w:tc>
        <w:tc>
          <w:tcPr>
            <w:tcW w:w="616" w:type="dxa"/>
            <w:tcBorders>
              <w:top w:val="nil"/>
              <w:left w:val="nil"/>
              <w:bottom w:val="nil"/>
              <w:right w:val="nil"/>
            </w:tcBorders>
            <w:shd w:val="clear" w:color="000000" w:fill="FFFFFF"/>
            <w:noWrap/>
            <w:vAlign w:val="bottom"/>
            <w:hideMark/>
          </w:tcPr>
          <w:p w14:paraId="0F57F7F6" w14:textId="77777777" w:rsidR="000F032B" w:rsidRPr="000F032B" w:rsidRDefault="000F032B" w:rsidP="000F032B">
            <w:pPr>
              <w:spacing w:after="0"/>
              <w:jc w:val="left"/>
              <w:rPr>
                <w:color w:val="000000"/>
                <w:sz w:val="20"/>
                <w:szCs w:val="20"/>
              </w:rPr>
            </w:pPr>
            <w:r w:rsidRPr="000F032B">
              <w:rPr>
                <w:color w:val="000000"/>
                <w:sz w:val="20"/>
                <w:szCs w:val="20"/>
              </w:rPr>
              <w:t>54</w:t>
            </w:r>
          </w:p>
        </w:tc>
        <w:tc>
          <w:tcPr>
            <w:tcW w:w="266" w:type="dxa"/>
            <w:tcBorders>
              <w:top w:val="nil"/>
              <w:left w:val="nil"/>
              <w:bottom w:val="nil"/>
              <w:right w:val="nil"/>
            </w:tcBorders>
            <w:shd w:val="clear" w:color="000000" w:fill="FFFFFF"/>
            <w:noWrap/>
            <w:vAlign w:val="bottom"/>
            <w:hideMark/>
          </w:tcPr>
          <w:p w14:paraId="3CD055F5" w14:textId="77777777" w:rsidR="000F032B" w:rsidRPr="000F032B" w:rsidRDefault="000F032B" w:rsidP="000F032B">
            <w:pPr>
              <w:spacing w:after="0"/>
              <w:jc w:val="left"/>
              <w:rPr>
                <w:color w:val="000000"/>
                <w:sz w:val="20"/>
                <w:szCs w:val="20"/>
              </w:rPr>
            </w:pPr>
            <w:r w:rsidRPr="000F032B">
              <w:rPr>
                <w:color w:val="000000"/>
                <w:sz w:val="20"/>
                <w:szCs w:val="20"/>
              </w:rPr>
              <w:t> </w:t>
            </w:r>
          </w:p>
        </w:tc>
        <w:tc>
          <w:tcPr>
            <w:tcW w:w="783" w:type="dxa"/>
            <w:tcBorders>
              <w:top w:val="nil"/>
              <w:left w:val="nil"/>
              <w:bottom w:val="nil"/>
              <w:right w:val="nil"/>
            </w:tcBorders>
            <w:shd w:val="clear" w:color="000000" w:fill="FFFFFF"/>
            <w:noWrap/>
            <w:vAlign w:val="bottom"/>
            <w:hideMark/>
          </w:tcPr>
          <w:p w14:paraId="1F7E7DAF" w14:textId="77777777" w:rsidR="000F032B" w:rsidRPr="000F032B" w:rsidRDefault="000F032B" w:rsidP="000F032B">
            <w:pPr>
              <w:spacing w:after="0"/>
              <w:jc w:val="left"/>
              <w:rPr>
                <w:color w:val="000000"/>
                <w:sz w:val="20"/>
                <w:szCs w:val="20"/>
              </w:rPr>
            </w:pPr>
            <w:r w:rsidRPr="000F032B">
              <w:rPr>
                <w:color w:val="000000"/>
                <w:sz w:val="20"/>
                <w:szCs w:val="20"/>
              </w:rPr>
              <w:t>100</w:t>
            </w:r>
          </w:p>
        </w:tc>
        <w:tc>
          <w:tcPr>
            <w:tcW w:w="616" w:type="dxa"/>
            <w:tcBorders>
              <w:top w:val="nil"/>
              <w:left w:val="nil"/>
              <w:bottom w:val="nil"/>
              <w:right w:val="nil"/>
            </w:tcBorders>
            <w:shd w:val="clear" w:color="000000" w:fill="FFFFFF"/>
            <w:noWrap/>
            <w:vAlign w:val="bottom"/>
            <w:hideMark/>
          </w:tcPr>
          <w:p w14:paraId="52A868B5" w14:textId="77777777" w:rsidR="000F032B" w:rsidRPr="000F032B" w:rsidRDefault="000F032B" w:rsidP="000F032B">
            <w:pPr>
              <w:spacing w:after="0"/>
              <w:jc w:val="left"/>
              <w:rPr>
                <w:color w:val="000000"/>
                <w:sz w:val="20"/>
                <w:szCs w:val="20"/>
              </w:rPr>
            </w:pPr>
            <w:r w:rsidRPr="000F032B">
              <w:rPr>
                <w:color w:val="000000"/>
                <w:sz w:val="20"/>
                <w:szCs w:val="20"/>
              </w:rPr>
              <w:t>68</w:t>
            </w:r>
          </w:p>
        </w:tc>
        <w:tc>
          <w:tcPr>
            <w:tcW w:w="616" w:type="dxa"/>
            <w:tcBorders>
              <w:top w:val="nil"/>
              <w:left w:val="nil"/>
              <w:bottom w:val="nil"/>
              <w:right w:val="nil"/>
            </w:tcBorders>
            <w:shd w:val="clear" w:color="000000" w:fill="FFFFFF"/>
            <w:noWrap/>
            <w:vAlign w:val="bottom"/>
            <w:hideMark/>
          </w:tcPr>
          <w:p w14:paraId="21C5C232" w14:textId="77777777" w:rsidR="000F032B" w:rsidRPr="000F032B" w:rsidRDefault="000F032B" w:rsidP="000F032B">
            <w:pPr>
              <w:spacing w:after="0"/>
              <w:jc w:val="left"/>
              <w:rPr>
                <w:color w:val="000000"/>
                <w:sz w:val="20"/>
                <w:szCs w:val="20"/>
              </w:rPr>
            </w:pPr>
            <w:r w:rsidRPr="000F032B">
              <w:rPr>
                <w:color w:val="000000"/>
                <w:sz w:val="20"/>
                <w:szCs w:val="20"/>
              </w:rPr>
              <w:t>119</w:t>
            </w:r>
          </w:p>
        </w:tc>
      </w:tr>
      <w:tr w:rsidR="005D4EF9" w:rsidRPr="000F032B" w14:paraId="415DC261" w14:textId="77777777" w:rsidTr="005D4EF9">
        <w:trPr>
          <w:trHeight w:val="255"/>
        </w:trPr>
        <w:tc>
          <w:tcPr>
            <w:tcW w:w="739" w:type="dxa"/>
            <w:tcBorders>
              <w:top w:val="nil"/>
              <w:left w:val="nil"/>
              <w:bottom w:val="nil"/>
              <w:right w:val="nil"/>
            </w:tcBorders>
            <w:shd w:val="clear" w:color="000000" w:fill="FFFFFF"/>
            <w:noWrap/>
            <w:vAlign w:val="bottom"/>
            <w:hideMark/>
          </w:tcPr>
          <w:p w14:paraId="34A21458" w14:textId="77777777" w:rsidR="000F032B" w:rsidRPr="000F032B" w:rsidRDefault="000F032B" w:rsidP="000F032B">
            <w:pPr>
              <w:spacing w:after="0"/>
              <w:jc w:val="left"/>
              <w:rPr>
                <w:color w:val="000000"/>
                <w:sz w:val="20"/>
                <w:szCs w:val="20"/>
              </w:rPr>
            </w:pPr>
            <w:r w:rsidRPr="000F032B">
              <w:rPr>
                <w:color w:val="000000"/>
                <w:sz w:val="20"/>
                <w:szCs w:val="20"/>
              </w:rPr>
              <w:t>NSEI</w:t>
            </w:r>
          </w:p>
        </w:tc>
        <w:tc>
          <w:tcPr>
            <w:tcW w:w="783" w:type="dxa"/>
            <w:tcBorders>
              <w:top w:val="nil"/>
              <w:left w:val="nil"/>
              <w:bottom w:val="nil"/>
              <w:right w:val="nil"/>
            </w:tcBorders>
            <w:shd w:val="clear" w:color="000000" w:fill="FFFFFF"/>
            <w:noWrap/>
            <w:vAlign w:val="bottom"/>
            <w:hideMark/>
          </w:tcPr>
          <w:p w14:paraId="48F34531" w14:textId="77777777" w:rsidR="000F032B" w:rsidRPr="000F032B" w:rsidRDefault="000F032B" w:rsidP="000F032B">
            <w:pPr>
              <w:spacing w:after="0"/>
              <w:jc w:val="left"/>
              <w:rPr>
                <w:color w:val="000000"/>
                <w:sz w:val="20"/>
                <w:szCs w:val="20"/>
              </w:rPr>
            </w:pPr>
            <w:r w:rsidRPr="000F032B">
              <w:rPr>
                <w:color w:val="000000"/>
                <w:sz w:val="20"/>
                <w:szCs w:val="20"/>
              </w:rPr>
              <w:t>115</w:t>
            </w:r>
          </w:p>
        </w:tc>
        <w:tc>
          <w:tcPr>
            <w:tcW w:w="616" w:type="dxa"/>
            <w:tcBorders>
              <w:top w:val="nil"/>
              <w:left w:val="nil"/>
              <w:bottom w:val="nil"/>
              <w:right w:val="nil"/>
            </w:tcBorders>
            <w:shd w:val="clear" w:color="000000" w:fill="FFFFFF"/>
            <w:noWrap/>
            <w:vAlign w:val="bottom"/>
            <w:hideMark/>
          </w:tcPr>
          <w:p w14:paraId="37B23EBF" w14:textId="77777777" w:rsidR="000F032B" w:rsidRPr="000F032B" w:rsidRDefault="000F032B" w:rsidP="000F032B">
            <w:pPr>
              <w:spacing w:after="0"/>
              <w:jc w:val="left"/>
              <w:rPr>
                <w:color w:val="000000"/>
                <w:sz w:val="20"/>
                <w:szCs w:val="20"/>
              </w:rPr>
            </w:pPr>
            <w:r w:rsidRPr="000F032B">
              <w:rPr>
                <w:color w:val="000000"/>
                <w:sz w:val="20"/>
                <w:szCs w:val="20"/>
              </w:rPr>
              <w:t>73</w:t>
            </w:r>
          </w:p>
        </w:tc>
        <w:tc>
          <w:tcPr>
            <w:tcW w:w="616" w:type="dxa"/>
            <w:tcBorders>
              <w:top w:val="nil"/>
              <w:left w:val="nil"/>
              <w:bottom w:val="nil"/>
              <w:right w:val="nil"/>
            </w:tcBorders>
            <w:shd w:val="clear" w:color="000000" w:fill="FFFFFF"/>
            <w:noWrap/>
            <w:vAlign w:val="bottom"/>
            <w:hideMark/>
          </w:tcPr>
          <w:p w14:paraId="4C1DE5F9" w14:textId="77777777" w:rsidR="000F032B" w:rsidRPr="000F032B" w:rsidRDefault="000F032B" w:rsidP="000F032B">
            <w:pPr>
              <w:spacing w:after="0"/>
              <w:jc w:val="left"/>
              <w:rPr>
                <w:color w:val="000000"/>
                <w:sz w:val="20"/>
                <w:szCs w:val="20"/>
              </w:rPr>
            </w:pPr>
            <w:r w:rsidRPr="000F032B">
              <w:rPr>
                <w:color w:val="000000"/>
                <w:sz w:val="20"/>
                <w:szCs w:val="20"/>
              </w:rPr>
              <w:t>129</w:t>
            </w:r>
          </w:p>
        </w:tc>
        <w:tc>
          <w:tcPr>
            <w:tcW w:w="266" w:type="dxa"/>
            <w:tcBorders>
              <w:top w:val="nil"/>
              <w:left w:val="nil"/>
              <w:bottom w:val="nil"/>
              <w:right w:val="nil"/>
            </w:tcBorders>
            <w:shd w:val="clear" w:color="000000" w:fill="FFFFFF"/>
            <w:noWrap/>
            <w:vAlign w:val="bottom"/>
            <w:hideMark/>
          </w:tcPr>
          <w:p w14:paraId="320C7153" w14:textId="77777777" w:rsidR="000F032B" w:rsidRPr="000F032B" w:rsidRDefault="000F032B" w:rsidP="000F032B">
            <w:pPr>
              <w:spacing w:after="0"/>
              <w:jc w:val="left"/>
              <w:rPr>
                <w:color w:val="000000"/>
                <w:sz w:val="20"/>
                <w:szCs w:val="20"/>
              </w:rPr>
            </w:pPr>
            <w:r w:rsidRPr="000F032B">
              <w:rPr>
                <w:color w:val="000000"/>
                <w:sz w:val="20"/>
                <w:szCs w:val="20"/>
              </w:rPr>
              <w:t> </w:t>
            </w:r>
          </w:p>
        </w:tc>
        <w:tc>
          <w:tcPr>
            <w:tcW w:w="783" w:type="dxa"/>
            <w:tcBorders>
              <w:top w:val="nil"/>
              <w:left w:val="nil"/>
              <w:bottom w:val="nil"/>
              <w:right w:val="nil"/>
            </w:tcBorders>
            <w:shd w:val="clear" w:color="000000" w:fill="FFFFFF"/>
            <w:noWrap/>
            <w:vAlign w:val="bottom"/>
            <w:hideMark/>
          </w:tcPr>
          <w:p w14:paraId="22645E43" w14:textId="77777777" w:rsidR="000F032B" w:rsidRPr="000F032B" w:rsidRDefault="000F032B" w:rsidP="000F032B">
            <w:pPr>
              <w:spacing w:after="0"/>
              <w:jc w:val="left"/>
              <w:rPr>
                <w:color w:val="000000"/>
                <w:sz w:val="20"/>
                <w:szCs w:val="20"/>
              </w:rPr>
            </w:pPr>
            <w:r w:rsidRPr="000F032B">
              <w:rPr>
                <w:color w:val="000000"/>
                <w:sz w:val="20"/>
                <w:szCs w:val="20"/>
              </w:rPr>
              <w:t>129</w:t>
            </w:r>
          </w:p>
        </w:tc>
        <w:tc>
          <w:tcPr>
            <w:tcW w:w="616" w:type="dxa"/>
            <w:tcBorders>
              <w:top w:val="nil"/>
              <w:left w:val="nil"/>
              <w:bottom w:val="nil"/>
              <w:right w:val="nil"/>
            </w:tcBorders>
            <w:shd w:val="clear" w:color="000000" w:fill="FFFFFF"/>
            <w:noWrap/>
            <w:vAlign w:val="bottom"/>
            <w:hideMark/>
          </w:tcPr>
          <w:p w14:paraId="7F80F366" w14:textId="77777777" w:rsidR="000F032B" w:rsidRPr="000F032B" w:rsidRDefault="000F032B" w:rsidP="000F032B">
            <w:pPr>
              <w:spacing w:after="0"/>
              <w:jc w:val="left"/>
              <w:rPr>
                <w:color w:val="000000"/>
                <w:sz w:val="20"/>
                <w:szCs w:val="20"/>
              </w:rPr>
            </w:pPr>
            <w:r w:rsidRPr="000F032B">
              <w:rPr>
                <w:color w:val="000000"/>
                <w:sz w:val="20"/>
                <w:szCs w:val="20"/>
              </w:rPr>
              <w:t>94</w:t>
            </w:r>
          </w:p>
        </w:tc>
        <w:tc>
          <w:tcPr>
            <w:tcW w:w="616" w:type="dxa"/>
            <w:tcBorders>
              <w:top w:val="nil"/>
              <w:left w:val="nil"/>
              <w:bottom w:val="nil"/>
              <w:right w:val="nil"/>
            </w:tcBorders>
            <w:shd w:val="clear" w:color="000000" w:fill="FFFFFF"/>
            <w:noWrap/>
            <w:vAlign w:val="bottom"/>
            <w:hideMark/>
          </w:tcPr>
          <w:p w14:paraId="11067FB3" w14:textId="77777777" w:rsidR="000F032B" w:rsidRPr="000F032B" w:rsidRDefault="000F032B" w:rsidP="000F032B">
            <w:pPr>
              <w:spacing w:after="0"/>
              <w:jc w:val="left"/>
              <w:rPr>
                <w:color w:val="000000"/>
                <w:sz w:val="20"/>
                <w:szCs w:val="20"/>
              </w:rPr>
            </w:pPr>
            <w:r w:rsidRPr="000F032B">
              <w:rPr>
                <w:color w:val="000000"/>
                <w:sz w:val="20"/>
                <w:szCs w:val="20"/>
              </w:rPr>
              <w:t>137</w:t>
            </w:r>
          </w:p>
        </w:tc>
      </w:tr>
      <w:tr w:rsidR="005D4EF9" w:rsidRPr="000F032B" w14:paraId="58D6DE80" w14:textId="77777777" w:rsidTr="005D4EF9">
        <w:trPr>
          <w:trHeight w:val="255"/>
        </w:trPr>
        <w:tc>
          <w:tcPr>
            <w:tcW w:w="739" w:type="dxa"/>
            <w:tcBorders>
              <w:top w:val="nil"/>
              <w:left w:val="nil"/>
              <w:bottom w:val="nil"/>
              <w:right w:val="nil"/>
            </w:tcBorders>
            <w:shd w:val="clear" w:color="000000" w:fill="FFFFFF"/>
            <w:noWrap/>
            <w:vAlign w:val="bottom"/>
            <w:hideMark/>
          </w:tcPr>
          <w:p w14:paraId="44F6E099" w14:textId="77777777" w:rsidR="000F032B" w:rsidRPr="000F032B" w:rsidRDefault="000F032B" w:rsidP="000F032B">
            <w:pPr>
              <w:spacing w:after="0"/>
              <w:jc w:val="left"/>
              <w:rPr>
                <w:color w:val="000000"/>
                <w:sz w:val="20"/>
                <w:szCs w:val="20"/>
              </w:rPr>
            </w:pPr>
            <w:r w:rsidRPr="000F032B">
              <w:rPr>
                <w:color w:val="000000"/>
                <w:sz w:val="20"/>
                <w:szCs w:val="20"/>
              </w:rPr>
              <w:t>SSEO</w:t>
            </w:r>
          </w:p>
        </w:tc>
        <w:tc>
          <w:tcPr>
            <w:tcW w:w="783" w:type="dxa"/>
            <w:tcBorders>
              <w:top w:val="nil"/>
              <w:left w:val="nil"/>
              <w:bottom w:val="nil"/>
              <w:right w:val="nil"/>
            </w:tcBorders>
            <w:shd w:val="clear" w:color="000000" w:fill="FFFFFF"/>
            <w:noWrap/>
            <w:vAlign w:val="bottom"/>
            <w:hideMark/>
          </w:tcPr>
          <w:p w14:paraId="4E1333DC" w14:textId="77777777" w:rsidR="000F032B" w:rsidRPr="000F032B" w:rsidRDefault="000F032B" w:rsidP="000F032B">
            <w:pPr>
              <w:spacing w:after="0"/>
              <w:jc w:val="left"/>
              <w:rPr>
                <w:color w:val="000000"/>
                <w:sz w:val="20"/>
                <w:szCs w:val="20"/>
              </w:rPr>
            </w:pPr>
            <w:r w:rsidRPr="000F032B">
              <w:rPr>
                <w:color w:val="000000"/>
                <w:sz w:val="20"/>
                <w:szCs w:val="20"/>
              </w:rPr>
              <w:t>202</w:t>
            </w:r>
          </w:p>
        </w:tc>
        <w:tc>
          <w:tcPr>
            <w:tcW w:w="616" w:type="dxa"/>
            <w:tcBorders>
              <w:top w:val="nil"/>
              <w:left w:val="nil"/>
              <w:bottom w:val="nil"/>
              <w:right w:val="nil"/>
            </w:tcBorders>
            <w:shd w:val="clear" w:color="000000" w:fill="FFFFFF"/>
            <w:noWrap/>
            <w:vAlign w:val="bottom"/>
            <w:hideMark/>
          </w:tcPr>
          <w:p w14:paraId="51B95670" w14:textId="77777777" w:rsidR="000F032B" w:rsidRPr="000F032B" w:rsidRDefault="000F032B" w:rsidP="000F032B">
            <w:pPr>
              <w:spacing w:after="0"/>
              <w:jc w:val="left"/>
              <w:rPr>
                <w:color w:val="000000"/>
                <w:sz w:val="20"/>
                <w:szCs w:val="20"/>
              </w:rPr>
            </w:pPr>
            <w:r w:rsidRPr="000F032B">
              <w:rPr>
                <w:color w:val="000000"/>
                <w:sz w:val="20"/>
                <w:szCs w:val="20"/>
              </w:rPr>
              <w:t>298</w:t>
            </w:r>
          </w:p>
        </w:tc>
        <w:tc>
          <w:tcPr>
            <w:tcW w:w="616" w:type="dxa"/>
            <w:tcBorders>
              <w:top w:val="nil"/>
              <w:left w:val="nil"/>
              <w:bottom w:val="nil"/>
              <w:right w:val="nil"/>
            </w:tcBorders>
            <w:shd w:val="clear" w:color="000000" w:fill="FFFFFF"/>
            <w:noWrap/>
            <w:vAlign w:val="bottom"/>
            <w:hideMark/>
          </w:tcPr>
          <w:p w14:paraId="4E35E685" w14:textId="77777777" w:rsidR="000F032B" w:rsidRPr="000F032B" w:rsidRDefault="000F032B" w:rsidP="000F032B">
            <w:pPr>
              <w:spacing w:after="0"/>
              <w:jc w:val="left"/>
              <w:rPr>
                <w:color w:val="000000"/>
                <w:sz w:val="20"/>
                <w:szCs w:val="20"/>
              </w:rPr>
            </w:pPr>
            <w:r w:rsidRPr="000F032B">
              <w:rPr>
                <w:color w:val="000000"/>
                <w:sz w:val="20"/>
                <w:szCs w:val="20"/>
              </w:rPr>
              <w:t>358</w:t>
            </w:r>
          </w:p>
        </w:tc>
        <w:tc>
          <w:tcPr>
            <w:tcW w:w="266" w:type="dxa"/>
            <w:tcBorders>
              <w:top w:val="nil"/>
              <w:left w:val="nil"/>
              <w:bottom w:val="nil"/>
              <w:right w:val="nil"/>
            </w:tcBorders>
            <w:shd w:val="clear" w:color="000000" w:fill="FFFFFF"/>
            <w:noWrap/>
            <w:vAlign w:val="bottom"/>
            <w:hideMark/>
          </w:tcPr>
          <w:p w14:paraId="04D9625F" w14:textId="77777777" w:rsidR="000F032B" w:rsidRPr="000F032B" w:rsidRDefault="000F032B" w:rsidP="000F032B">
            <w:pPr>
              <w:spacing w:after="0"/>
              <w:jc w:val="left"/>
              <w:rPr>
                <w:color w:val="000000"/>
                <w:sz w:val="20"/>
                <w:szCs w:val="20"/>
              </w:rPr>
            </w:pPr>
            <w:r w:rsidRPr="000F032B">
              <w:rPr>
                <w:color w:val="000000"/>
                <w:sz w:val="20"/>
                <w:szCs w:val="20"/>
              </w:rPr>
              <w:t> </w:t>
            </w:r>
          </w:p>
        </w:tc>
        <w:tc>
          <w:tcPr>
            <w:tcW w:w="783" w:type="dxa"/>
            <w:tcBorders>
              <w:top w:val="nil"/>
              <w:left w:val="nil"/>
              <w:bottom w:val="nil"/>
              <w:right w:val="nil"/>
            </w:tcBorders>
            <w:shd w:val="clear" w:color="000000" w:fill="FFFFFF"/>
            <w:noWrap/>
            <w:vAlign w:val="bottom"/>
            <w:hideMark/>
          </w:tcPr>
          <w:p w14:paraId="229F9920" w14:textId="77777777" w:rsidR="000F032B" w:rsidRPr="000F032B" w:rsidRDefault="000F032B" w:rsidP="000F032B">
            <w:pPr>
              <w:spacing w:after="0"/>
              <w:jc w:val="left"/>
              <w:rPr>
                <w:color w:val="000000"/>
                <w:sz w:val="20"/>
                <w:szCs w:val="20"/>
              </w:rPr>
            </w:pPr>
            <w:r w:rsidRPr="000F032B">
              <w:rPr>
                <w:color w:val="000000"/>
                <w:sz w:val="20"/>
                <w:szCs w:val="20"/>
              </w:rPr>
              <w:t>232</w:t>
            </w:r>
          </w:p>
        </w:tc>
        <w:tc>
          <w:tcPr>
            <w:tcW w:w="616" w:type="dxa"/>
            <w:tcBorders>
              <w:top w:val="nil"/>
              <w:left w:val="nil"/>
              <w:bottom w:val="nil"/>
              <w:right w:val="nil"/>
            </w:tcBorders>
            <w:shd w:val="clear" w:color="000000" w:fill="FFFFFF"/>
            <w:noWrap/>
            <w:vAlign w:val="bottom"/>
            <w:hideMark/>
          </w:tcPr>
          <w:p w14:paraId="5FC22675" w14:textId="77777777" w:rsidR="000F032B" w:rsidRPr="000F032B" w:rsidRDefault="000F032B" w:rsidP="000F032B">
            <w:pPr>
              <w:spacing w:after="0"/>
              <w:jc w:val="left"/>
              <w:rPr>
                <w:color w:val="000000"/>
                <w:sz w:val="20"/>
                <w:szCs w:val="20"/>
              </w:rPr>
            </w:pPr>
            <w:r w:rsidRPr="000F032B">
              <w:rPr>
                <w:color w:val="000000"/>
                <w:sz w:val="20"/>
                <w:szCs w:val="20"/>
              </w:rPr>
              <w:t>394</w:t>
            </w:r>
          </w:p>
        </w:tc>
        <w:tc>
          <w:tcPr>
            <w:tcW w:w="616" w:type="dxa"/>
            <w:tcBorders>
              <w:top w:val="nil"/>
              <w:left w:val="nil"/>
              <w:bottom w:val="nil"/>
              <w:right w:val="nil"/>
            </w:tcBorders>
            <w:shd w:val="clear" w:color="000000" w:fill="FFFFFF"/>
            <w:noWrap/>
            <w:vAlign w:val="bottom"/>
            <w:hideMark/>
          </w:tcPr>
          <w:p w14:paraId="364A3B6F" w14:textId="77777777" w:rsidR="000F032B" w:rsidRPr="000F032B" w:rsidRDefault="000F032B" w:rsidP="000F032B">
            <w:pPr>
              <w:spacing w:after="0"/>
              <w:jc w:val="left"/>
              <w:rPr>
                <w:color w:val="000000"/>
                <w:sz w:val="20"/>
                <w:szCs w:val="20"/>
              </w:rPr>
            </w:pPr>
            <w:r w:rsidRPr="000F032B">
              <w:rPr>
                <w:color w:val="000000"/>
                <w:sz w:val="20"/>
                <w:szCs w:val="20"/>
              </w:rPr>
              <w:t>432</w:t>
            </w:r>
          </w:p>
        </w:tc>
      </w:tr>
      <w:tr w:rsidR="005D4EF9" w:rsidRPr="000F032B" w14:paraId="52E41BD7" w14:textId="77777777" w:rsidTr="005D4EF9">
        <w:trPr>
          <w:trHeight w:val="255"/>
        </w:trPr>
        <w:tc>
          <w:tcPr>
            <w:tcW w:w="739" w:type="dxa"/>
            <w:tcBorders>
              <w:top w:val="nil"/>
              <w:left w:val="nil"/>
              <w:bottom w:val="single" w:sz="4" w:space="0" w:color="auto"/>
              <w:right w:val="nil"/>
            </w:tcBorders>
            <w:shd w:val="clear" w:color="000000" w:fill="FFFFFF"/>
            <w:noWrap/>
            <w:vAlign w:val="bottom"/>
            <w:hideMark/>
          </w:tcPr>
          <w:p w14:paraId="4622B1C9" w14:textId="77777777" w:rsidR="000F032B" w:rsidRPr="000F032B" w:rsidRDefault="000F032B" w:rsidP="000F032B">
            <w:pPr>
              <w:spacing w:after="0"/>
              <w:jc w:val="left"/>
              <w:rPr>
                <w:color w:val="000000"/>
                <w:sz w:val="20"/>
                <w:szCs w:val="20"/>
              </w:rPr>
            </w:pPr>
            <w:r w:rsidRPr="000F032B">
              <w:rPr>
                <w:color w:val="000000"/>
                <w:sz w:val="20"/>
                <w:szCs w:val="20"/>
              </w:rPr>
              <w:t>NSEO</w:t>
            </w:r>
          </w:p>
        </w:tc>
        <w:tc>
          <w:tcPr>
            <w:tcW w:w="783" w:type="dxa"/>
            <w:tcBorders>
              <w:top w:val="nil"/>
              <w:left w:val="nil"/>
              <w:bottom w:val="single" w:sz="4" w:space="0" w:color="auto"/>
              <w:right w:val="nil"/>
            </w:tcBorders>
            <w:shd w:val="clear" w:color="000000" w:fill="FFFFFF"/>
            <w:noWrap/>
            <w:vAlign w:val="bottom"/>
            <w:hideMark/>
          </w:tcPr>
          <w:p w14:paraId="3C0B4B54" w14:textId="77777777" w:rsidR="000F032B" w:rsidRPr="000F032B" w:rsidRDefault="000F032B" w:rsidP="000F032B">
            <w:pPr>
              <w:spacing w:after="0"/>
              <w:jc w:val="left"/>
              <w:rPr>
                <w:color w:val="000000"/>
                <w:sz w:val="20"/>
                <w:szCs w:val="20"/>
              </w:rPr>
            </w:pPr>
            <w:r w:rsidRPr="000F032B">
              <w:rPr>
                <w:color w:val="000000"/>
                <w:sz w:val="20"/>
                <w:szCs w:val="20"/>
              </w:rPr>
              <w:t>119</w:t>
            </w:r>
          </w:p>
        </w:tc>
        <w:tc>
          <w:tcPr>
            <w:tcW w:w="616" w:type="dxa"/>
            <w:tcBorders>
              <w:top w:val="nil"/>
              <w:left w:val="nil"/>
              <w:bottom w:val="single" w:sz="4" w:space="0" w:color="auto"/>
              <w:right w:val="nil"/>
            </w:tcBorders>
            <w:shd w:val="clear" w:color="000000" w:fill="FFFFFF"/>
            <w:noWrap/>
            <w:vAlign w:val="bottom"/>
            <w:hideMark/>
          </w:tcPr>
          <w:p w14:paraId="1855B128" w14:textId="77777777" w:rsidR="000F032B" w:rsidRPr="000F032B" w:rsidRDefault="000F032B" w:rsidP="000F032B">
            <w:pPr>
              <w:spacing w:after="0"/>
              <w:jc w:val="left"/>
              <w:rPr>
                <w:color w:val="000000"/>
                <w:sz w:val="20"/>
                <w:szCs w:val="20"/>
              </w:rPr>
            </w:pPr>
            <w:r w:rsidRPr="000F032B">
              <w:rPr>
                <w:color w:val="000000"/>
                <w:sz w:val="20"/>
                <w:szCs w:val="20"/>
              </w:rPr>
              <w:t>58</w:t>
            </w:r>
          </w:p>
        </w:tc>
        <w:tc>
          <w:tcPr>
            <w:tcW w:w="616" w:type="dxa"/>
            <w:tcBorders>
              <w:top w:val="nil"/>
              <w:left w:val="nil"/>
              <w:bottom w:val="single" w:sz="4" w:space="0" w:color="auto"/>
              <w:right w:val="nil"/>
            </w:tcBorders>
            <w:shd w:val="clear" w:color="000000" w:fill="FFFFFF"/>
            <w:noWrap/>
            <w:vAlign w:val="bottom"/>
            <w:hideMark/>
          </w:tcPr>
          <w:p w14:paraId="2A7A04A1" w14:textId="77777777" w:rsidR="000F032B" w:rsidRPr="000F032B" w:rsidRDefault="000F032B" w:rsidP="000F032B">
            <w:pPr>
              <w:spacing w:after="0"/>
              <w:jc w:val="left"/>
              <w:rPr>
                <w:color w:val="000000"/>
                <w:sz w:val="20"/>
                <w:szCs w:val="20"/>
              </w:rPr>
            </w:pPr>
            <w:r w:rsidRPr="000F032B">
              <w:rPr>
                <w:color w:val="000000"/>
                <w:sz w:val="20"/>
                <w:szCs w:val="20"/>
              </w:rPr>
              <w:t>176</w:t>
            </w:r>
          </w:p>
        </w:tc>
        <w:tc>
          <w:tcPr>
            <w:tcW w:w="266" w:type="dxa"/>
            <w:tcBorders>
              <w:top w:val="nil"/>
              <w:left w:val="nil"/>
              <w:bottom w:val="single" w:sz="4" w:space="0" w:color="auto"/>
              <w:right w:val="nil"/>
            </w:tcBorders>
            <w:shd w:val="clear" w:color="000000" w:fill="FFFFFF"/>
            <w:noWrap/>
            <w:vAlign w:val="bottom"/>
            <w:hideMark/>
          </w:tcPr>
          <w:p w14:paraId="261057B3" w14:textId="77777777" w:rsidR="000F032B" w:rsidRPr="000F032B" w:rsidRDefault="000F032B" w:rsidP="000F032B">
            <w:pPr>
              <w:spacing w:after="0"/>
              <w:jc w:val="left"/>
              <w:rPr>
                <w:color w:val="000000"/>
                <w:sz w:val="20"/>
                <w:szCs w:val="20"/>
              </w:rPr>
            </w:pPr>
            <w:r w:rsidRPr="000F032B">
              <w:rPr>
                <w:color w:val="000000"/>
                <w:sz w:val="20"/>
                <w:szCs w:val="20"/>
              </w:rPr>
              <w:t> </w:t>
            </w:r>
          </w:p>
        </w:tc>
        <w:tc>
          <w:tcPr>
            <w:tcW w:w="783" w:type="dxa"/>
            <w:tcBorders>
              <w:top w:val="nil"/>
              <w:left w:val="nil"/>
              <w:bottom w:val="single" w:sz="4" w:space="0" w:color="auto"/>
              <w:right w:val="nil"/>
            </w:tcBorders>
            <w:shd w:val="clear" w:color="000000" w:fill="FFFFFF"/>
            <w:noWrap/>
            <w:vAlign w:val="bottom"/>
            <w:hideMark/>
          </w:tcPr>
          <w:p w14:paraId="5C01453E" w14:textId="77777777" w:rsidR="000F032B" w:rsidRPr="000F032B" w:rsidRDefault="000F032B" w:rsidP="000F032B">
            <w:pPr>
              <w:spacing w:after="0"/>
              <w:jc w:val="left"/>
              <w:rPr>
                <w:color w:val="000000"/>
                <w:sz w:val="20"/>
                <w:szCs w:val="20"/>
              </w:rPr>
            </w:pPr>
            <w:r w:rsidRPr="000F032B">
              <w:rPr>
                <w:color w:val="000000"/>
                <w:sz w:val="20"/>
                <w:szCs w:val="20"/>
              </w:rPr>
              <w:t>80</w:t>
            </w:r>
          </w:p>
        </w:tc>
        <w:tc>
          <w:tcPr>
            <w:tcW w:w="616" w:type="dxa"/>
            <w:tcBorders>
              <w:top w:val="nil"/>
              <w:left w:val="nil"/>
              <w:bottom w:val="single" w:sz="4" w:space="0" w:color="auto"/>
              <w:right w:val="nil"/>
            </w:tcBorders>
            <w:shd w:val="clear" w:color="000000" w:fill="FFFFFF"/>
            <w:noWrap/>
            <w:vAlign w:val="bottom"/>
            <w:hideMark/>
          </w:tcPr>
          <w:p w14:paraId="37CA45D9" w14:textId="77777777" w:rsidR="000F032B" w:rsidRPr="000F032B" w:rsidRDefault="000F032B" w:rsidP="000F032B">
            <w:pPr>
              <w:spacing w:after="0"/>
              <w:jc w:val="left"/>
              <w:rPr>
                <w:color w:val="000000"/>
                <w:sz w:val="20"/>
                <w:szCs w:val="20"/>
              </w:rPr>
            </w:pPr>
            <w:r w:rsidRPr="000F032B">
              <w:rPr>
                <w:color w:val="000000"/>
                <w:sz w:val="20"/>
                <w:szCs w:val="20"/>
              </w:rPr>
              <w:t>51</w:t>
            </w:r>
          </w:p>
        </w:tc>
        <w:tc>
          <w:tcPr>
            <w:tcW w:w="616" w:type="dxa"/>
            <w:tcBorders>
              <w:top w:val="nil"/>
              <w:left w:val="nil"/>
              <w:bottom w:val="single" w:sz="4" w:space="0" w:color="auto"/>
              <w:right w:val="nil"/>
            </w:tcBorders>
            <w:shd w:val="clear" w:color="000000" w:fill="FFFFFF"/>
            <w:noWrap/>
            <w:vAlign w:val="bottom"/>
            <w:hideMark/>
          </w:tcPr>
          <w:p w14:paraId="65E66601" w14:textId="77777777" w:rsidR="000F032B" w:rsidRPr="000F032B" w:rsidRDefault="000F032B" w:rsidP="000F032B">
            <w:pPr>
              <w:spacing w:after="0"/>
              <w:jc w:val="left"/>
              <w:rPr>
                <w:color w:val="000000"/>
                <w:sz w:val="20"/>
                <w:szCs w:val="20"/>
              </w:rPr>
            </w:pPr>
            <w:r w:rsidRPr="000F032B">
              <w:rPr>
                <w:color w:val="000000"/>
                <w:sz w:val="20"/>
                <w:szCs w:val="20"/>
              </w:rPr>
              <w:t>64</w:t>
            </w:r>
          </w:p>
        </w:tc>
      </w:tr>
    </w:tbl>
    <w:p w14:paraId="59E4F193" w14:textId="77777777" w:rsidR="000F032B" w:rsidRDefault="000F032B" w:rsidP="000F032B"/>
    <w:p w14:paraId="59CD25B1" w14:textId="60510D4C" w:rsidR="009922D5" w:rsidRDefault="009922D5" w:rsidP="00A41664">
      <w:pPr>
        <w:pStyle w:val="Heading2"/>
      </w:pPr>
    </w:p>
    <w:p w14:paraId="7153A292" w14:textId="191BC7D0" w:rsidR="00D25028" w:rsidRDefault="00D25028" w:rsidP="00A41664">
      <w:pPr>
        <w:pStyle w:val="Heading2"/>
      </w:pPr>
      <w:r>
        <w:t>Prince William Sound</w:t>
      </w:r>
      <w:r w:rsidR="00C8496B">
        <w:t>/North Gulf Coast</w:t>
      </w:r>
    </w:p>
    <w:p w14:paraId="61A1BCED" w14:textId="074B1D68" w:rsidR="00AE38C2" w:rsidRDefault="00AE38C2" w:rsidP="00372B9B">
      <w:r>
        <w:t xml:space="preserve">Commercial and </w:t>
      </w:r>
      <w:r w:rsidR="006D3119">
        <w:t>s</w:t>
      </w:r>
      <w:r>
        <w:t xml:space="preserve">port fishermen who return to ports in and adjacent to PWS (Valdez, Whittier, Cordova, Seward) fish in </w:t>
      </w:r>
      <w:r w:rsidR="00C73C3E">
        <w:t>both</w:t>
      </w:r>
      <w:r>
        <w:t xml:space="preserve"> inside and outside waters. </w:t>
      </w:r>
      <w:r w:rsidR="00BF1BFE">
        <w:t xml:space="preserve">One spatial group will represent inside waters of PWS, and two spatial groups will represent neighboring outside waters (Areas E and H) for broad geographic distribution of fish from the NGC adjacent to PWS. </w:t>
      </w:r>
      <w:r>
        <w:t>For the purposes of this study, inside waters of PWS will be defined by statistical areas that are interior to land masses and</w:t>
      </w:r>
      <w:r w:rsidRPr="00AE38C2">
        <w:t xml:space="preserve"> </w:t>
      </w:r>
      <w:r>
        <w:t>where little water transport with coastal ocean currents</w:t>
      </w:r>
      <w:r w:rsidR="009B7A55">
        <w:t xml:space="preserve"> is expected</w:t>
      </w:r>
      <w:r>
        <w:t>.</w:t>
      </w:r>
      <w:r w:rsidR="00372B9B">
        <w:t xml:space="preserve"> </w:t>
      </w:r>
      <w:r w:rsidR="005C5786">
        <w:t xml:space="preserve">As management areas do not clearly define inside and outside waters </w:t>
      </w:r>
      <w:r w:rsidR="00C73C3E">
        <w:t xml:space="preserve">for PWS, Area E statistical areas were assigned to inside, outside and border categories based on expected exposure to coastal ocean currents (Table </w:t>
      </w:r>
      <w:r w:rsidR="0022501D">
        <w:t>3</w:t>
      </w:r>
      <w:r w:rsidR="0001052D">
        <w:t>, Figure 2</w:t>
      </w:r>
      <w:r w:rsidR="00C73C3E">
        <w:t>)</w:t>
      </w:r>
      <w:r w:rsidR="00372B9B">
        <w:t>.</w:t>
      </w:r>
      <w:r w:rsidR="00C73C3E">
        <w:t xml:space="preserve"> Border statistical areas will be excluded from the analysis as it is unclear whether samples from those areas should be designated as inside or outside waters.</w:t>
      </w:r>
      <w:r w:rsidR="009B7A55" w:rsidRPr="009B7A55">
        <w:t xml:space="preserve"> </w:t>
      </w:r>
      <w:r w:rsidR="009B7A55">
        <w:t>Neighboring statistical areas in Area H (NGC) will provide an additional outside stratum to obtain broad geographic sampling of areas exposed to coastal ocean currents in the vicinity of PWS.</w:t>
      </w:r>
    </w:p>
    <w:p w14:paraId="7F1DCB49" w14:textId="20FD1430" w:rsidR="00C73C3E" w:rsidRDefault="00C73C3E" w:rsidP="00C73C3E">
      <w:pPr>
        <w:pStyle w:val="Caption"/>
        <w:keepNext/>
      </w:pPr>
      <w:r>
        <w:lastRenderedPageBreak/>
        <w:t xml:space="preserve">Table </w:t>
      </w:r>
      <w:r w:rsidR="001350BE">
        <w:rPr>
          <w:noProof/>
        </w:rPr>
        <w:fldChar w:fldCharType="begin"/>
      </w:r>
      <w:r w:rsidR="001350BE">
        <w:rPr>
          <w:noProof/>
        </w:rPr>
        <w:instrText xml:space="preserve"> SEQ Table \* ARABIC </w:instrText>
      </w:r>
      <w:r w:rsidR="001350BE">
        <w:rPr>
          <w:noProof/>
        </w:rPr>
        <w:fldChar w:fldCharType="separate"/>
      </w:r>
      <w:r w:rsidR="00201947">
        <w:rPr>
          <w:noProof/>
        </w:rPr>
        <w:t>3</w:t>
      </w:r>
      <w:r w:rsidR="001350BE">
        <w:rPr>
          <w:noProof/>
        </w:rPr>
        <w:fldChar w:fldCharType="end"/>
      </w:r>
      <w:r>
        <w:t xml:space="preserve">. </w:t>
      </w:r>
      <w:r w:rsidR="0001052D">
        <w:t>Category</w:t>
      </w:r>
      <w:r w:rsidR="00D25028">
        <w:t xml:space="preserve"> </w:t>
      </w:r>
      <w:r>
        <w:t xml:space="preserve">designation for </w:t>
      </w:r>
      <w:r w:rsidR="00D25028">
        <w:t xml:space="preserve">Prince William Sound </w:t>
      </w:r>
      <w:r>
        <w:t>Area E statistical areas.</w:t>
      </w:r>
    </w:p>
    <w:tbl>
      <w:tblPr>
        <w:tblW w:w="5020" w:type="dxa"/>
        <w:tblInd w:w="108" w:type="dxa"/>
        <w:tblLook w:val="04A0" w:firstRow="1" w:lastRow="0" w:firstColumn="1" w:lastColumn="0" w:noHBand="0" w:noVBand="1"/>
      </w:tblPr>
      <w:tblGrid>
        <w:gridCol w:w="1700"/>
        <w:gridCol w:w="1720"/>
        <w:gridCol w:w="1600"/>
      </w:tblGrid>
      <w:tr w:rsidR="00C73C3E" w:rsidRPr="00C73C3E" w14:paraId="78E35327" w14:textId="77777777" w:rsidTr="00C73C3E">
        <w:trPr>
          <w:trHeight w:val="510"/>
        </w:trPr>
        <w:tc>
          <w:tcPr>
            <w:tcW w:w="1700" w:type="dxa"/>
            <w:tcBorders>
              <w:top w:val="single" w:sz="4" w:space="0" w:color="auto"/>
              <w:left w:val="nil"/>
              <w:bottom w:val="single" w:sz="4" w:space="0" w:color="auto"/>
              <w:right w:val="nil"/>
            </w:tcBorders>
            <w:shd w:val="clear" w:color="auto" w:fill="auto"/>
            <w:vAlign w:val="center"/>
            <w:hideMark/>
          </w:tcPr>
          <w:p w14:paraId="42ECE71F" w14:textId="77777777" w:rsidR="00C73C3E" w:rsidRPr="00C73C3E" w:rsidRDefault="00C73C3E" w:rsidP="00C73C3E">
            <w:pPr>
              <w:spacing w:after="0"/>
              <w:jc w:val="center"/>
              <w:rPr>
                <w:color w:val="000000"/>
                <w:sz w:val="18"/>
                <w:szCs w:val="18"/>
              </w:rPr>
            </w:pPr>
            <w:r w:rsidRPr="00C73C3E">
              <w:rPr>
                <w:color w:val="000000"/>
                <w:sz w:val="18"/>
                <w:szCs w:val="18"/>
              </w:rPr>
              <w:t>Inside Waters</w:t>
            </w:r>
          </w:p>
        </w:tc>
        <w:tc>
          <w:tcPr>
            <w:tcW w:w="1720" w:type="dxa"/>
            <w:tcBorders>
              <w:top w:val="single" w:sz="4" w:space="0" w:color="auto"/>
              <w:left w:val="nil"/>
              <w:bottom w:val="single" w:sz="4" w:space="0" w:color="auto"/>
              <w:right w:val="nil"/>
            </w:tcBorders>
            <w:shd w:val="clear" w:color="auto" w:fill="auto"/>
            <w:vAlign w:val="center"/>
            <w:hideMark/>
          </w:tcPr>
          <w:p w14:paraId="156B5B1E" w14:textId="77777777" w:rsidR="00C73C3E" w:rsidRPr="00C73C3E" w:rsidRDefault="00C73C3E" w:rsidP="00C73C3E">
            <w:pPr>
              <w:spacing w:after="0"/>
              <w:jc w:val="center"/>
              <w:rPr>
                <w:color w:val="000000"/>
                <w:sz w:val="18"/>
                <w:szCs w:val="18"/>
              </w:rPr>
            </w:pPr>
            <w:r w:rsidRPr="00C73C3E">
              <w:rPr>
                <w:color w:val="000000"/>
                <w:sz w:val="18"/>
                <w:szCs w:val="18"/>
              </w:rPr>
              <w:t>Border Waters</w:t>
            </w:r>
          </w:p>
        </w:tc>
        <w:tc>
          <w:tcPr>
            <w:tcW w:w="1600" w:type="dxa"/>
            <w:tcBorders>
              <w:top w:val="single" w:sz="4" w:space="0" w:color="auto"/>
              <w:left w:val="nil"/>
              <w:bottom w:val="single" w:sz="4" w:space="0" w:color="auto"/>
              <w:right w:val="nil"/>
            </w:tcBorders>
            <w:shd w:val="clear" w:color="auto" w:fill="auto"/>
            <w:vAlign w:val="center"/>
            <w:hideMark/>
          </w:tcPr>
          <w:p w14:paraId="529352FB" w14:textId="1CA6FD47" w:rsidR="00C73C3E" w:rsidRPr="00C73C3E" w:rsidRDefault="00C73C3E" w:rsidP="00C73C3E">
            <w:pPr>
              <w:spacing w:after="0"/>
              <w:jc w:val="center"/>
              <w:rPr>
                <w:color w:val="000000"/>
                <w:sz w:val="18"/>
                <w:szCs w:val="18"/>
              </w:rPr>
            </w:pPr>
            <w:r w:rsidRPr="00C73C3E">
              <w:rPr>
                <w:color w:val="000000"/>
                <w:sz w:val="18"/>
                <w:szCs w:val="18"/>
              </w:rPr>
              <w:t>Area E Ou</w:t>
            </w:r>
            <w:r w:rsidRPr="0001052D">
              <w:rPr>
                <w:color w:val="000000"/>
                <w:sz w:val="18"/>
                <w:szCs w:val="18"/>
              </w:rPr>
              <w:t>ts</w:t>
            </w:r>
            <w:r w:rsidRPr="00C73C3E">
              <w:rPr>
                <w:color w:val="000000"/>
                <w:sz w:val="18"/>
                <w:szCs w:val="18"/>
              </w:rPr>
              <w:t>ide Waters</w:t>
            </w:r>
          </w:p>
        </w:tc>
      </w:tr>
      <w:tr w:rsidR="00C73C3E" w:rsidRPr="00C73C3E" w14:paraId="38D165E5" w14:textId="77777777" w:rsidTr="00C73C3E">
        <w:trPr>
          <w:trHeight w:val="255"/>
        </w:trPr>
        <w:tc>
          <w:tcPr>
            <w:tcW w:w="1700" w:type="dxa"/>
            <w:tcBorders>
              <w:top w:val="nil"/>
              <w:left w:val="nil"/>
              <w:bottom w:val="nil"/>
              <w:right w:val="nil"/>
            </w:tcBorders>
            <w:shd w:val="clear" w:color="auto" w:fill="auto"/>
            <w:noWrap/>
            <w:vAlign w:val="bottom"/>
            <w:hideMark/>
          </w:tcPr>
          <w:p w14:paraId="43F9F58E" w14:textId="77777777" w:rsidR="00C73C3E" w:rsidRPr="00C73C3E" w:rsidRDefault="00C73C3E" w:rsidP="00C73C3E">
            <w:pPr>
              <w:spacing w:after="0"/>
              <w:jc w:val="right"/>
              <w:rPr>
                <w:color w:val="000000"/>
                <w:sz w:val="18"/>
                <w:szCs w:val="18"/>
              </w:rPr>
            </w:pPr>
            <w:r w:rsidRPr="00C73C3E">
              <w:rPr>
                <w:color w:val="000000"/>
                <w:sz w:val="18"/>
                <w:szCs w:val="18"/>
              </w:rPr>
              <w:t>476034</w:t>
            </w:r>
          </w:p>
        </w:tc>
        <w:tc>
          <w:tcPr>
            <w:tcW w:w="1720" w:type="dxa"/>
            <w:tcBorders>
              <w:top w:val="nil"/>
              <w:left w:val="nil"/>
              <w:bottom w:val="nil"/>
              <w:right w:val="nil"/>
            </w:tcBorders>
            <w:shd w:val="clear" w:color="auto" w:fill="auto"/>
            <w:noWrap/>
            <w:vAlign w:val="bottom"/>
            <w:hideMark/>
          </w:tcPr>
          <w:p w14:paraId="674E2220" w14:textId="77777777" w:rsidR="00C73C3E" w:rsidRPr="00C73C3E" w:rsidRDefault="00C73C3E" w:rsidP="00C73C3E">
            <w:pPr>
              <w:spacing w:after="0"/>
              <w:jc w:val="right"/>
              <w:rPr>
                <w:color w:val="000000"/>
                <w:sz w:val="18"/>
                <w:szCs w:val="18"/>
              </w:rPr>
            </w:pPr>
            <w:r w:rsidRPr="00C73C3E">
              <w:rPr>
                <w:color w:val="000000"/>
                <w:sz w:val="18"/>
                <w:szCs w:val="18"/>
              </w:rPr>
              <w:t>466005</w:t>
            </w:r>
          </w:p>
        </w:tc>
        <w:tc>
          <w:tcPr>
            <w:tcW w:w="1600" w:type="dxa"/>
            <w:tcBorders>
              <w:top w:val="nil"/>
              <w:left w:val="nil"/>
              <w:bottom w:val="nil"/>
              <w:right w:val="nil"/>
            </w:tcBorders>
            <w:shd w:val="clear" w:color="auto" w:fill="auto"/>
            <w:noWrap/>
            <w:vAlign w:val="bottom"/>
            <w:hideMark/>
          </w:tcPr>
          <w:p w14:paraId="3B8001CA" w14:textId="77777777" w:rsidR="00C73C3E" w:rsidRPr="00C73C3E" w:rsidRDefault="00C73C3E" w:rsidP="00C73C3E">
            <w:pPr>
              <w:spacing w:after="0"/>
              <w:jc w:val="right"/>
              <w:rPr>
                <w:color w:val="000000"/>
                <w:sz w:val="18"/>
                <w:szCs w:val="18"/>
              </w:rPr>
            </w:pPr>
            <w:r w:rsidRPr="00C73C3E">
              <w:rPr>
                <w:color w:val="000000"/>
                <w:sz w:val="18"/>
                <w:szCs w:val="18"/>
              </w:rPr>
              <w:t>445830</w:t>
            </w:r>
          </w:p>
        </w:tc>
      </w:tr>
      <w:tr w:rsidR="00C73C3E" w:rsidRPr="00C73C3E" w14:paraId="10BAF447" w14:textId="77777777" w:rsidTr="00C73C3E">
        <w:trPr>
          <w:trHeight w:val="255"/>
        </w:trPr>
        <w:tc>
          <w:tcPr>
            <w:tcW w:w="1700" w:type="dxa"/>
            <w:tcBorders>
              <w:top w:val="nil"/>
              <w:left w:val="nil"/>
              <w:bottom w:val="nil"/>
              <w:right w:val="nil"/>
            </w:tcBorders>
            <w:shd w:val="clear" w:color="auto" w:fill="auto"/>
            <w:noWrap/>
            <w:vAlign w:val="bottom"/>
            <w:hideMark/>
          </w:tcPr>
          <w:p w14:paraId="543ECEEB" w14:textId="77777777" w:rsidR="00C73C3E" w:rsidRPr="00C73C3E" w:rsidRDefault="00C73C3E" w:rsidP="00C73C3E">
            <w:pPr>
              <w:spacing w:after="0"/>
              <w:jc w:val="right"/>
              <w:rPr>
                <w:color w:val="000000"/>
                <w:sz w:val="18"/>
                <w:szCs w:val="18"/>
              </w:rPr>
            </w:pPr>
            <w:r w:rsidRPr="00C73C3E">
              <w:rPr>
                <w:color w:val="000000"/>
                <w:sz w:val="18"/>
                <w:szCs w:val="18"/>
              </w:rPr>
              <w:t>476009</w:t>
            </w:r>
          </w:p>
        </w:tc>
        <w:tc>
          <w:tcPr>
            <w:tcW w:w="1720" w:type="dxa"/>
            <w:tcBorders>
              <w:top w:val="nil"/>
              <w:left w:val="nil"/>
              <w:bottom w:val="nil"/>
              <w:right w:val="nil"/>
            </w:tcBorders>
            <w:shd w:val="clear" w:color="auto" w:fill="auto"/>
            <w:noWrap/>
            <w:vAlign w:val="bottom"/>
            <w:hideMark/>
          </w:tcPr>
          <w:p w14:paraId="0894E737" w14:textId="77777777" w:rsidR="00C73C3E" w:rsidRPr="00C73C3E" w:rsidRDefault="00C73C3E" w:rsidP="00C73C3E">
            <w:pPr>
              <w:spacing w:after="0"/>
              <w:jc w:val="right"/>
              <w:rPr>
                <w:color w:val="000000"/>
                <w:sz w:val="18"/>
                <w:szCs w:val="18"/>
              </w:rPr>
            </w:pPr>
            <w:r w:rsidRPr="00C73C3E">
              <w:rPr>
                <w:color w:val="000000"/>
                <w:sz w:val="18"/>
                <w:szCs w:val="18"/>
              </w:rPr>
              <w:t>475933</w:t>
            </w:r>
          </w:p>
        </w:tc>
        <w:tc>
          <w:tcPr>
            <w:tcW w:w="1600" w:type="dxa"/>
            <w:tcBorders>
              <w:top w:val="nil"/>
              <w:left w:val="nil"/>
              <w:bottom w:val="nil"/>
              <w:right w:val="nil"/>
            </w:tcBorders>
            <w:shd w:val="clear" w:color="auto" w:fill="auto"/>
            <w:noWrap/>
            <w:vAlign w:val="bottom"/>
            <w:hideMark/>
          </w:tcPr>
          <w:p w14:paraId="5376D44A" w14:textId="77777777" w:rsidR="00C73C3E" w:rsidRPr="00C73C3E" w:rsidRDefault="00C73C3E" w:rsidP="00C73C3E">
            <w:pPr>
              <w:spacing w:after="0"/>
              <w:jc w:val="right"/>
              <w:rPr>
                <w:color w:val="000000"/>
                <w:sz w:val="18"/>
                <w:szCs w:val="18"/>
              </w:rPr>
            </w:pPr>
            <w:r w:rsidRPr="00C73C3E">
              <w:rPr>
                <w:color w:val="000000"/>
                <w:sz w:val="18"/>
                <w:szCs w:val="18"/>
              </w:rPr>
              <w:t>445900</w:t>
            </w:r>
          </w:p>
        </w:tc>
      </w:tr>
      <w:tr w:rsidR="00C73C3E" w:rsidRPr="00C73C3E" w14:paraId="254A5C64" w14:textId="77777777" w:rsidTr="00C73C3E">
        <w:trPr>
          <w:trHeight w:val="255"/>
        </w:trPr>
        <w:tc>
          <w:tcPr>
            <w:tcW w:w="1700" w:type="dxa"/>
            <w:tcBorders>
              <w:top w:val="nil"/>
              <w:left w:val="nil"/>
              <w:bottom w:val="nil"/>
              <w:right w:val="nil"/>
            </w:tcBorders>
            <w:shd w:val="clear" w:color="auto" w:fill="auto"/>
            <w:noWrap/>
            <w:vAlign w:val="bottom"/>
            <w:hideMark/>
          </w:tcPr>
          <w:p w14:paraId="6F39EFA7" w14:textId="77777777" w:rsidR="00C73C3E" w:rsidRPr="00C73C3E" w:rsidRDefault="00C73C3E" w:rsidP="00C73C3E">
            <w:pPr>
              <w:spacing w:after="0"/>
              <w:jc w:val="right"/>
              <w:rPr>
                <w:color w:val="000000"/>
                <w:sz w:val="18"/>
                <w:szCs w:val="18"/>
              </w:rPr>
            </w:pPr>
            <w:r w:rsidRPr="00C73C3E">
              <w:rPr>
                <w:color w:val="000000"/>
                <w:sz w:val="18"/>
                <w:szCs w:val="18"/>
              </w:rPr>
              <w:t>476033</w:t>
            </w:r>
          </w:p>
        </w:tc>
        <w:tc>
          <w:tcPr>
            <w:tcW w:w="1720" w:type="dxa"/>
            <w:tcBorders>
              <w:top w:val="nil"/>
              <w:left w:val="nil"/>
              <w:bottom w:val="nil"/>
              <w:right w:val="nil"/>
            </w:tcBorders>
            <w:shd w:val="clear" w:color="auto" w:fill="auto"/>
            <w:noWrap/>
            <w:vAlign w:val="bottom"/>
            <w:hideMark/>
          </w:tcPr>
          <w:p w14:paraId="1CABCBC9" w14:textId="77777777" w:rsidR="00C73C3E" w:rsidRPr="00C73C3E" w:rsidRDefault="00C73C3E" w:rsidP="00C73C3E">
            <w:pPr>
              <w:spacing w:after="0"/>
              <w:jc w:val="right"/>
              <w:rPr>
                <w:color w:val="000000"/>
                <w:sz w:val="18"/>
                <w:szCs w:val="18"/>
              </w:rPr>
            </w:pPr>
            <w:r w:rsidRPr="00C73C3E">
              <w:rPr>
                <w:color w:val="000000"/>
                <w:sz w:val="18"/>
                <w:szCs w:val="18"/>
              </w:rPr>
              <w:t>485932</w:t>
            </w:r>
          </w:p>
        </w:tc>
        <w:tc>
          <w:tcPr>
            <w:tcW w:w="1600" w:type="dxa"/>
            <w:tcBorders>
              <w:top w:val="nil"/>
              <w:left w:val="nil"/>
              <w:bottom w:val="nil"/>
              <w:right w:val="nil"/>
            </w:tcBorders>
            <w:shd w:val="clear" w:color="auto" w:fill="auto"/>
            <w:noWrap/>
            <w:vAlign w:val="bottom"/>
            <w:hideMark/>
          </w:tcPr>
          <w:p w14:paraId="05B5AA13" w14:textId="77777777" w:rsidR="00C73C3E" w:rsidRPr="00C73C3E" w:rsidRDefault="00C73C3E" w:rsidP="00C73C3E">
            <w:pPr>
              <w:spacing w:after="0"/>
              <w:jc w:val="right"/>
              <w:rPr>
                <w:color w:val="000000"/>
                <w:sz w:val="18"/>
                <w:szCs w:val="18"/>
              </w:rPr>
            </w:pPr>
            <w:r w:rsidRPr="00C73C3E">
              <w:rPr>
                <w:color w:val="000000"/>
                <w:sz w:val="18"/>
                <w:szCs w:val="18"/>
              </w:rPr>
              <w:t>445931</w:t>
            </w:r>
          </w:p>
        </w:tc>
      </w:tr>
      <w:tr w:rsidR="00C73C3E" w:rsidRPr="00C73C3E" w14:paraId="63A4A4E4" w14:textId="77777777" w:rsidTr="00C73C3E">
        <w:trPr>
          <w:trHeight w:val="255"/>
        </w:trPr>
        <w:tc>
          <w:tcPr>
            <w:tcW w:w="1700" w:type="dxa"/>
            <w:tcBorders>
              <w:top w:val="nil"/>
              <w:left w:val="nil"/>
              <w:bottom w:val="nil"/>
              <w:right w:val="nil"/>
            </w:tcBorders>
            <w:shd w:val="clear" w:color="auto" w:fill="auto"/>
            <w:noWrap/>
            <w:vAlign w:val="bottom"/>
            <w:hideMark/>
          </w:tcPr>
          <w:p w14:paraId="30C738BA" w14:textId="77777777" w:rsidR="00C73C3E" w:rsidRPr="00C73C3E" w:rsidRDefault="00C73C3E" w:rsidP="00C73C3E">
            <w:pPr>
              <w:spacing w:after="0"/>
              <w:jc w:val="right"/>
              <w:rPr>
                <w:color w:val="000000"/>
                <w:sz w:val="18"/>
                <w:szCs w:val="18"/>
              </w:rPr>
            </w:pPr>
            <w:r w:rsidRPr="00C73C3E">
              <w:rPr>
                <w:color w:val="000000"/>
                <w:sz w:val="18"/>
                <w:szCs w:val="18"/>
              </w:rPr>
              <w:t>476032</w:t>
            </w:r>
          </w:p>
        </w:tc>
        <w:tc>
          <w:tcPr>
            <w:tcW w:w="1720" w:type="dxa"/>
            <w:tcBorders>
              <w:top w:val="nil"/>
              <w:left w:val="nil"/>
              <w:bottom w:val="nil"/>
              <w:right w:val="nil"/>
            </w:tcBorders>
            <w:shd w:val="clear" w:color="auto" w:fill="auto"/>
            <w:noWrap/>
            <w:vAlign w:val="bottom"/>
            <w:hideMark/>
          </w:tcPr>
          <w:p w14:paraId="65D80D96" w14:textId="77777777" w:rsidR="00C73C3E" w:rsidRPr="00C73C3E" w:rsidRDefault="00C73C3E" w:rsidP="00C73C3E">
            <w:pPr>
              <w:spacing w:after="0"/>
              <w:jc w:val="right"/>
              <w:rPr>
                <w:color w:val="000000"/>
                <w:sz w:val="18"/>
                <w:szCs w:val="18"/>
              </w:rPr>
            </w:pPr>
            <w:r w:rsidRPr="00C73C3E">
              <w:rPr>
                <w:color w:val="000000"/>
                <w:sz w:val="18"/>
                <w:szCs w:val="18"/>
              </w:rPr>
              <w:t>486001</w:t>
            </w:r>
          </w:p>
        </w:tc>
        <w:tc>
          <w:tcPr>
            <w:tcW w:w="1600" w:type="dxa"/>
            <w:tcBorders>
              <w:top w:val="nil"/>
              <w:left w:val="nil"/>
              <w:bottom w:val="nil"/>
              <w:right w:val="nil"/>
            </w:tcBorders>
            <w:shd w:val="clear" w:color="auto" w:fill="auto"/>
            <w:noWrap/>
            <w:vAlign w:val="bottom"/>
            <w:hideMark/>
          </w:tcPr>
          <w:p w14:paraId="2C8E216A" w14:textId="77777777" w:rsidR="00C73C3E" w:rsidRPr="00C73C3E" w:rsidRDefault="00C73C3E" w:rsidP="00C73C3E">
            <w:pPr>
              <w:spacing w:after="0"/>
              <w:jc w:val="right"/>
              <w:rPr>
                <w:color w:val="000000"/>
                <w:sz w:val="18"/>
                <w:szCs w:val="18"/>
              </w:rPr>
            </w:pPr>
            <w:r w:rsidRPr="00C73C3E">
              <w:rPr>
                <w:color w:val="000000"/>
                <w:sz w:val="18"/>
                <w:szCs w:val="18"/>
              </w:rPr>
              <w:t>445932</w:t>
            </w:r>
          </w:p>
        </w:tc>
      </w:tr>
      <w:tr w:rsidR="00C73C3E" w:rsidRPr="00C73C3E" w14:paraId="5E7CC39F" w14:textId="77777777" w:rsidTr="00C73C3E">
        <w:trPr>
          <w:trHeight w:val="255"/>
        </w:trPr>
        <w:tc>
          <w:tcPr>
            <w:tcW w:w="1700" w:type="dxa"/>
            <w:tcBorders>
              <w:top w:val="nil"/>
              <w:left w:val="nil"/>
              <w:bottom w:val="nil"/>
              <w:right w:val="nil"/>
            </w:tcBorders>
            <w:shd w:val="clear" w:color="auto" w:fill="auto"/>
            <w:noWrap/>
            <w:vAlign w:val="bottom"/>
            <w:hideMark/>
          </w:tcPr>
          <w:p w14:paraId="3E56A04F" w14:textId="77777777" w:rsidR="00C73C3E" w:rsidRPr="00C73C3E" w:rsidRDefault="00C73C3E" w:rsidP="00C73C3E">
            <w:pPr>
              <w:spacing w:after="0"/>
              <w:jc w:val="right"/>
              <w:rPr>
                <w:color w:val="000000"/>
                <w:sz w:val="18"/>
                <w:szCs w:val="18"/>
              </w:rPr>
            </w:pPr>
            <w:r w:rsidRPr="00C73C3E">
              <w:rPr>
                <w:color w:val="000000"/>
                <w:sz w:val="18"/>
                <w:szCs w:val="18"/>
              </w:rPr>
              <w:t>476031</w:t>
            </w:r>
          </w:p>
        </w:tc>
        <w:tc>
          <w:tcPr>
            <w:tcW w:w="1720" w:type="dxa"/>
            <w:tcBorders>
              <w:top w:val="nil"/>
              <w:left w:val="nil"/>
              <w:bottom w:val="nil"/>
              <w:right w:val="nil"/>
            </w:tcBorders>
            <w:shd w:val="clear" w:color="auto" w:fill="auto"/>
            <w:noWrap/>
            <w:vAlign w:val="bottom"/>
            <w:hideMark/>
          </w:tcPr>
          <w:p w14:paraId="1C50DC9B"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652BDAFB" w14:textId="77777777" w:rsidR="00C73C3E" w:rsidRPr="00C73C3E" w:rsidRDefault="00C73C3E" w:rsidP="00C73C3E">
            <w:pPr>
              <w:spacing w:after="0"/>
              <w:jc w:val="right"/>
              <w:rPr>
                <w:color w:val="000000"/>
                <w:sz w:val="18"/>
                <w:szCs w:val="18"/>
              </w:rPr>
            </w:pPr>
            <w:r w:rsidRPr="00C73C3E">
              <w:rPr>
                <w:color w:val="000000"/>
                <w:sz w:val="18"/>
                <w:szCs w:val="18"/>
              </w:rPr>
              <w:t>446001</w:t>
            </w:r>
          </w:p>
        </w:tc>
      </w:tr>
      <w:tr w:rsidR="00C73C3E" w:rsidRPr="00C73C3E" w14:paraId="50E65E97" w14:textId="77777777" w:rsidTr="00C73C3E">
        <w:trPr>
          <w:trHeight w:val="255"/>
        </w:trPr>
        <w:tc>
          <w:tcPr>
            <w:tcW w:w="1700" w:type="dxa"/>
            <w:tcBorders>
              <w:top w:val="nil"/>
              <w:left w:val="nil"/>
              <w:bottom w:val="nil"/>
              <w:right w:val="nil"/>
            </w:tcBorders>
            <w:shd w:val="clear" w:color="auto" w:fill="auto"/>
            <w:noWrap/>
            <w:vAlign w:val="bottom"/>
            <w:hideMark/>
          </w:tcPr>
          <w:p w14:paraId="73698EF0" w14:textId="77777777" w:rsidR="00C73C3E" w:rsidRPr="00C73C3E" w:rsidRDefault="00C73C3E" w:rsidP="00C73C3E">
            <w:pPr>
              <w:spacing w:after="0"/>
              <w:jc w:val="right"/>
              <w:rPr>
                <w:color w:val="000000"/>
                <w:sz w:val="18"/>
                <w:szCs w:val="18"/>
              </w:rPr>
            </w:pPr>
            <w:r w:rsidRPr="00C73C3E">
              <w:rPr>
                <w:color w:val="000000"/>
                <w:sz w:val="18"/>
                <w:szCs w:val="18"/>
              </w:rPr>
              <w:t>476007</w:t>
            </w:r>
          </w:p>
        </w:tc>
        <w:tc>
          <w:tcPr>
            <w:tcW w:w="1720" w:type="dxa"/>
            <w:tcBorders>
              <w:top w:val="nil"/>
              <w:left w:val="nil"/>
              <w:bottom w:val="nil"/>
              <w:right w:val="nil"/>
            </w:tcBorders>
            <w:shd w:val="clear" w:color="auto" w:fill="auto"/>
            <w:noWrap/>
            <w:vAlign w:val="bottom"/>
            <w:hideMark/>
          </w:tcPr>
          <w:p w14:paraId="339D87C5"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3D6E70B3" w14:textId="77777777" w:rsidR="00C73C3E" w:rsidRPr="00C73C3E" w:rsidRDefault="00C73C3E" w:rsidP="00C73C3E">
            <w:pPr>
              <w:spacing w:after="0"/>
              <w:jc w:val="right"/>
              <w:rPr>
                <w:color w:val="000000"/>
                <w:sz w:val="18"/>
                <w:szCs w:val="18"/>
              </w:rPr>
            </w:pPr>
            <w:r w:rsidRPr="00C73C3E">
              <w:rPr>
                <w:color w:val="000000"/>
                <w:sz w:val="18"/>
                <w:szCs w:val="18"/>
              </w:rPr>
              <w:t>446002</w:t>
            </w:r>
          </w:p>
        </w:tc>
      </w:tr>
      <w:tr w:rsidR="00C73C3E" w:rsidRPr="00C73C3E" w14:paraId="4EF6CB80" w14:textId="77777777" w:rsidTr="00C73C3E">
        <w:trPr>
          <w:trHeight w:val="255"/>
        </w:trPr>
        <w:tc>
          <w:tcPr>
            <w:tcW w:w="1700" w:type="dxa"/>
            <w:tcBorders>
              <w:top w:val="nil"/>
              <w:left w:val="nil"/>
              <w:bottom w:val="nil"/>
              <w:right w:val="nil"/>
            </w:tcBorders>
            <w:shd w:val="clear" w:color="auto" w:fill="auto"/>
            <w:noWrap/>
            <w:vAlign w:val="bottom"/>
            <w:hideMark/>
          </w:tcPr>
          <w:p w14:paraId="30C79F59" w14:textId="77777777" w:rsidR="00C73C3E" w:rsidRPr="00C73C3E" w:rsidRDefault="00C73C3E" w:rsidP="00C73C3E">
            <w:pPr>
              <w:spacing w:after="0"/>
              <w:jc w:val="right"/>
              <w:rPr>
                <w:color w:val="000000"/>
                <w:sz w:val="18"/>
                <w:szCs w:val="18"/>
              </w:rPr>
            </w:pPr>
            <w:r w:rsidRPr="00C73C3E">
              <w:rPr>
                <w:color w:val="000000"/>
                <w:sz w:val="18"/>
                <w:szCs w:val="18"/>
              </w:rPr>
              <w:t>476008</w:t>
            </w:r>
          </w:p>
        </w:tc>
        <w:tc>
          <w:tcPr>
            <w:tcW w:w="1720" w:type="dxa"/>
            <w:tcBorders>
              <w:top w:val="nil"/>
              <w:left w:val="nil"/>
              <w:bottom w:val="nil"/>
              <w:right w:val="nil"/>
            </w:tcBorders>
            <w:shd w:val="clear" w:color="auto" w:fill="auto"/>
            <w:noWrap/>
            <w:vAlign w:val="bottom"/>
            <w:hideMark/>
          </w:tcPr>
          <w:p w14:paraId="7538E0A9"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220FB09A" w14:textId="77777777" w:rsidR="00C73C3E" w:rsidRPr="00C73C3E" w:rsidRDefault="00C73C3E" w:rsidP="00C73C3E">
            <w:pPr>
              <w:spacing w:after="0"/>
              <w:jc w:val="right"/>
              <w:rPr>
                <w:color w:val="000000"/>
                <w:sz w:val="18"/>
                <w:szCs w:val="18"/>
              </w:rPr>
            </w:pPr>
            <w:r w:rsidRPr="00C73C3E">
              <w:rPr>
                <w:color w:val="000000"/>
                <w:sz w:val="18"/>
                <w:szCs w:val="18"/>
              </w:rPr>
              <w:t>446003</w:t>
            </w:r>
          </w:p>
        </w:tc>
      </w:tr>
      <w:tr w:rsidR="00C73C3E" w:rsidRPr="00C73C3E" w14:paraId="0F70D8A2" w14:textId="77777777" w:rsidTr="00C73C3E">
        <w:trPr>
          <w:trHeight w:val="255"/>
        </w:trPr>
        <w:tc>
          <w:tcPr>
            <w:tcW w:w="1700" w:type="dxa"/>
            <w:tcBorders>
              <w:top w:val="nil"/>
              <w:left w:val="nil"/>
              <w:bottom w:val="nil"/>
              <w:right w:val="nil"/>
            </w:tcBorders>
            <w:shd w:val="clear" w:color="auto" w:fill="auto"/>
            <w:noWrap/>
            <w:vAlign w:val="bottom"/>
            <w:hideMark/>
          </w:tcPr>
          <w:p w14:paraId="6CE9D93F" w14:textId="77777777" w:rsidR="00C73C3E" w:rsidRPr="00C73C3E" w:rsidRDefault="00C73C3E" w:rsidP="00C73C3E">
            <w:pPr>
              <w:spacing w:after="0"/>
              <w:jc w:val="right"/>
              <w:rPr>
                <w:color w:val="000000"/>
                <w:sz w:val="18"/>
                <w:szCs w:val="18"/>
              </w:rPr>
            </w:pPr>
            <w:r w:rsidRPr="00C73C3E">
              <w:rPr>
                <w:color w:val="000000"/>
                <w:sz w:val="18"/>
                <w:szCs w:val="18"/>
              </w:rPr>
              <w:t>476004</w:t>
            </w:r>
          </w:p>
        </w:tc>
        <w:tc>
          <w:tcPr>
            <w:tcW w:w="1720" w:type="dxa"/>
            <w:tcBorders>
              <w:top w:val="nil"/>
              <w:left w:val="nil"/>
              <w:bottom w:val="nil"/>
              <w:right w:val="nil"/>
            </w:tcBorders>
            <w:shd w:val="clear" w:color="auto" w:fill="auto"/>
            <w:noWrap/>
            <w:vAlign w:val="bottom"/>
            <w:hideMark/>
          </w:tcPr>
          <w:p w14:paraId="6240275E"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52332720" w14:textId="77777777" w:rsidR="00C73C3E" w:rsidRPr="00C73C3E" w:rsidRDefault="00C73C3E" w:rsidP="00C73C3E">
            <w:pPr>
              <w:spacing w:after="0"/>
              <w:jc w:val="right"/>
              <w:rPr>
                <w:color w:val="000000"/>
                <w:sz w:val="18"/>
                <w:szCs w:val="18"/>
              </w:rPr>
            </w:pPr>
            <w:r w:rsidRPr="00C73C3E">
              <w:rPr>
                <w:color w:val="000000"/>
                <w:sz w:val="18"/>
                <w:szCs w:val="18"/>
              </w:rPr>
              <w:t>455830</w:t>
            </w:r>
          </w:p>
        </w:tc>
      </w:tr>
      <w:tr w:rsidR="00C73C3E" w:rsidRPr="00C73C3E" w14:paraId="642FD3CF" w14:textId="77777777" w:rsidTr="00C73C3E">
        <w:trPr>
          <w:trHeight w:val="255"/>
        </w:trPr>
        <w:tc>
          <w:tcPr>
            <w:tcW w:w="1700" w:type="dxa"/>
            <w:tcBorders>
              <w:top w:val="nil"/>
              <w:left w:val="nil"/>
              <w:bottom w:val="nil"/>
              <w:right w:val="nil"/>
            </w:tcBorders>
            <w:shd w:val="clear" w:color="auto" w:fill="auto"/>
            <w:noWrap/>
            <w:vAlign w:val="bottom"/>
            <w:hideMark/>
          </w:tcPr>
          <w:p w14:paraId="773388CE" w14:textId="77777777" w:rsidR="00C73C3E" w:rsidRPr="00C73C3E" w:rsidRDefault="00C73C3E" w:rsidP="00C73C3E">
            <w:pPr>
              <w:spacing w:after="0"/>
              <w:jc w:val="right"/>
              <w:rPr>
                <w:color w:val="000000"/>
                <w:sz w:val="18"/>
                <w:szCs w:val="18"/>
              </w:rPr>
            </w:pPr>
            <w:r w:rsidRPr="00C73C3E">
              <w:rPr>
                <w:color w:val="000000"/>
                <w:sz w:val="18"/>
                <w:szCs w:val="18"/>
              </w:rPr>
              <w:t>476003</w:t>
            </w:r>
          </w:p>
        </w:tc>
        <w:tc>
          <w:tcPr>
            <w:tcW w:w="1720" w:type="dxa"/>
            <w:tcBorders>
              <w:top w:val="nil"/>
              <w:left w:val="nil"/>
              <w:bottom w:val="nil"/>
              <w:right w:val="nil"/>
            </w:tcBorders>
            <w:shd w:val="clear" w:color="auto" w:fill="auto"/>
            <w:noWrap/>
            <w:vAlign w:val="bottom"/>
            <w:hideMark/>
          </w:tcPr>
          <w:p w14:paraId="0F142B65"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13D16C2E" w14:textId="77777777" w:rsidR="00C73C3E" w:rsidRPr="00C73C3E" w:rsidRDefault="00C73C3E" w:rsidP="00C73C3E">
            <w:pPr>
              <w:spacing w:after="0"/>
              <w:jc w:val="right"/>
              <w:rPr>
                <w:color w:val="000000"/>
                <w:sz w:val="18"/>
                <w:szCs w:val="18"/>
              </w:rPr>
            </w:pPr>
            <w:r w:rsidRPr="00C73C3E">
              <w:rPr>
                <w:color w:val="000000"/>
                <w:sz w:val="18"/>
                <w:szCs w:val="18"/>
              </w:rPr>
              <w:t>455900</w:t>
            </w:r>
          </w:p>
        </w:tc>
      </w:tr>
      <w:tr w:rsidR="00C73C3E" w:rsidRPr="00C73C3E" w14:paraId="269BA50B" w14:textId="77777777" w:rsidTr="00C73C3E">
        <w:trPr>
          <w:trHeight w:val="255"/>
        </w:trPr>
        <w:tc>
          <w:tcPr>
            <w:tcW w:w="1700" w:type="dxa"/>
            <w:tcBorders>
              <w:top w:val="nil"/>
              <w:left w:val="nil"/>
              <w:bottom w:val="nil"/>
              <w:right w:val="nil"/>
            </w:tcBorders>
            <w:shd w:val="clear" w:color="auto" w:fill="auto"/>
            <w:noWrap/>
            <w:vAlign w:val="bottom"/>
            <w:hideMark/>
          </w:tcPr>
          <w:p w14:paraId="19DDA7C2" w14:textId="77777777" w:rsidR="00C73C3E" w:rsidRPr="00C73C3E" w:rsidRDefault="00C73C3E" w:rsidP="00C73C3E">
            <w:pPr>
              <w:spacing w:after="0"/>
              <w:jc w:val="right"/>
              <w:rPr>
                <w:color w:val="000000"/>
                <w:sz w:val="18"/>
                <w:szCs w:val="18"/>
              </w:rPr>
            </w:pPr>
            <w:r w:rsidRPr="00C73C3E">
              <w:rPr>
                <w:color w:val="000000"/>
                <w:sz w:val="18"/>
                <w:szCs w:val="18"/>
              </w:rPr>
              <w:t>466100</w:t>
            </w:r>
          </w:p>
        </w:tc>
        <w:tc>
          <w:tcPr>
            <w:tcW w:w="1720" w:type="dxa"/>
            <w:tcBorders>
              <w:top w:val="nil"/>
              <w:left w:val="nil"/>
              <w:bottom w:val="nil"/>
              <w:right w:val="nil"/>
            </w:tcBorders>
            <w:shd w:val="clear" w:color="auto" w:fill="auto"/>
            <w:noWrap/>
            <w:vAlign w:val="bottom"/>
            <w:hideMark/>
          </w:tcPr>
          <w:p w14:paraId="6779851B"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3BF44F86" w14:textId="77777777" w:rsidR="00C73C3E" w:rsidRPr="00C73C3E" w:rsidRDefault="00C73C3E" w:rsidP="00C73C3E">
            <w:pPr>
              <w:spacing w:after="0"/>
              <w:jc w:val="right"/>
              <w:rPr>
                <w:color w:val="000000"/>
                <w:sz w:val="18"/>
                <w:szCs w:val="18"/>
              </w:rPr>
            </w:pPr>
            <w:r w:rsidRPr="00C73C3E">
              <w:rPr>
                <w:color w:val="000000"/>
                <w:sz w:val="18"/>
                <w:szCs w:val="18"/>
              </w:rPr>
              <w:t>455930</w:t>
            </w:r>
          </w:p>
        </w:tc>
      </w:tr>
      <w:tr w:rsidR="00C73C3E" w:rsidRPr="00C73C3E" w14:paraId="6607399F" w14:textId="77777777" w:rsidTr="00C73C3E">
        <w:trPr>
          <w:trHeight w:val="255"/>
        </w:trPr>
        <w:tc>
          <w:tcPr>
            <w:tcW w:w="1700" w:type="dxa"/>
            <w:tcBorders>
              <w:top w:val="nil"/>
              <w:left w:val="nil"/>
              <w:bottom w:val="nil"/>
              <w:right w:val="nil"/>
            </w:tcBorders>
            <w:shd w:val="clear" w:color="auto" w:fill="auto"/>
            <w:noWrap/>
            <w:vAlign w:val="bottom"/>
            <w:hideMark/>
          </w:tcPr>
          <w:p w14:paraId="3C1756E9" w14:textId="77777777" w:rsidR="00C73C3E" w:rsidRPr="00C73C3E" w:rsidRDefault="00C73C3E" w:rsidP="00C73C3E">
            <w:pPr>
              <w:spacing w:after="0"/>
              <w:jc w:val="right"/>
              <w:rPr>
                <w:color w:val="000000"/>
                <w:sz w:val="18"/>
                <w:szCs w:val="18"/>
              </w:rPr>
            </w:pPr>
            <w:r w:rsidRPr="00C73C3E">
              <w:rPr>
                <w:color w:val="000000"/>
                <w:sz w:val="18"/>
                <w:szCs w:val="18"/>
              </w:rPr>
              <w:t>466033</w:t>
            </w:r>
          </w:p>
        </w:tc>
        <w:tc>
          <w:tcPr>
            <w:tcW w:w="1720" w:type="dxa"/>
            <w:tcBorders>
              <w:top w:val="nil"/>
              <w:left w:val="nil"/>
              <w:bottom w:val="nil"/>
              <w:right w:val="nil"/>
            </w:tcBorders>
            <w:shd w:val="clear" w:color="auto" w:fill="auto"/>
            <w:noWrap/>
            <w:vAlign w:val="bottom"/>
            <w:hideMark/>
          </w:tcPr>
          <w:p w14:paraId="666E0029"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250904BB" w14:textId="77777777" w:rsidR="00C73C3E" w:rsidRPr="00C73C3E" w:rsidRDefault="00C73C3E" w:rsidP="00C73C3E">
            <w:pPr>
              <w:spacing w:after="0"/>
              <w:jc w:val="right"/>
              <w:rPr>
                <w:color w:val="000000"/>
                <w:sz w:val="18"/>
                <w:szCs w:val="18"/>
              </w:rPr>
            </w:pPr>
            <w:r w:rsidRPr="00C73C3E">
              <w:rPr>
                <w:color w:val="000000"/>
                <w:sz w:val="18"/>
                <w:szCs w:val="18"/>
              </w:rPr>
              <w:t>456001</w:t>
            </w:r>
          </w:p>
        </w:tc>
      </w:tr>
      <w:tr w:rsidR="00C73C3E" w:rsidRPr="00C73C3E" w14:paraId="417EC191" w14:textId="77777777" w:rsidTr="00C73C3E">
        <w:trPr>
          <w:trHeight w:val="255"/>
        </w:trPr>
        <w:tc>
          <w:tcPr>
            <w:tcW w:w="1700" w:type="dxa"/>
            <w:tcBorders>
              <w:top w:val="nil"/>
              <w:left w:val="nil"/>
              <w:bottom w:val="nil"/>
              <w:right w:val="nil"/>
            </w:tcBorders>
            <w:shd w:val="clear" w:color="auto" w:fill="auto"/>
            <w:noWrap/>
            <w:vAlign w:val="bottom"/>
            <w:hideMark/>
          </w:tcPr>
          <w:p w14:paraId="3E3A71BD" w14:textId="77777777" w:rsidR="00C73C3E" w:rsidRPr="00C73C3E" w:rsidRDefault="00C73C3E" w:rsidP="00C73C3E">
            <w:pPr>
              <w:spacing w:after="0"/>
              <w:jc w:val="right"/>
              <w:rPr>
                <w:color w:val="000000"/>
                <w:sz w:val="18"/>
                <w:szCs w:val="18"/>
              </w:rPr>
            </w:pPr>
            <w:r w:rsidRPr="00C73C3E">
              <w:rPr>
                <w:color w:val="000000"/>
                <w:sz w:val="18"/>
                <w:szCs w:val="18"/>
              </w:rPr>
              <w:t>466032</w:t>
            </w:r>
          </w:p>
        </w:tc>
        <w:tc>
          <w:tcPr>
            <w:tcW w:w="1720" w:type="dxa"/>
            <w:tcBorders>
              <w:top w:val="nil"/>
              <w:left w:val="nil"/>
              <w:bottom w:val="nil"/>
              <w:right w:val="nil"/>
            </w:tcBorders>
            <w:shd w:val="clear" w:color="auto" w:fill="auto"/>
            <w:noWrap/>
            <w:vAlign w:val="bottom"/>
            <w:hideMark/>
          </w:tcPr>
          <w:p w14:paraId="632A257E"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62ED37B3" w14:textId="77777777" w:rsidR="00C73C3E" w:rsidRPr="00C73C3E" w:rsidRDefault="00C73C3E" w:rsidP="00C73C3E">
            <w:pPr>
              <w:spacing w:after="0"/>
              <w:jc w:val="right"/>
              <w:rPr>
                <w:color w:val="000000"/>
                <w:sz w:val="18"/>
                <w:szCs w:val="18"/>
              </w:rPr>
            </w:pPr>
            <w:r w:rsidRPr="00C73C3E">
              <w:rPr>
                <w:color w:val="000000"/>
                <w:sz w:val="18"/>
                <w:szCs w:val="18"/>
              </w:rPr>
              <w:t>456002</w:t>
            </w:r>
          </w:p>
        </w:tc>
      </w:tr>
      <w:tr w:rsidR="00C73C3E" w:rsidRPr="00C73C3E" w14:paraId="2A863C82" w14:textId="77777777" w:rsidTr="00C73C3E">
        <w:trPr>
          <w:trHeight w:val="255"/>
        </w:trPr>
        <w:tc>
          <w:tcPr>
            <w:tcW w:w="1700" w:type="dxa"/>
            <w:tcBorders>
              <w:top w:val="nil"/>
              <w:left w:val="nil"/>
              <w:bottom w:val="nil"/>
              <w:right w:val="nil"/>
            </w:tcBorders>
            <w:shd w:val="clear" w:color="auto" w:fill="auto"/>
            <w:noWrap/>
            <w:vAlign w:val="bottom"/>
            <w:hideMark/>
          </w:tcPr>
          <w:p w14:paraId="36D4B4F6" w14:textId="77777777" w:rsidR="00C73C3E" w:rsidRPr="00C73C3E" w:rsidRDefault="00C73C3E" w:rsidP="00C73C3E">
            <w:pPr>
              <w:spacing w:after="0"/>
              <w:jc w:val="right"/>
              <w:rPr>
                <w:color w:val="000000"/>
                <w:sz w:val="18"/>
                <w:szCs w:val="18"/>
              </w:rPr>
            </w:pPr>
            <w:r w:rsidRPr="00C73C3E">
              <w:rPr>
                <w:color w:val="000000"/>
                <w:sz w:val="18"/>
                <w:szCs w:val="18"/>
              </w:rPr>
              <w:t>476006</w:t>
            </w:r>
          </w:p>
        </w:tc>
        <w:tc>
          <w:tcPr>
            <w:tcW w:w="1720" w:type="dxa"/>
            <w:tcBorders>
              <w:top w:val="nil"/>
              <w:left w:val="nil"/>
              <w:bottom w:val="nil"/>
              <w:right w:val="nil"/>
            </w:tcBorders>
            <w:shd w:val="clear" w:color="auto" w:fill="auto"/>
            <w:noWrap/>
            <w:vAlign w:val="bottom"/>
            <w:hideMark/>
          </w:tcPr>
          <w:p w14:paraId="192F20AE"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4005687C" w14:textId="77777777" w:rsidR="00C73C3E" w:rsidRPr="00C73C3E" w:rsidRDefault="00C73C3E" w:rsidP="00C73C3E">
            <w:pPr>
              <w:spacing w:after="0"/>
              <w:jc w:val="right"/>
              <w:rPr>
                <w:color w:val="000000"/>
                <w:sz w:val="18"/>
                <w:szCs w:val="18"/>
              </w:rPr>
            </w:pPr>
            <w:r w:rsidRPr="00C73C3E">
              <w:rPr>
                <w:color w:val="000000"/>
                <w:sz w:val="18"/>
                <w:szCs w:val="18"/>
              </w:rPr>
              <w:t>456003</w:t>
            </w:r>
          </w:p>
        </w:tc>
      </w:tr>
      <w:tr w:rsidR="00C73C3E" w:rsidRPr="00C73C3E" w14:paraId="5EFB8BB2" w14:textId="77777777" w:rsidTr="00C73C3E">
        <w:trPr>
          <w:trHeight w:val="255"/>
        </w:trPr>
        <w:tc>
          <w:tcPr>
            <w:tcW w:w="1700" w:type="dxa"/>
            <w:tcBorders>
              <w:top w:val="nil"/>
              <w:left w:val="nil"/>
              <w:bottom w:val="nil"/>
              <w:right w:val="nil"/>
            </w:tcBorders>
            <w:shd w:val="clear" w:color="auto" w:fill="auto"/>
            <w:noWrap/>
            <w:vAlign w:val="bottom"/>
            <w:hideMark/>
          </w:tcPr>
          <w:p w14:paraId="7ACC0A6F" w14:textId="77777777" w:rsidR="00C73C3E" w:rsidRPr="00C73C3E" w:rsidRDefault="00C73C3E" w:rsidP="00C73C3E">
            <w:pPr>
              <w:spacing w:after="0"/>
              <w:jc w:val="right"/>
              <w:rPr>
                <w:color w:val="000000"/>
                <w:sz w:val="18"/>
                <w:szCs w:val="18"/>
              </w:rPr>
            </w:pPr>
            <w:r w:rsidRPr="00C73C3E">
              <w:rPr>
                <w:color w:val="000000"/>
                <w:sz w:val="18"/>
                <w:szCs w:val="18"/>
              </w:rPr>
              <w:t>466031</w:t>
            </w:r>
          </w:p>
        </w:tc>
        <w:tc>
          <w:tcPr>
            <w:tcW w:w="1720" w:type="dxa"/>
            <w:tcBorders>
              <w:top w:val="nil"/>
              <w:left w:val="nil"/>
              <w:bottom w:val="nil"/>
              <w:right w:val="nil"/>
            </w:tcBorders>
            <w:shd w:val="clear" w:color="auto" w:fill="auto"/>
            <w:noWrap/>
            <w:vAlign w:val="bottom"/>
            <w:hideMark/>
          </w:tcPr>
          <w:p w14:paraId="00B941E9"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5E22253D" w14:textId="77777777" w:rsidR="00C73C3E" w:rsidRPr="00C73C3E" w:rsidRDefault="00C73C3E" w:rsidP="00C73C3E">
            <w:pPr>
              <w:spacing w:after="0"/>
              <w:jc w:val="right"/>
              <w:rPr>
                <w:color w:val="000000"/>
                <w:sz w:val="18"/>
                <w:szCs w:val="18"/>
              </w:rPr>
            </w:pPr>
            <w:r w:rsidRPr="00C73C3E">
              <w:rPr>
                <w:color w:val="000000"/>
                <w:sz w:val="18"/>
                <w:szCs w:val="18"/>
              </w:rPr>
              <w:t>456004</w:t>
            </w:r>
          </w:p>
        </w:tc>
      </w:tr>
      <w:tr w:rsidR="00C73C3E" w:rsidRPr="00C73C3E" w14:paraId="1883F2EB" w14:textId="77777777" w:rsidTr="00C73C3E">
        <w:trPr>
          <w:trHeight w:val="255"/>
        </w:trPr>
        <w:tc>
          <w:tcPr>
            <w:tcW w:w="1700" w:type="dxa"/>
            <w:tcBorders>
              <w:top w:val="nil"/>
              <w:left w:val="nil"/>
              <w:bottom w:val="nil"/>
              <w:right w:val="nil"/>
            </w:tcBorders>
            <w:shd w:val="clear" w:color="auto" w:fill="auto"/>
            <w:noWrap/>
            <w:vAlign w:val="bottom"/>
            <w:hideMark/>
          </w:tcPr>
          <w:p w14:paraId="732B1E9A" w14:textId="77777777" w:rsidR="00C73C3E" w:rsidRPr="00C73C3E" w:rsidRDefault="00C73C3E" w:rsidP="00C73C3E">
            <w:pPr>
              <w:spacing w:after="0"/>
              <w:jc w:val="right"/>
              <w:rPr>
                <w:color w:val="000000"/>
                <w:sz w:val="18"/>
                <w:szCs w:val="18"/>
              </w:rPr>
            </w:pPr>
            <w:r w:rsidRPr="00C73C3E">
              <w:rPr>
                <w:color w:val="000000"/>
                <w:sz w:val="18"/>
                <w:szCs w:val="18"/>
              </w:rPr>
              <w:t>476005</w:t>
            </w:r>
          </w:p>
        </w:tc>
        <w:tc>
          <w:tcPr>
            <w:tcW w:w="1720" w:type="dxa"/>
            <w:tcBorders>
              <w:top w:val="nil"/>
              <w:left w:val="nil"/>
              <w:bottom w:val="nil"/>
              <w:right w:val="nil"/>
            </w:tcBorders>
            <w:shd w:val="clear" w:color="auto" w:fill="auto"/>
            <w:noWrap/>
            <w:vAlign w:val="bottom"/>
            <w:hideMark/>
          </w:tcPr>
          <w:p w14:paraId="5841EC36"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740FAD9A" w14:textId="77777777" w:rsidR="00C73C3E" w:rsidRPr="00C73C3E" w:rsidRDefault="00C73C3E" w:rsidP="00C73C3E">
            <w:pPr>
              <w:spacing w:after="0"/>
              <w:jc w:val="right"/>
              <w:rPr>
                <w:color w:val="000000"/>
                <w:sz w:val="18"/>
                <w:szCs w:val="18"/>
              </w:rPr>
            </w:pPr>
            <w:r w:rsidRPr="00C73C3E">
              <w:rPr>
                <w:color w:val="000000"/>
                <w:sz w:val="18"/>
                <w:szCs w:val="18"/>
              </w:rPr>
              <w:t>465830</w:t>
            </w:r>
          </w:p>
        </w:tc>
      </w:tr>
      <w:tr w:rsidR="00C73C3E" w:rsidRPr="00C73C3E" w14:paraId="7E93FC21" w14:textId="77777777" w:rsidTr="00C73C3E">
        <w:trPr>
          <w:trHeight w:val="255"/>
        </w:trPr>
        <w:tc>
          <w:tcPr>
            <w:tcW w:w="1700" w:type="dxa"/>
            <w:tcBorders>
              <w:top w:val="nil"/>
              <w:left w:val="nil"/>
              <w:bottom w:val="nil"/>
              <w:right w:val="nil"/>
            </w:tcBorders>
            <w:shd w:val="clear" w:color="auto" w:fill="auto"/>
            <w:noWrap/>
            <w:vAlign w:val="bottom"/>
            <w:hideMark/>
          </w:tcPr>
          <w:p w14:paraId="190AF285" w14:textId="77777777" w:rsidR="00C73C3E" w:rsidRPr="00C73C3E" w:rsidRDefault="00C73C3E" w:rsidP="00C73C3E">
            <w:pPr>
              <w:spacing w:after="0"/>
              <w:jc w:val="right"/>
              <w:rPr>
                <w:color w:val="000000"/>
                <w:sz w:val="18"/>
                <w:szCs w:val="18"/>
              </w:rPr>
            </w:pPr>
            <w:r w:rsidRPr="00C73C3E">
              <w:rPr>
                <w:color w:val="000000"/>
                <w:sz w:val="18"/>
                <w:szCs w:val="18"/>
              </w:rPr>
              <w:t>466003</w:t>
            </w:r>
          </w:p>
        </w:tc>
        <w:tc>
          <w:tcPr>
            <w:tcW w:w="1720" w:type="dxa"/>
            <w:tcBorders>
              <w:top w:val="nil"/>
              <w:left w:val="nil"/>
              <w:bottom w:val="nil"/>
              <w:right w:val="nil"/>
            </w:tcBorders>
            <w:shd w:val="clear" w:color="auto" w:fill="auto"/>
            <w:noWrap/>
            <w:vAlign w:val="bottom"/>
            <w:hideMark/>
          </w:tcPr>
          <w:p w14:paraId="5406A74A"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1E4CACF5" w14:textId="77777777" w:rsidR="00C73C3E" w:rsidRPr="00C73C3E" w:rsidRDefault="00C73C3E" w:rsidP="00C73C3E">
            <w:pPr>
              <w:spacing w:after="0"/>
              <w:jc w:val="right"/>
              <w:rPr>
                <w:color w:val="000000"/>
                <w:sz w:val="18"/>
                <w:szCs w:val="18"/>
              </w:rPr>
            </w:pPr>
            <w:r w:rsidRPr="00C73C3E">
              <w:rPr>
                <w:color w:val="000000"/>
                <w:sz w:val="18"/>
                <w:szCs w:val="18"/>
              </w:rPr>
              <w:t>465901</w:t>
            </w:r>
          </w:p>
        </w:tc>
      </w:tr>
      <w:tr w:rsidR="00C73C3E" w:rsidRPr="00C73C3E" w14:paraId="778881A5" w14:textId="77777777" w:rsidTr="00C73C3E">
        <w:trPr>
          <w:trHeight w:val="255"/>
        </w:trPr>
        <w:tc>
          <w:tcPr>
            <w:tcW w:w="1700" w:type="dxa"/>
            <w:tcBorders>
              <w:top w:val="nil"/>
              <w:left w:val="nil"/>
              <w:bottom w:val="nil"/>
              <w:right w:val="nil"/>
            </w:tcBorders>
            <w:shd w:val="clear" w:color="auto" w:fill="auto"/>
            <w:noWrap/>
            <w:vAlign w:val="bottom"/>
            <w:hideMark/>
          </w:tcPr>
          <w:p w14:paraId="0E3C88FC" w14:textId="77777777" w:rsidR="00C73C3E" w:rsidRPr="00C73C3E" w:rsidRDefault="00C73C3E" w:rsidP="00C73C3E">
            <w:pPr>
              <w:spacing w:after="0"/>
              <w:jc w:val="right"/>
              <w:rPr>
                <w:color w:val="000000"/>
                <w:sz w:val="18"/>
                <w:szCs w:val="18"/>
              </w:rPr>
            </w:pPr>
            <w:r w:rsidRPr="00C73C3E">
              <w:rPr>
                <w:color w:val="000000"/>
                <w:sz w:val="18"/>
                <w:szCs w:val="18"/>
              </w:rPr>
              <w:t>456031</w:t>
            </w:r>
          </w:p>
        </w:tc>
        <w:tc>
          <w:tcPr>
            <w:tcW w:w="1720" w:type="dxa"/>
            <w:tcBorders>
              <w:top w:val="nil"/>
              <w:left w:val="nil"/>
              <w:bottom w:val="nil"/>
              <w:right w:val="nil"/>
            </w:tcBorders>
            <w:shd w:val="clear" w:color="auto" w:fill="auto"/>
            <w:noWrap/>
            <w:vAlign w:val="bottom"/>
            <w:hideMark/>
          </w:tcPr>
          <w:p w14:paraId="435FDCED"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4FAB3E79" w14:textId="77777777" w:rsidR="00C73C3E" w:rsidRPr="00C73C3E" w:rsidRDefault="00C73C3E" w:rsidP="00C73C3E">
            <w:pPr>
              <w:spacing w:after="0"/>
              <w:jc w:val="right"/>
              <w:rPr>
                <w:color w:val="000000"/>
                <w:sz w:val="18"/>
                <w:szCs w:val="18"/>
              </w:rPr>
            </w:pPr>
            <w:r w:rsidRPr="00C73C3E">
              <w:rPr>
                <w:color w:val="000000"/>
                <w:sz w:val="18"/>
                <w:szCs w:val="18"/>
              </w:rPr>
              <w:t>465902</w:t>
            </w:r>
          </w:p>
        </w:tc>
      </w:tr>
      <w:tr w:rsidR="00C73C3E" w:rsidRPr="00C73C3E" w14:paraId="553DABA8" w14:textId="77777777" w:rsidTr="00C73C3E">
        <w:trPr>
          <w:trHeight w:val="255"/>
        </w:trPr>
        <w:tc>
          <w:tcPr>
            <w:tcW w:w="1700" w:type="dxa"/>
            <w:tcBorders>
              <w:top w:val="nil"/>
              <w:left w:val="nil"/>
              <w:bottom w:val="nil"/>
              <w:right w:val="nil"/>
            </w:tcBorders>
            <w:shd w:val="clear" w:color="auto" w:fill="auto"/>
            <w:noWrap/>
            <w:vAlign w:val="bottom"/>
            <w:hideMark/>
          </w:tcPr>
          <w:p w14:paraId="4AE2810A" w14:textId="77777777" w:rsidR="00C73C3E" w:rsidRPr="00C73C3E" w:rsidRDefault="00C73C3E" w:rsidP="00C73C3E">
            <w:pPr>
              <w:spacing w:after="0"/>
              <w:jc w:val="right"/>
              <w:rPr>
                <w:color w:val="000000"/>
                <w:sz w:val="18"/>
                <w:szCs w:val="18"/>
              </w:rPr>
            </w:pPr>
            <w:r w:rsidRPr="00C73C3E">
              <w:rPr>
                <w:color w:val="000000"/>
                <w:sz w:val="18"/>
                <w:szCs w:val="18"/>
              </w:rPr>
              <w:t>456032</w:t>
            </w:r>
          </w:p>
        </w:tc>
        <w:tc>
          <w:tcPr>
            <w:tcW w:w="1720" w:type="dxa"/>
            <w:tcBorders>
              <w:top w:val="nil"/>
              <w:left w:val="nil"/>
              <w:bottom w:val="nil"/>
              <w:right w:val="nil"/>
            </w:tcBorders>
            <w:shd w:val="clear" w:color="auto" w:fill="auto"/>
            <w:noWrap/>
            <w:vAlign w:val="bottom"/>
            <w:hideMark/>
          </w:tcPr>
          <w:p w14:paraId="6E7D3E43"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55CA842E" w14:textId="77777777" w:rsidR="00C73C3E" w:rsidRPr="00C73C3E" w:rsidRDefault="00C73C3E" w:rsidP="00C73C3E">
            <w:pPr>
              <w:spacing w:after="0"/>
              <w:jc w:val="right"/>
              <w:rPr>
                <w:color w:val="000000"/>
                <w:sz w:val="18"/>
                <w:szCs w:val="18"/>
              </w:rPr>
            </w:pPr>
            <w:r w:rsidRPr="00C73C3E">
              <w:rPr>
                <w:color w:val="000000"/>
                <w:sz w:val="18"/>
                <w:szCs w:val="18"/>
              </w:rPr>
              <w:t>465903</w:t>
            </w:r>
          </w:p>
        </w:tc>
      </w:tr>
      <w:tr w:rsidR="00C73C3E" w:rsidRPr="00C73C3E" w14:paraId="78DC68DC" w14:textId="77777777" w:rsidTr="00C73C3E">
        <w:trPr>
          <w:trHeight w:val="255"/>
        </w:trPr>
        <w:tc>
          <w:tcPr>
            <w:tcW w:w="1700" w:type="dxa"/>
            <w:tcBorders>
              <w:top w:val="nil"/>
              <w:left w:val="nil"/>
              <w:bottom w:val="nil"/>
              <w:right w:val="nil"/>
            </w:tcBorders>
            <w:shd w:val="clear" w:color="auto" w:fill="auto"/>
            <w:noWrap/>
            <w:vAlign w:val="bottom"/>
            <w:hideMark/>
          </w:tcPr>
          <w:p w14:paraId="39EF28CB" w14:textId="77777777" w:rsidR="00C73C3E" w:rsidRPr="00C73C3E" w:rsidRDefault="00C73C3E" w:rsidP="00C73C3E">
            <w:pPr>
              <w:spacing w:after="0"/>
              <w:jc w:val="right"/>
              <w:rPr>
                <w:color w:val="000000"/>
                <w:sz w:val="18"/>
                <w:szCs w:val="18"/>
              </w:rPr>
            </w:pPr>
            <w:r w:rsidRPr="00C73C3E">
              <w:rPr>
                <w:color w:val="000000"/>
                <w:sz w:val="18"/>
                <w:szCs w:val="18"/>
              </w:rPr>
              <w:t>476035</w:t>
            </w:r>
          </w:p>
        </w:tc>
        <w:tc>
          <w:tcPr>
            <w:tcW w:w="1720" w:type="dxa"/>
            <w:tcBorders>
              <w:top w:val="nil"/>
              <w:left w:val="nil"/>
              <w:bottom w:val="nil"/>
              <w:right w:val="nil"/>
            </w:tcBorders>
            <w:shd w:val="clear" w:color="auto" w:fill="auto"/>
            <w:noWrap/>
            <w:vAlign w:val="bottom"/>
            <w:hideMark/>
          </w:tcPr>
          <w:p w14:paraId="26FCC8A4"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4AAA0DB3" w14:textId="77777777" w:rsidR="00C73C3E" w:rsidRPr="00C73C3E" w:rsidRDefault="00C73C3E" w:rsidP="00C73C3E">
            <w:pPr>
              <w:spacing w:after="0"/>
              <w:jc w:val="right"/>
              <w:rPr>
                <w:color w:val="000000"/>
                <w:sz w:val="18"/>
                <w:szCs w:val="18"/>
              </w:rPr>
            </w:pPr>
            <w:r w:rsidRPr="00C73C3E">
              <w:rPr>
                <w:color w:val="000000"/>
                <w:sz w:val="18"/>
                <w:szCs w:val="18"/>
              </w:rPr>
              <w:t>465904</w:t>
            </w:r>
          </w:p>
        </w:tc>
      </w:tr>
      <w:tr w:rsidR="00C73C3E" w:rsidRPr="00C73C3E" w14:paraId="59AE457B" w14:textId="77777777" w:rsidTr="00C73C3E">
        <w:trPr>
          <w:trHeight w:val="255"/>
        </w:trPr>
        <w:tc>
          <w:tcPr>
            <w:tcW w:w="1700" w:type="dxa"/>
            <w:tcBorders>
              <w:top w:val="nil"/>
              <w:left w:val="nil"/>
              <w:bottom w:val="nil"/>
              <w:right w:val="nil"/>
            </w:tcBorders>
            <w:shd w:val="clear" w:color="auto" w:fill="auto"/>
            <w:noWrap/>
            <w:vAlign w:val="bottom"/>
            <w:hideMark/>
          </w:tcPr>
          <w:p w14:paraId="3AAFC226" w14:textId="77777777" w:rsidR="00C73C3E" w:rsidRPr="00C73C3E" w:rsidRDefault="00C73C3E" w:rsidP="00C73C3E">
            <w:pPr>
              <w:spacing w:after="0"/>
              <w:jc w:val="right"/>
              <w:rPr>
                <w:color w:val="000000"/>
                <w:sz w:val="18"/>
                <w:szCs w:val="18"/>
              </w:rPr>
            </w:pPr>
            <w:r w:rsidRPr="00C73C3E">
              <w:rPr>
                <w:color w:val="000000"/>
                <w:sz w:val="18"/>
                <w:szCs w:val="18"/>
              </w:rPr>
              <w:t>476036</w:t>
            </w:r>
          </w:p>
        </w:tc>
        <w:tc>
          <w:tcPr>
            <w:tcW w:w="1720" w:type="dxa"/>
            <w:tcBorders>
              <w:top w:val="nil"/>
              <w:left w:val="nil"/>
              <w:bottom w:val="nil"/>
              <w:right w:val="nil"/>
            </w:tcBorders>
            <w:shd w:val="clear" w:color="auto" w:fill="auto"/>
            <w:noWrap/>
            <w:vAlign w:val="bottom"/>
            <w:hideMark/>
          </w:tcPr>
          <w:p w14:paraId="03B7F9F5"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43FCF0CA" w14:textId="77777777" w:rsidR="00C73C3E" w:rsidRPr="00C73C3E" w:rsidRDefault="00C73C3E" w:rsidP="00C73C3E">
            <w:pPr>
              <w:spacing w:after="0"/>
              <w:jc w:val="right"/>
              <w:rPr>
                <w:color w:val="000000"/>
                <w:sz w:val="18"/>
                <w:szCs w:val="18"/>
              </w:rPr>
            </w:pPr>
            <w:r w:rsidRPr="00C73C3E">
              <w:rPr>
                <w:color w:val="000000"/>
                <w:sz w:val="18"/>
                <w:szCs w:val="18"/>
              </w:rPr>
              <w:t>465931</w:t>
            </w:r>
          </w:p>
        </w:tc>
      </w:tr>
      <w:tr w:rsidR="00C73C3E" w:rsidRPr="00C73C3E" w14:paraId="77758D43" w14:textId="77777777" w:rsidTr="00C73C3E">
        <w:trPr>
          <w:trHeight w:val="255"/>
        </w:trPr>
        <w:tc>
          <w:tcPr>
            <w:tcW w:w="1700" w:type="dxa"/>
            <w:tcBorders>
              <w:top w:val="nil"/>
              <w:left w:val="nil"/>
              <w:bottom w:val="nil"/>
              <w:right w:val="nil"/>
            </w:tcBorders>
            <w:shd w:val="clear" w:color="auto" w:fill="auto"/>
            <w:noWrap/>
            <w:vAlign w:val="bottom"/>
            <w:hideMark/>
          </w:tcPr>
          <w:p w14:paraId="0DAC6032" w14:textId="77777777" w:rsidR="00C73C3E" w:rsidRPr="00C73C3E" w:rsidRDefault="00C73C3E" w:rsidP="00C73C3E">
            <w:pPr>
              <w:spacing w:after="0"/>
              <w:jc w:val="right"/>
              <w:rPr>
                <w:color w:val="000000"/>
                <w:sz w:val="18"/>
                <w:szCs w:val="18"/>
              </w:rPr>
            </w:pPr>
            <w:r w:rsidRPr="00C73C3E">
              <w:rPr>
                <w:color w:val="000000"/>
                <w:sz w:val="18"/>
                <w:szCs w:val="18"/>
              </w:rPr>
              <w:t>476101</w:t>
            </w:r>
          </w:p>
        </w:tc>
        <w:tc>
          <w:tcPr>
            <w:tcW w:w="1720" w:type="dxa"/>
            <w:tcBorders>
              <w:top w:val="nil"/>
              <w:left w:val="nil"/>
              <w:bottom w:val="nil"/>
              <w:right w:val="nil"/>
            </w:tcBorders>
            <w:shd w:val="clear" w:color="auto" w:fill="auto"/>
            <w:noWrap/>
            <w:vAlign w:val="bottom"/>
            <w:hideMark/>
          </w:tcPr>
          <w:p w14:paraId="28F30FD8"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0FB3955B" w14:textId="77777777" w:rsidR="00C73C3E" w:rsidRPr="00C73C3E" w:rsidRDefault="00C73C3E" w:rsidP="00C73C3E">
            <w:pPr>
              <w:spacing w:after="0"/>
              <w:jc w:val="right"/>
              <w:rPr>
                <w:color w:val="000000"/>
                <w:sz w:val="18"/>
                <w:szCs w:val="18"/>
              </w:rPr>
            </w:pPr>
            <w:r w:rsidRPr="00C73C3E">
              <w:rPr>
                <w:color w:val="000000"/>
                <w:sz w:val="18"/>
                <w:szCs w:val="18"/>
              </w:rPr>
              <w:t>465932</w:t>
            </w:r>
          </w:p>
        </w:tc>
      </w:tr>
      <w:tr w:rsidR="00C73C3E" w:rsidRPr="00C73C3E" w14:paraId="7A29DD6C" w14:textId="77777777" w:rsidTr="00C73C3E">
        <w:trPr>
          <w:trHeight w:val="255"/>
        </w:trPr>
        <w:tc>
          <w:tcPr>
            <w:tcW w:w="1700" w:type="dxa"/>
            <w:tcBorders>
              <w:top w:val="nil"/>
              <w:left w:val="nil"/>
              <w:bottom w:val="nil"/>
              <w:right w:val="nil"/>
            </w:tcBorders>
            <w:shd w:val="clear" w:color="auto" w:fill="auto"/>
            <w:noWrap/>
            <w:vAlign w:val="bottom"/>
            <w:hideMark/>
          </w:tcPr>
          <w:p w14:paraId="73B92EEF" w14:textId="77777777" w:rsidR="00C73C3E" w:rsidRPr="00C73C3E" w:rsidRDefault="00C73C3E" w:rsidP="00C73C3E">
            <w:pPr>
              <w:spacing w:after="0"/>
              <w:jc w:val="right"/>
              <w:rPr>
                <w:color w:val="000000"/>
                <w:sz w:val="18"/>
                <w:szCs w:val="18"/>
              </w:rPr>
            </w:pPr>
            <w:r w:rsidRPr="00C73C3E">
              <w:rPr>
                <w:color w:val="000000"/>
                <w:sz w:val="18"/>
                <w:szCs w:val="18"/>
              </w:rPr>
              <w:t>476102</w:t>
            </w:r>
          </w:p>
        </w:tc>
        <w:tc>
          <w:tcPr>
            <w:tcW w:w="1720" w:type="dxa"/>
            <w:tcBorders>
              <w:top w:val="nil"/>
              <w:left w:val="nil"/>
              <w:bottom w:val="nil"/>
              <w:right w:val="nil"/>
            </w:tcBorders>
            <w:shd w:val="clear" w:color="auto" w:fill="auto"/>
            <w:noWrap/>
            <w:vAlign w:val="bottom"/>
            <w:hideMark/>
          </w:tcPr>
          <w:p w14:paraId="224A80BC"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1F397428" w14:textId="77777777" w:rsidR="00C73C3E" w:rsidRPr="00C73C3E" w:rsidRDefault="00C73C3E" w:rsidP="00C73C3E">
            <w:pPr>
              <w:spacing w:after="0"/>
              <w:jc w:val="right"/>
              <w:rPr>
                <w:color w:val="000000"/>
                <w:sz w:val="18"/>
                <w:szCs w:val="18"/>
              </w:rPr>
            </w:pPr>
            <w:r w:rsidRPr="00C73C3E">
              <w:rPr>
                <w:color w:val="000000"/>
                <w:sz w:val="18"/>
                <w:szCs w:val="18"/>
              </w:rPr>
              <w:t>465933</w:t>
            </w:r>
          </w:p>
        </w:tc>
      </w:tr>
      <w:tr w:rsidR="00C73C3E" w:rsidRPr="00C73C3E" w14:paraId="215087C1" w14:textId="77777777" w:rsidTr="00C73C3E">
        <w:trPr>
          <w:trHeight w:val="255"/>
        </w:trPr>
        <w:tc>
          <w:tcPr>
            <w:tcW w:w="1700" w:type="dxa"/>
            <w:tcBorders>
              <w:top w:val="nil"/>
              <w:left w:val="nil"/>
              <w:bottom w:val="nil"/>
              <w:right w:val="nil"/>
            </w:tcBorders>
            <w:shd w:val="clear" w:color="auto" w:fill="auto"/>
            <w:noWrap/>
            <w:vAlign w:val="bottom"/>
            <w:hideMark/>
          </w:tcPr>
          <w:p w14:paraId="33206F99" w14:textId="77777777" w:rsidR="00C73C3E" w:rsidRPr="00C73C3E" w:rsidRDefault="00C73C3E" w:rsidP="00C73C3E">
            <w:pPr>
              <w:spacing w:after="0"/>
              <w:jc w:val="right"/>
              <w:rPr>
                <w:color w:val="000000"/>
                <w:sz w:val="18"/>
                <w:szCs w:val="18"/>
              </w:rPr>
            </w:pPr>
            <w:r w:rsidRPr="00C73C3E">
              <w:rPr>
                <w:color w:val="000000"/>
                <w:sz w:val="18"/>
                <w:szCs w:val="18"/>
              </w:rPr>
              <w:t>486003</w:t>
            </w:r>
          </w:p>
        </w:tc>
        <w:tc>
          <w:tcPr>
            <w:tcW w:w="1720" w:type="dxa"/>
            <w:tcBorders>
              <w:top w:val="nil"/>
              <w:left w:val="nil"/>
              <w:bottom w:val="nil"/>
              <w:right w:val="nil"/>
            </w:tcBorders>
            <w:shd w:val="clear" w:color="auto" w:fill="auto"/>
            <w:noWrap/>
            <w:vAlign w:val="bottom"/>
            <w:hideMark/>
          </w:tcPr>
          <w:p w14:paraId="7E6601B1"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2A5BDD96" w14:textId="77777777" w:rsidR="00C73C3E" w:rsidRPr="00C73C3E" w:rsidRDefault="00C73C3E" w:rsidP="00C73C3E">
            <w:pPr>
              <w:spacing w:after="0"/>
              <w:jc w:val="right"/>
              <w:rPr>
                <w:color w:val="000000"/>
                <w:sz w:val="18"/>
                <w:szCs w:val="18"/>
              </w:rPr>
            </w:pPr>
            <w:r w:rsidRPr="00C73C3E">
              <w:rPr>
                <w:color w:val="000000"/>
                <w:sz w:val="18"/>
                <w:szCs w:val="18"/>
              </w:rPr>
              <w:t>466001</w:t>
            </w:r>
          </w:p>
        </w:tc>
      </w:tr>
      <w:tr w:rsidR="00C73C3E" w:rsidRPr="00C73C3E" w14:paraId="1A9FA9D3" w14:textId="77777777" w:rsidTr="00C73C3E">
        <w:trPr>
          <w:trHeight w:val="255"/>
        </w:trPr>
        <w:tc>
          <w:tcPr>
            <w:tcW w:w="1700" w:type="dxa"/>
            <w:tcBorders>
              <w:top w:val="nil"/>
              <w:left w:val="nil"/>
              <w:bottom w:val="nil"/>
              <w:right w:val="nil"/>
            </w:tcBorders>
            <w:shd w:val="clear" w:color="auto" w:fill="auto"/>
            <w:noWrap/>
            <w:vAlign w:val="bottom"/>
            <w:hideMark/>
          </w:tcPr>
          <w:p w14:paraId="2974BCCC" w14:textId="77777777" w:rsidR="00C73C3E" w:rsidRPr="00C73C3E" w:rsidRDefault="00C73C3E" w:rsidP="00C73C3E">
            <w:pPr>
              <w:spacing w:after="0"/>
              <w:jc w:val="right"/>
              <w:rPr>
                <w:color w:val="000000"/>
                <w:sz w:val="18"/>
                <w:szCs w:val="18"/>
              </w:rPr>
            </w:pPr>
            <w:r w:rsidRPr="00C73C3E">
              <w:rPr>
                <w:color w:val="000000"/>
                <w:sz w:val="18"/>
                <w:szCs w:val="18"/>
              </w:rPr>
              <w:t>486004</w:t>
            </w:r>
          </w:p>
        </w:tc>
        <w:tc>
          <w:tcPr>
            <w:tcW w:w="1720" w:type="dxa"/>
            <w:tcBorders>
              <w:top w:val="nil"/>
              <w:left w:val="nil"/>
              <w:bottom w:val="nil"/>
              <w:right w:val="nil"/>
            </w:tcBorders>
            <w:shd w:val="clear" w:color="auto" w:fill="auto"/>
            <w:noWrap/>
            <w:vAlign w:val="bottom"/>
            <w:hideMark/>
          </w:tcPr>
          <w:p w14:paraId="7E7BB519"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6ADF7BDC" w14:textId="77777777" w:rsidR="00C73C3E" w:rsidRPr="00C73C3E" w:rsidRDefault="00C73C3E" w:rsidP="00C73C3E">
            <w:pPr>
              <w:spacing w:after="0"/>
              <w:jc w:val="right"/>
              <w:rPr>
                <w:color w:val="000000"/>
                <w:sz w:val="18"/>
                <w:szCs w:val="18"/>
              </w:rPr>
            </w:pPr>
            <w:r w:rsidRPr="00C73C3E">
              <w:rPr>
                <w:color w:val="000000"/>
                <w:sz w:val="18"/>
                <w:szCs w:val="18"/>
              </w:rPr>
              <w:t>466002</w:t>
            </w:r>
          </w:p>
        </w:tc>
      </w:tr>
      <w:tr w:rsidR="00C73C3E" w:rsidRPr="00C73C3E" w14:paraId="7ED9F91F" w14:textId="77777777" w:rsidTr="00C73C3E">
        <w:trPr>
          <w:trHeight w:val="255"/>
        </w:trPr>
        <w:tc>
          <w:tcPr>
            <w:tcW w:w="1700" w:type="dxa"/>
            <w:tcBorders>
              <w:top w:val="nil"/>
              <w:left w:val="nil"/>
              <w:bottom w:val="nil"/>
              <w:right w:val="nil"/>
            </w:tcBorders>
            <w:shd w:val="clear" w:color="auto" w:fill="auto"/>
            <w:noWrap/>
            <w:vAlign w:val="bottom"/>
            <w:hideMark/>
          </w:tcPr>
          <w:p w14:paraId="7A42C3B6" w14:textId="77777777" w:rsidR="00C73C3E" w:rsidRPr="00C73C3E" w:rsidRDefault="00C73C3E" w:rsidP="00C73C3E">
            <w:pPr>
              <w:spacing w:after="0"/>
              <w:jc w:val="right"/>
              <w:rPr>
                <w:color w:val="000000"/>
                <w:sz w:val="18"/>
                <w:szCs w:val="18"/>
              </w:rPr>
            </w:pPr>
            <w:r w:rsidRPr="00C73C3E">
              <w:rPr>
                <w:color w:val="000000"/>
                <w:sz w:val="18"/>
                <w:szCs w:val="18"/>
              </w:rPr>
              <w:t>486005</w:t>
            </w:r>
          </w:p>
        </w:tc>
        <w:tc>
          <w:tcPr>
            <w:tcW w:w="1720" w:type="dxa"/>
            <w:tcBorders>
              <w:top w:val="nil"/>
              <w:left w:val="nil"/>
              <w:bottom w:val="nil"/>
              <w:right w:val="nil"/>
            </w:tcBorders>
            <w:shd w:val="clear" w:color="auto" w:fill="auto"/>
            <w:noWrap/>
            <w:vAlign w:val="bottom"/>
            <w:hideMark/>
          </w:tcPr>
          <w:p w14:paraId="6E5B28EE"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3A3E3091" w14:textId="77777777" w:rsidR="00C73C3E" w:rsidRPr="00C73C3E" w:rsidRDefault="00C73C3E" w:rsidP="00C73C3E">
            <w:pPr>
              <w:spacing w:after="0"/>
              <w:jc w:val="right"/>
              <w:rPr>
                <w:color w:val="000000"/>
                <w:sz w:val="18"/>
                <w:szCs w:val="18"/>
              </w:rPr>
            </w:pPr>
            <w:r w:rsidRPr="00C73C3E">
              <w:rPr>
                <w:color w:val="000000"/>
                <w:sz w:val="18"/>
                <w:szCs w:val="18"/>
              </w:rPr>
              <w:t>466004</w:t>
            </w:r>
          </w:p>
        </w:tc>
      </w:tr>
      <w:tr w:rsidR="00C73C3E" w:rsidRPr="00C73C3E" w14:paraId="07B00E29" w14:textId="77777777" w:rsidTr="00C73C3E">
        <w:trPr>
          <w:trHeight w:val="255"/>
        </w:trPr>
        <w:tc>
          <w:tcPr>
            <w:tcW w:w="1700" w:type="dxa"/>
            <w:tcBorders>
              <w:top w:val="nil"/>
              <w:left w:val="nil"/>
              <w:bottom w:val="nil"/>
              <w:right w:val="nil"/>
            </w:tcBorders>
            <w:shd w:val="clear" w:color="auto" w:fill="auto"/>
            <w:noWrap/>
            <w:vAlign w:val="bottom"/>
            <w:hideMark/>
          </w:tcPr>
          <w:p w14:paraId="0B372149" w14:textId="77777777" w:rsidR="00C73C3E" w:rsidRPr="00C73C3E" w:rsidRDefault="00C73C3E" w:rsidP="00C73C3E">
            <w:pPr>
              <w:spacing w:after="0"/>
              <w:jc w:val="right"/>
              <w:rPr>
                <w:color w:val="000000"/>
                <w:sz w:val="18"/>
                <w:szCs w:val="18"/>
              </w:rPr>
            </w:pPr>
            <w:r w:rsidRPr="00C73C3E">
              <w:rPr>
                <w:color w:val="000000"/>
                <w:sz w:val="18"/>
                <w:szCs w:val="18"/>
              </w:rPr>
              <w:t>486031</w:t>
            </w:r>
          </w:p>
        </w:tc>
        <w:tc>
          <w:tcPr>
            <w:tcW w:w="1720" w:type="dxa"/>
            <w:tcBorders>
              <w:top w:val="nil"/>
              <w:left w:val="nil"/>
              <w:bottom w:val="nil"/>
              <w:right w:val="nil"/>
            </w:tcBorders>
            <w:shd w:val="clear" w:color="auto" w:fill="auto"/>
            <w:noWrap/>
            <w:vAlign w:val="bottom"/>
            <w:hideMark/>
          </w:tcPr>
          <w:p w14:paraId="5D04AD48"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1778931A" w14:textId="77777777" w:rsidR="00C73C3E" w:rsidRPr="00C73C3E" w:rsidRDefault="00C73C3E" w:rsidP="00C73C3E">
            <w:pPr>
              <w:spacing w:after="0"/>
              <w:jc w:val="right"/>
              <w:rPr>
                <w:color w:val="000000"/>
                <w:sz w:val="18"/>
                <w:szCs w:val="18"/>
              </w:rPr>
            </w:pPr>
            <w:r w:rsidRPr="00C73C3E">
              <w:rPr>
                <w:color w:val="000000"/>
                <w:sz w:val="18"/>
                <w:szCs w:val="18"/>
              </w:rPr>
              <w:t>475830</w:t>
            </w:r>
          </w:p>
        </w:tc>
      </w:tr>
      <w:tr w:rsidR="00C73C3E" w:rsidRPr="00C73C3E" w14:paraId="35DC0A7B" w14:textId="77777777" w:rsidTr="00C73C3E">
        <w:trPr>
          <w:trHeight w:val="255"/>
        </w:trPr>
        <w:tc>
          <w:tcPr>
            <w:tcW w:w="1700" w:type="dxa"/>
            <w:tcBorders>
              <w:top w:val="nil"/>
              <w:left w:val="nil"/>
              <w:bottom w:val="nil"/>
              <w:right w:val="nil"/>
            </w:tcBorders>
            <w:shd w:val="clear" w:color="auto" w:fill="auto"/>
            <w:noWrap/>
            <w:vAlign w:val="bottom"/>
            <w:hideMark/>
          </w:tcPr>
          <w:p w14:paraId="081BF9D7" w14:textId="77777777" w:rsidR="00C73C3E" w:rsidRPr="00C73C3E" w:rsidRDefault="00C73C3E" w:rsidP="00C73C3E">
            <w:pPr>
              <w:spacing w:after="0"/>
              <w:jc w:val="right"/>
              <w:rPr>
                <w:color w:val="000000"/>
                <w:sz w:val="18"/>
                <w:szCs w:val="18"/>
              </w:rPr>
            </w:pPr>
            <w:r w:rsidRPr="00C73C3E">
              <w:rPr>
                <w:color w:val="000000"/>
                <w:sz w:val="18"/>
                <w:szCs w:val="18"/>
              </w:rPr>
              <w:t>486032</w:t>
            </w:r>
          </w:p>
        </w:tc>
        <w:tc>
          <w:tcPr>
            <w:tcW w:w="1720" w:type="dxa"/>
            <w:tcBorders>
              <w:top w:val="nil"/>
              <w:left w:val="nil"/>
              <w:bottom w:val="nil"/>
              <w:right w:val="nil"/>
            </w:tcBorders>
            <w:shd w:val="clear" w:color="auto" w:fill="auto"/>
            <w:noWrap/>
            <w:vAlign w:val="bottom"/>
            <w:hideMark/>
          </w:tcPr>
          <w:p w14:paraId="344C5066"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6EB521BC" w14:textId="77777777" w:rsidR="00C73C3E" w:rsidRPr="00C73C3E" w:rsidRDefault="00C73C3E" w:rsidP="00C73C3E">
            <w:pPr>
              <w:spacing w:after="0"/>
              <w:jc w:val="right"/>
              <w:rPr>
                <w:color w:val="000000"/>
                <w:sz w:val="18"/>
                <w:szCs w:val="18"/>
              </w:rPr>
            </w:pPr>
            <w:r w:rsidRPr="00C73C3E">
              <w:rPr>
                <w:color w:val="000000"/>
                <w:sz w:val="18"/>
                <w:szCs w:val="18"/>
              </w:rPr>
              <w:t>475900</w:t>
            </w:r>
          </w:p>
        </w:tc>
      </w:tr>
      <w:tr w:rsidR="00C73C3E" w:rsidRPr="00C73C3E" w14:paraId="68F4B5A2" w14:textId="77777777" w:rsidTr="00C73C3E">
        <w:trPr>
          <w:trHeight w:val="255"/>
        </w:trPr>
        <w:tc>
          <w:tcPr>
            <w:tcW w:w="1700" w:type="dxa"/>
            <w:tcBorders>
              <w:top w:val="nil"/>
              <w:left w:val="nil"/>
              <w:bottom w:val="nil"/>
              <w:right w:val="nil"/>
            </w:tcBorders>
            <w:shd w:val="clear" w:color="auto" w:fill="auto"/>
            <w:noWrap/>
            <w:vAlign w:val="bottom"/>
            <w:hideMark/>
          </w:tcPr>
          <w:p w14:paraId="558ADAC9" w14:textId="77777777" w:rsidR="00C73C3E" w:rsidRPr="00C73C3E" w:rsidRDefault="00C73C3E" w:rsidP="00C73C3E">
            <w:pPr>
              <w:spacing w:after="0"/>
              <w:jc w:val="right"/>
              <w:rPr>
                <w:color w:val="000000"/>
                <w:sz w:val="18"/>
                <w:szCs w:val="18"/>
              </w:rPr>
            </w:pPr>
            <w:r w:rsidRPr="00C73C3E">
              <w:rPr>
                <w:color w:val="000000"/>
                <w:sz w:val="18"/>
                <w:szCs w:val="18"/>
              </w:rPr>
              <w:t>486033</w:t>
            </w:r>
          </w:p>
        </w:tc>
        <w:tc>
          <w:tcPr>
            <w:tcW w:w="1720" w:type="dxa"/>
            <w:tcBorders>
              <w:top w:val="nil"/>
              <w:left w:val="nil"/>
              <w:bottom w:val="nil"/>
              <w:right w:val="nil"/>
            </w:tcBorders>
            <w:shd w:val="clear" w:color="auto" w:fill="auto"/>
            <w:noWrap/>
            <w:vAlign w:val="bottom"/>
            <w:hideMark/>
          </w:tcPr>
          <w:p w14:paraId="4AF84382"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3142C10C" w14:textId="77777777" w:rsidR="00C73C3E" w:rsidRPr="00C73C3E" w:rsidRDefault="00C73C3E" w:rsidP="00C73C3E">
            <w:pPr>
              <w:spacing w:after="0"/>
              <w:jc w:val="right"/>
              <w:rPr>
                <w:color w:val="000000"/>
                <w:sz w:val="18"/>
                <w:szCs w:val="18"/>
              </w:rPr>
            </w:pPr>
            <w:r w:rsidRPr="00C73C3E">
              <w:rPr>
                <w:color w:val="000000"/>
                <w:sz w:val="18"/>
                <w:szCs w:val="18"/>
              </w:rPr>
              <w:t>475931</w:t>
            </w:r>
          </w:p>
        </w:tc>
      </w:tr>
      <w:tr w:rsidR="00C73C3E" w:rsidRPr="00C73C3E" w14:paraId="62D8EA8B" w14:textId="77777777" w:rsidTr="00C73C3E">
        <w:trPr>
          <w:trHeight w:val="255"/>
        </w:trPr>
        <w:tc>
          <w:tcPr>
            <w:tcW w:w="1700" w:type="dxa"/>
            <w:tcBorders>
              <w:top w:val="nil"/>
              <w:left w:val="nil"/>
              <w:bottom w:val="nil"/>
              <w:right w:val="nil"/>
            </w:tcBorders>
            <w:shd w:val="clear" w:color="auto" w:fill="auto"/>
            <w:noWrap/>
            <w:vAlign w:val="bottom"/>
            <w:hideMark/>
          </w:tcPr>
          <w:p w14:paraId="0EE9049C" w14:textId="77777777" w:rsidR="00C73C3E" w:rsidRPr="00C73C3E" w:rsidRDefault="00C73C3E" w:rsidP="00C73C3E">
            <w:pPr>
              <w:spacing w:after="0"/>
              <w:jc w:val="right"/>
              <w:rPr>
                <w:color w:val="000000"/>
                <w:sz w:val="18"/>
                <w:szCs w:val="18"/>
              </w:rPr>
            </w:pPr>
            <w:r w:rsidRPr="00C73C3E">
              <w:rPr>
                <w:color w:val="000000"/>
                <w:sz w:val="18"/>
                <w:szCs w:val="18"/>
              </w:rPr>
              <w:t>486034</w:t>
            </w:r>
          </w:p>
        </w:tc>
        <w:tc>
          <w:tcPr>
            <w:tcW w:w="1720" w:type="dxa"/>
            <w:tcBorders>
              <w:top w:val="nil"/>
              <w:left w:val="nil"/>
              <w:bottom w:val="nil"/>
              <w:right w:val="nil"/>
            </w:tcBorders>
            <w:shd w:val="clear" w:color="auto" w:fill="auto"/>
            <w:noWrap/>
            <w:vAlign w:val="bottom"/>
            <w:hideMark/>
          </w:tcPr>
          <w:p w14:paraId="1C6298B6"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0D892EE6" w14:textId="77777777" w:rsidR="00C73C3E" w:rsidRPr="00C73C3E" w:rsidRDefault="00C73C3E" w:rsidP="00C73C3E">
            <w:pPr>
              <w:spacing w:after="0"/>
              <w:jc w:val="right"/>
              <w:rPr>
                <w:color w:val="000000"/>
                <w:sz w:val="18"/>
                <w:szCs w:val="18"/>
              </w:rPr>
            </w:pPr>
            <w:r w:rsidRPr="00C73C3E">
              <w:rPr>
                <w:color w:val="000000"/>
                <w:sz w:val="18"/>
                <w:szCs w:val="18"/>
              </w:rPr>
              <w:t>475932</w:t>
            </w:r>
          </w:p>
        </w:tc>
      </w:tr>
      <w:tr w:rsidR="00C73C3E" w:rsidRPr="00C73C3E" w14:paraId="44B91617" w14:textId="77777777" w:rsidTr="00C73C3E">
        <w:trPr>
          <w:trHeight w:val="255"/>
        </w:trPr>
        <w:tc>
          <w:tcPr>
            <w:tcW w:w="1700" w:type="dxa"/>
            <w:tcBorders>
              <w:top w:val="nil"/>
              <w:left w:val="nil"/>
              <w:bottom w:val="nil"/>
              <w:right w:val="nil"/>
            </w:tcBorders>
            <w:shd w:val="clear" w:color="auto" w:fill="auto"/>
            <w:noWrap/>
            <w:vAlign w:val="bottom"/>
            <w:hideMark/>
          </w:tcPr>
          <w:p w14:paraId="36AAD128" w14:textId="77777777" w:rsidR="00C73C3E" w:rsidRPr="00C73C3E" w:rsidRDefault="00C73C3E" w:rsidP="00C73C3E">
            <w:pPr>
              <w:spacing w:after="0"/>
              <w:jc w:val="right"/>
              <w:rPr>
                <w:color w:val="000000"/>
                <w:sz w:val="18"/>
                <w:szCs w:val="18"/>
              </w:rPr>
            </w:pPr>
            <w:r w:rsidRPr="00C73C3E">
              <w:rPr>
                <w:color w:val="000000"/>
                <w:sz w:val="18"/>
                <w:szCs w:val="18"/>
              </w:rPr>
              <w:t>486100</w:t>
            </w:r>
          </w:p>
        </w:tc>
        <w:tc>
          <w:tcPr>
            <w:tcW w:w="1720" w:type="dxa"/>
            <w:tcBorders>
              <w:top w:val="nil"/>
              <w:left w:val="nil"/>
              <w:bottom w:val="nil"/>
              <w:right w:val="nil"/>
            </w:tcBorders>
            <w:shd w:val="clear" w:color="auto" w:fill="auto"/>
            <w:noWrap/>
            <w:vAlign w:val="bottom"/>
            <w:hideMark/>
          </w:tcPr>
          <w:p w14:paraId="5226AC45" w14:textId="77777777" w:rsidR="00C73C3E" w:rsidRPr="00C73C3E" w:rsidRDefault="00C73C3E" w:rsidP="00C73C3E">
            <w:pPr>
              <w:spacing w:after="0"/>
              <w:jc w:val="right"/>
              <w:rPr>
                <w:color w:val="000000"/>
                <w:sz w:val="18"/>
                <w:szCs w:val="18"/>
              </w:rPr>
            </w:pPr>
          </w:p>
        </w:tc>
        <w:tc>
          <w:tcPr>
            <w:tcW w:w="1600" w:type="dxa"/>
            <w:tcBorders>
              <w:top w:val="nil"/>
              <w:left w:val="nil"/>
              <w:bottom w:val="nil"/>
              <w:right w:val="nil"/>
            </w:tcBorders>
            <w:shd w:val="clear" w:color="auto" w:fill="auto"/>
            <w:noWrap/>
            <w:vAlign w:val="bottom"/>
            <w:hideMark/>
          </w:tcPr>
          <w:p w14:paraId="30ABAA82" w14:textId="77777777" w:rsidR="00C73C3E" w:rsidRPr="00C73C3E" w:rsidRDefault="00C73C3E" w:rsidP="00C73C3E">
            <w:pPr>
              <w:spacing w:after="0"/>
              <w:jc w:val="right"/>
              <w:rPr>
                <w:color w:val="000000"/>
                <w:sz w:val="18"/>
                <w:szCs w:val="18"/>
              </w:rPr>
            </w:pPr>
            <w:r w:rsidRPr="00C73C3E">
              <w:rPr>
                <w:color w:val="000000"/>
                <w:sz w:val="18"/>
                <w:szCs w:val="18"/>
              </w:rPr>
              <w:t>475934</w:t>
            </w:r>
          </w:p>
        </w:tc>
      </w:tr>
      <w:tr w:rsidR="00C73C3E" w:rsidRPr="00C73C3E" w14:paraId="602D0AC7" w14:textId="77777777" w:rsidTr="00C73C3E">
        <w:trPr>
          <w:trHeight w:val="255"/>
        </w:trPr>
        <w:tc>
          <w:tcPr>
            <w:tcW w:w="1700" w:type="dxa"/>
            <w:tcBorders>
              <w:top w:val="nil"/>
              <w:left w:val="nil"/>
              <w:bottom w:val="nil"/>
              <w:right w:val="nil"/>
            </w:tcBorders>
            <w:shd w:val="clear" w:color="auto" w:fill="auto"/>
            <w:noWrap/>
            <w:vAlign w:val="bottom"/>
            <w:hideMark/>
          </w:tcPr>
          <w:p w14:paraId="0B915A88" w14:textId="77777777" w:rsidR="00C73C3E" w:rsidRPr="00C73C3E" w:rsidRDefault="00C73C3E" w:rsidP="00C73C3E">
            <w:pPr>
              <w:spacing w:after="0"/>
              <w:jc w:val="right"/>
              <w:rPr>
                <w:color w:val="000000"/>
                <w:sz w:val="18"/>
                <w:szCs w:val="18"/>
              </w:rPr>
            </w:pPr>
          </w:p>
        </w:tc>
        <w:tc>
          <w:tcPr>
            <w:tcW w:w="1720" w:type="dxa"/>
            <w:tcBorders>
              <w:top w:val="nil"/>
              <w:left w:val="nil"/>
              <w:bottom w:val="nil"/>
              <w:right w:val="nil"/>
            </w:tcBorders>
            <w:shd w:val="clear" w:color="auto" w:fill="auto"/>
            <w:noWrap/>
            <w:vAlign w:val="bottom"/>
            <w:hideMark/>
          </w:tcPr>
          <w:p w14:paraId="624AD5A4" w14:textId="77777777" w:rsidR="00C73C3E" w:rsidRPr="00C73C3E" w:rsidRDefault="00C73C3E" w:rsidP="00C73C3E">
            <w:pPr>
              <w:spacing w:after="0"/>
              <w:jc w:val="left"/>
              <w:rPr>
                <w:sz w:val="18"/>
                <w:szCs w:val="18"/>
              </w:rPr>
            </w:pPr>
          </w:p>
        </w:tc>
        <w:tc>
          <w:tcPr>
            <w:tcW w:w="1600" w:type="dxa"/>
            <w:tcBorders>
              <w:top w:val="nil"/>
              <w:left w:val="nil"/>
              <w:bottom w:val="nil"/>
              <w:right w:val="nil"/>
            </w:tcBorders>
            <w:shd w:val="clear" w:color="auto" w:fill="auto"/>
            <w:noWrap/>
            <w:vAlign w:val="bottom"/>
            <w:hideMark/>
          </w:tcPr>
          <w:p w14:paraId="6BF2E44B" w14:textId="77777777" w:rsidR="00C73C3E" w:rsidRPr="00C73C3E" w:rsidRDefault="00C73C3E" w:rsidP="00C73C3E">
            <w:pPr>
              <w:spacing w:after="0"/>
              <w:jc w:val="right"/>
              <w:rPr>
                <w:color w:val="000000"/>
                <w:sz w:val="18"/>
                <w:szCs w:val="18"/>
              </w:rPr>
            </w:pPr>
            <w:r w:rsidRPr="00C73C3E">
              <w:rPr>
                <w:color w:val="000000"/>
                <w:sz w:val="18"/>
                <w:szCs w:val="18"/>
              </w:rPr>
              <w:t>476001</w:t>
            </w:r>
          </w:p>
        </w:tc>
      </w:tr>
      <w:tr w:rsidR="00C73C3E" w:rsidRPr="00C73C3E" w14:paraId="2FB29327" w14:textId="77777777" w:rsidTr="00C73C3E">
        <w:trPr>
          <w:trHeight w:val="255"/>
        </w:trPr>
        <w:tc>
          <w:tcPr>
            <w:tcW w:w="1700" w:type="dxa"/>
            <w:tcBorders>
              <w:top w:val="nil"/>
              <w:left w:val="nil"/>
              <w:bottom w:val="nil"/>
              <w:right w:val="nil"/>
            </w:tcBorders>
            <w:shd w:val="clear" w:color="auto" w:fill="auto"/>
            <w:noWrap/>
            <w:vAlign w:val="bottom"/>
            <w:hideMark/>
          </w:tcPr>
          <w:p w14:paraId="3B03661C" w14:textId="77777777" w:rsidR="00C73C3E" w:rsidRPr="00C73C3E" w:rsidRDefault="00C73C3E" w:rsidP="00C73C3E">
            <w:pPr>
              <w:spacing w:after="0"/>
              <w:jc w:val="right"/>
              <w:rPr>
                <w:color w:val="000000"/>
                <w:sz w:val="18"/>
                <w:szCs w:val="18"/>
              </w:rPr>
            </w:pPr>
          </w:p>
        </w:tc>
        <w:tc>
          <w:tcPr>
            <w:tcW w:w="1720" w:type="dxa"/>
            <w:tcBorders>
              <w:top w:val="nil"/>
              <w:left w:val="nil"/>
              <w:bottom w:val="nil"/>
              <w:right w:val="nil"/>
            </w:tcBorders>
            <w:shd w:val="clear" w:color="auto" w:fill="auto"/>
            <w:noWrap/>
            <w:vAlign w:val="bottom"/>
            <w:hideMark/>
          </w:tcPr>
          <w:p w14:paraId="0C7116A5" w14:textId="77777777" w:rsidR="00C73C3E" w:rsidRPr="00C73C3E" w:rsidRDefault="00C73C3E" w:rsidP="00C73C3E">
            <w:pPr>
              <w:spacing w:after="0"/>
              <w:jc w:val="left"/>
              <w:rPr>
                <w:sz w:val="18"/>
                <w:szCs w:val="18"/>
              </w:rPr>
            </w:pPr>
          </w:p>
        </w:tc>
        <w:tc>
          <w:tcPr>
            <w:tcW w:w="1600" w:type="dxa"/>
            <w:tcBorders>
              <w:top w:val="nil"/>
              <w:left w:val="nil"/>
              <w:bottom w:val="nil"/>
              <w:right w:val="nil"/>
            </w:tcBorders>
            <w:shd w:val="clear" w:color="auto" w:fill="auto"/>
            <w:noWrap/>
            <w:vAlign w:val="bottom"/>
            <w:hideMark/>
          </w:tcPr>
          <w:p w14:paraId="697E5C94" w14:textId="77777777" w:rsidR="00C73C3E" w:rsidRPr="00C73C3E" w:rsidRDefault="00C73C3E" w:rsidP="00C73C3E">
            <w:pPr>
              <w:spacing w:after="0"/>
              <w:jc w:val="right"/>
              <w:rPr>
                <w:color w:val="000000"/>
                <w:sz w:val="18"/>
                <w:szCs w:val="18"/>
              </w:rPr>
            </w:pPr>
            <w:r w:rsidRPr="00C73C3E">
              <w:rPr>
                <w:color w:val="000000"/>
                <w:sz w:val="18"/>
                <w:szCs w:val="18"/>
              </w:rPr>
              <w:t>476002</w:t>
            </w:r>
          </w:p>
        </w:tc>
      </w:tr>
      <w:tr w:rsidR="00C73C3E" w:rsidRPr="00C73C3E" w14:paraId="0CEFFB55" w14:textId="77777777" w:rsidTr="00C73C3E">
        <w:trPr>
          <w:trHeight w:val="255"/>
        </w:trPr>
        <w:tc>
          <w:tcPr>
            <w:tcW w:w="1700" w:type="dxa"/>
            <w:tcBorders>
              <w:top w:val="nil"/>
              <w:left w:val="nil"/>
              <w:bottom w:val="nil"/>
              <w:right w:val="nil"/>
            </w:tcBorders>
            <w:shd w:val="clear" w:color="auto" w:fill="auto"/>
            <w:noWrap/>
            <w:vAlign w:val="bottom"/>
            <w:hideMark/>
          </w:tcPr>
          <w:p w14:paraId="70C3FC88" w14:textId="77777777" w:rsidR="00C73C3E" w:rsidRPr="00C73C3E" w:rsidRDefault="00C73C3E" w:rsidP="00C73C3E">
            <w:pPr>
              <w:spacing w:after="0"/>
              <w:jc w:val="right"/>
              <w:rPr>
                <w:color w:val="000000"/>
                <w:sz w:val="18"/>
                <w:szCs w:val="18"/>
              </w:rPr>
            </w:pPr>
          </w:p>
        </w:tc>
        <w:tc>
          <w:tcPr>
            <w:tcW w:w="1720" w:type="dxa"/>
            <w:tcBorders>
              <w:top w:val="nil"/>
              <w:left w:val="nil"/>
              <w:bottom w:val="nil"/>
              <w:right w:val="nil"/>
            </w:tcBorders>
            <w:shd w:val="clear" w:color="auto" w:fill="auto"/>
            <w:noWrap/>
            <w:vAlign w:val="bottom"/>
            <w:hideMark/>
          </w:tcPr>
          <w:p w14:paraId="29BBE48B" w14:textId="77777777" w:rsidR="00C73C3E" w:rsidRPr="00C73C3E" w:rsidRDefault="00C73C3E" w:rsidP="00C73C3E">
            <w:pPr>
              <w:spacing w:after="0"/>
              <w:jc w:val="left"/>
              <w:rPr>
                <w:sz w:val="18"/>
                <w:szCs w:val="18"/>
              </w:rPr>
            </w:pPr>
          </w:p>
        </w:tc>
        <w:tc>
          <w:tcPr>
            <w:tcW w:w="1600" w:type="dxa"/>
            <w:tcBorders>
              <w:top w:val="nil"/>
              <w:left w:val="nil"/>
              <w:bottom w:val="nil"/>
              <w:right w:val="nil"/>
            </w:tcBorders>
            <w:shd w:val="clear" w:color="auto" w:fill="auto"/>
            <w:noWrap/>
            <w:vAlign w:val="bottom"/>
            <w:hideMark/>
          </w:tcPr>
          <w:p w14:paraId="283B7B25" w14:textId="77777777" w:rsidR="00C73C3E" w:rsidRPr="00C73C3E" w:rsidRDefault="00C73C3E" w:rsidP="00C73C3E">
            <w:pPr>
              <w:spacing w:after="0"/>
              <w:jc w:val="right"/>
              <w:rPr>
                <w:color w:val="000000"/>
                <w:sz w:val="18"/>
                <w:szCs w:val="18"/>
              </w:rPr>
            </w:pPr>
            <w:r w:rsidRPr="00C73C3E">
              <w:rPr>
                <w:color w:val="000000"/>
                <w:sz w:val="18"/>
                <w:szCs w:val="18"/>
              </w:rPr>
              <w:t>485831</w:t>
            </w:r>
          </w:p>
        </w:tc>
      </w:tr>
      <w:tr w:rsidR="00C73C3E" w:rsidRPr="00C73C3E" w14:paraId="1645AF9B" w14:textId="77777777" w:rsidTr="00C73C3E">
        <w:trPr>
          <w:trHeight w:val="255"/>
        </w:trPr>
        <w:tc>
          <w:tcPr>
            <w:tcW w:w="1700" w:type="dxa"/>
            <w:tcBorders>
              <w:top w:val="nil"/>
              <w:left w:val="nil"/>
              <w:bottom w:val="nil"/>
              <w:right w:val="nil"/>
            </w:tcBorders>
            <w:shd w:val="clear" w:color="auto" w:fill="auto"/>
            <w:noWrap/>
            <w:vAlign w:val="bottom"/>
            <w:hideMark/>
          </w:tcPr>
          <w:p w14:paraId="6D89AAE4" w14:textId="77777777" w:rsidR="00C73C3E" w:rsidRPr="00C73C3E" w:rsidRDefault="00C73C3E" w:rsidP="00C73C3E">
            <w:pPr>
              <w:spacing w:after="0"/>
              <w:jc w:val="right"/>
              <w:rPr>
                <w:color w:val="000000"/>
                <w:sz w:val="18"/>
                <w:szCs w:val="18"/>
              </w:rPr>
            </w:pPr>
          </w:p>
        </w:tc>
        <w:tc>
          <w:tcPr>
            <w:tcW w:w="1720" w:type="dxa"/>
            <w:tcBorders>
              <w:top w:val="nil"/>
              <w:left w:val="nil"/>
              <w:bottom w:val="nil"/>
              <w:right w:val="nil"/>
            </w:tcBorders>
            <w:shd w:val="clear" w:color="auto" w:fill="auto"/>
            <w:noWrap/>
            <w:vAlign w:val="bottom"/>
            <w:hideMark/>
          </w:tcPr>
          <w:p w14:paraId="556DE3D0" w14:textId="77777777" w:rsidR="00C73C3E" w:rsidRPr="00C73C3E" w:rsidRDefault="00C73C3E" w:rsidP="00C73C3E">
            <w:pPr>
              <w:spacing w:after="0"/>
              <w:jc w:val="left"/>
              <w:rPr>
                <w:sz w:val="18"/>
                <w:szCs w:val="18"/>
              </w:rPr>
            </w:pPr>
          </w:p>
        </w:tc>
        <w:tc>
          <w:tcPr>
            <w:tcW w:w="1600" w:type="dxa"/>
            <w:tcBorders>
              <w:top w:val="nil"/>
              <w:left w:val="nil"/>
              <w:bottom w:val="nil"/>
              <w:right w:val="nil"/>
            </w:tcBorders>
            <w:shd w:val="clear" w:color="auto" w:fill="auto"/>
            <w:noWrap/>
            <w:vAlign w:val="bottom"/>
            <w:hideMark/>
          </w:tcPr>
          <w:p w14:paraId="73C98D7B" w14:textId="77777777" w:rsidR="00C73C3E" w:rsidRPr="00C73C3E" w:rsidRDefault="00C73C3E" w:rsidP="00C73C3E">
            <w:pPr>
              <w:spacing w:after="0"/>
              <w:jc w:val="right"/>
              <w:rPr>
                <w:color w:val="000000"/>
                <w:sz w:val="18"/>
                <w:szCs w:val="18"/>
              </w:rPr>
            </w:pPr>
            <w:r w:rsidRPr="00C73C3E">
              <w:rPr>
                <w:color w:val="000000"/>
                <w:sz w:val="18"/>
                <w:szCs w:val="18"/>
              </w:rPr>
              <w:t>485901</w:t>
            </w:r>
          </w:p>
        </w:tc>
      </w:tr>
      <w:tr w:rsidR="00C73C3E" w:rsidRPr="00C73C3E" w14:paraId="3CEDFB6F" w14:textId="77777777" w:rsidTr="00C73C3E">
        <w:trPr>
          <w:trHeight w:val="255"/>
        </w:trPr>
        <w:tc>
          <w:tcPr>
            <w:tcW w:w="1700" w:type="dxa"/>
            <w:tcBorders>
              <w:top w:val="nil"/>
              <w:left w:val="nil"/>
              <w:bottom w:val="nil"/>
              <w:right w:val="nil"/>
            </w:tcBorders>
            <w:shd w:val="clear" w:color="auto" w:fill="auto"/>
            <w:noWrap/>
            <w:vAlign w:val="bottom"/>
            <w:hideMark/>
          </w:tcPr>
          <w:p w14:paraId="0A6E93F8" w14:textId="77777777" w:rsidR="00C73C3E" w:rsidRPr="00C73C3E" w:rsidRDefault="00C73C3E" w:rsidP="00C73C3E">
            <w:pPr>
              <w:spacing w:after="0"/>
              <w:jc w:val="right"/>
              <w:rPr>
                <w:color w:val="000000"/>
                <w:sz w:val="18"/>
                <w:szCs w:val="18"/>
              </w:rPr>
            </w:pPr>
          </w:p>
        </w:tc>
        <w:tc>
          <w:tcPr>
            <w:tcW w:w="1720" w:type="dxa"/>
            <w:tcBorders>
              <w:top w:val="nil"/>
              <w:left w:val="nil"/>
              <w:bottom w:val="nil"/>
              <w:right w:val="nil"/>
            </w:tcBorders>
            <w:shd w:val="clear" w:color="auto" w:fill="auto"/>
            <w:noWrap/>
            <w:vAlign w:val="bottom"/>
            <w:hideMark/>
          </w:tcPr>
          <w:p w14:paraId="4F2F4F95" w14:textId="77777777" w:rsidR="00C73C3E" w:rsidRPr="00C73C3E" w:rsidRDefault="00C73C3E" w:rsidP="00C73C3E">
            <w:pPr>
              <w:spacing w:after="0"/>
              <w:jc w:val="left"/>
              <w:rPr>
                <w:sz w:val="18"/>
                <w:szCs w:val="18"/>
              </w:rPr>
            </w:pPr>
          </w:p>
        </w:tc>
        <w:tc>
          <w:tcPr>
            <w:tcW w:w="1600" w:type="dxa"/>
            <w:tcBorders>
              <w:top w:val="nil"/>
              <w:left w:val="nil"/>
              <w:bottom w:val="nil"/>
              <w:right w:val="nil"/>
            </w:tcBorders>
            <w:shd w:val="clear" w:color="auto" w:fill="auto"/>
            <w:noWrap/>
            <w:vAlign w:val="bottom"/>
            <w:hideMark/>
          </w:tcPr>
          <w:p w14:paraId="650CF3B3" w14:textId="77777777" w:rsidR="00C73C3E" w:rsidRPr="00C73C3E" w:rsidRDefault="00C73C3E" w:rsidP="00C73C3E">
            <w:pPr>
              <w:spacing w:after="0"/>
              <w:jc w:val="right"/>
              <w:rPr>
                <w:color w:val="000000"/>
                <w:sz w:val="18"/>
                <w:szCs w:val="18"/>
              </w:rPr>
            </w:pPr>
            <w:r w:rsidRPr="00C73C3E">
              <w:rPr>
                <w:color w:val="000000"/>
                <w:sz w:val="18"/>
                <w:szCs w:val="18"/>
              </w:rPr>
              <w:t>485931</w:t>
            </w:r>
          </w:p>
        </w:tc>
      </w:tr>
      <w:tr w:rsidR="00C73C3E" w:rsidRPr="00C73C3E" w14:paraId="73EBB135" w14:textId="77777777" w:rsidTr="00C73C3E">
        <w:trPr>
          <w:trHeight w:val="255"/>
        </w:trPr>
        <w:tc>
          <w:tcPr>
            <w:tcW w:w="1700" w:type="dxa"/>
            <w:tcBorders>
              <w:top w:val="nil"/>
              <w:left w:val="nil"/>
              <w:bottom w:val="nil"/>
              <w:right w:val="nil"/>
            </w:tcBorders>
            <w:shd w:val="clear" w:color="auto" w:fill="auto"/>
            <w:noWrap/>
            <w:vAlign w:val="bottom"/>
            <w:hideMark/>
          </w:tcPr>
          <w:p w14:paraId="10D3B043" w14:textId="77777777" w:rsidR="00C73C3E" w:rsidRPr="00C73C3E" w:rsidRDefault="00C73C3E" w:rsidP="00C73C3E">
            <w:pPr>
              <w:spacing w:after="0"/>
              <w:jc w:val="right"/>
              <w:rPr>
                <w:color w:val="000000"/>
                <w:sz w:val="18"/>
                <w:szCs w:val="18"/>
              </w:rPr>
            </w:pPr>
          </w:p>
        </w:tc>
        <w:tc>
          <w:tcPr>
            <w:tcW w:w="1720" w:type="dxa"/>
            <w:tcBorders>
              <w:top w:val="nil"/>
              <w:left w:val="nil"/>
              <w:bottom w:val="nil"/>
              <w:right w:val="nil"/>
            </w:tcBorders>
            <w:shd w:val="clear" w:color="auto" w:fill="auto"/>
            <w:noWrap/>
            <w:vAlign w:val="bottom"/>
            <w:hideMark/>
          </w:tcPr>
          <w:p w14:paraId="241DB323" w14:textId="77777777" w:rsidR="00C73C3E" w:rsidRPr="00C73C3E" w:rsidRDefault="00C73C3E" w:rsidP="00C73C3E">
            <w:pPr>
              <w:spacing w:after="0"/>
              <w:jc w:val="left"/>
              <w:rPr>
                <w:sz w:val="18"/>
                <w:szCs w:val="18"/>
              </w:rPr>
            </w:pPr>
          </w:p>
        </w:tc>
        <w:tc>
          <w:tcPr>
            <w:tcW w:w="1600" w:type="dxa"/>
            <w:tcBorders>
              <w:top w:val="nil"/>
              <w:left w:val="nil"/>
              <w:bottom w:val="nil"/>
              <w:right w:val="nil"/>
            </w:tcBorders>
            <w:shd w:val="clear" w:color="auto" w:fill="auto"/>
            <w:noWrap/>
            <w:vAlign w:val="bottom"/>
            <w:hideMark/>
          </w:tcPr>
          <w:p w14:paraId="226E136B" w14:textId="77777777" w:rsidR="00C73C3E" w:rsidRPr="00C73C3E" w:rsidRDefault="00C73C3E" w:rsidP="00C73C3E">
            <w:pPr>
              <w:spacing w:after="0"/>
              <w:jc w:val="right"/>
              <w:rPr>
                <w:color w:val="000000"/>
                <w:sz w:val="18"/>
                <w:szCs w:val="18"/>
              </w:rPr>
            </w:pPr>
            <w:r w:rsidRPr="00C73C3E">
              <w:rPr>
                <w:color w:val="000000"/>
                <w:sz w:val="18"/>
                <w:szCs w:val="18"/>
              </w:rPr>
              <w:t>485935</w:t>
            </w:r>
          </w:p>
        </w:tc>
      </w:tr>
      <w:tr w:rsidR="00C73C3E" w:rsidRPr="00C73C3E" w14:paraId="3A8F8683" w14:textId="77777777" w:rsidTr="00C73C3E">
        <w:trPr>
          <w:trHeight w:val="255"/>
        </w:trPr>
        <w:tc>
          <w:tcPr>
            <w:tcW w:w="1700" w:type="dxa"/>
            <w:tcBorders>
              <w:top w:val="nil"/>
              <w:left w:val="nil"/>
              <w:bottom w:val="single" w:sz="4" w:space="0" w:color="auto"/>
              <w:right w:val="nil"/>
            </w:tcBorders>
            <w:shd w:val="clear" w:color="auto" w:fill="auto"/>
            <w:noWrap/>
            <w:vAlign w:val="bottom"/>
            <w:hideMark/>
          </w:tcPr>
          <w:p w14:paraId="33FA2714" w14:textId="77777777" w:rsidR="00C73C3E" w:rsidRPr="00C73C3E" w:rsidRDefault="00C73C3E" w:rsidP="00C73C3E">
            <w:pPr>
              <w:spacing w:after="0"/>
              <w:jc w:val="left"/>
              <w:rPr>
                <w:color w:val="000000"/>
                <w:sz w:val="18"/>
                <w:szCs w:val="18"/>
              </w:rPr>
            </w:pPr>
            <w:r w:rsidRPr="00C73C3E">
              <w:rPr>
                <w:color w:val="000000"/>
                <w:sz w:val="18"/>
                <w:szCs w:val="18"/>
              </w:rPr>
              <w:t> </w:t>
            </w:r>
          </w:p>
        </w:tc>
        <w:tc>
          <w:tcPr>
            <w:tcW w:w="1720" w:type="dxa"/>
            <w:tcBorders>
              <w:top w:val="nil"/>
              <w:left w:val="nil"/>
              <w:bottom w:val="single" w:sz="4" w:space="0" w:color="auto"/>
              <w:right w:val="nil"/>
            </w:tcBorders>
            <w:shd w:val="clear" w:color="auto" w:fill="auto"/>
            <w:noWrap/>
            <w:vAlign w:val="bottom"/>
            <w:hideMark/>
          </w:tcPr>
          <w:p w14:paraId="1EBA089A" w14:textId="77777777" w:rsidR="00C73C3E" w:rsidRPr="00C73C3E" w:rsidRDefault="00C73C3E" w:rsidP="00C73C3E">
            <w:pPr>
              <w:spacing w:after="0"/>
              <w:jc w:val="left"/>
              <w:rPr>
                <w:color w:val="000000"/>
                <w:sz w:val="18"/>
                <w:szCs w:val="18"/>
              </w:rPr>
            </w:pPr>
            <w:r w:rsidRPr="00C73C3E">
              <w:rPr>
                <w:color w:val="000000"/>
                <w:sz w:val="18"/>
                <w:szCs w:val="18"/>
              </w:rPr>
              <w:t> </w:t>
            </w:r>
          </w:p>
        </w:tc>
        <w:tc>
          <w:tcPr>
            <w:tcW w:w="1600" w:type="dxa"/>
            <w:tcBorders>
              <w:top w:val="nil"/>
              <w:left w:val="nil"/>
              <w:bottom w:val="single" w:sz="4" w:space="0" w:color="auto"/>
              <w:right w:val="nil"/>
            </w:tcBorders>
            <w:shd w:val="clear" w:color="auto" w:fill="auto"/>
            <w:noWrap/>
            <w:vAlign w:val="bottom"/>
            <w:hideMark/>
          </w:tcPr>
          <w:p w14:paraId="61E8C9B8" w14:textId="77777777" w:rsidR="00C73C3E" w:rsidRPr="00C73C3E" w:rsidRDefault="00C73C3E" w:rsidP="00C73C3E">
            <w:pPr>
              <w:spacing w:after="0"/>
              <w:jc w:val="right"/>
              <w:rPr>
                <w:color w:val="000000"/>
                <w:sz w:val="18"/>
                <w:szCs w:val="18"/>
              </w:rPr>
            </w:pPr>
            <w:r w:rsidRPr="00C73C3E">
              <w:rPr>
                <w:color w:val="000000"/>
                <w:sz w:val="18"/>
                <w:szCs w:val="18"/>
              </w:rPr>
              <w:t>486002</w:t>
            </w:r>
          </w:p>
        </w:tc>
      </w:tr>
    </w:tbl>
    <w:p w14:paraId="41542853" w14:textId="77777777" w:rsidR="003339C6" w:rsidRDefault="003339C6" w:rsidP="003339C6"/>
    <w:p w14:paraId="636948DA" w14:textId="75D303F4" w:rsidR="003339C6" w:rsidRPr="000369EA" w:rsidRDefault="003339C6" w:rsidP="003339C6">
      <w:pPr>
        <w:rPr>
          <w:i/>
        </w:rPr>
      </w:pPr>
      <w:r>
        <w:t>The commercial fisheries port sampling program currently targets 550 biological samples from each of Area H and Area E for each rockfish</w:t>
      </w:r>
      <w:r w:rsidR="00053D4E">
        <w:t xml:space="preserve"> species</w:t>
      </w:r>
      <w:r>
        <w:t xml:space="preserve">. In recent years this program would provide ample samples for fulfilling sample size </w:t>
      </w:r>
      <w:r w:rsidR="00053D4E">
        <w:t>objectives</w:t>
      </w:r>
      <w:r>
        <w:t xml:space="preserve"> for inside waters of PWS, </w:t>
      </w:r>
      <w:r w:rsidR="00053D4E">
        <w:t>and outside waters from Area E and Area H, with the exclusion of black rockfish from Area E</w:t>
      </w:r>
      <w:r w:rsidR="00341762">
        <w:t xml:space="preserve"> (Table </w:t>
      </w:r>
      <w:r w:rsidR="0022501D">
        <w:t>4</w:t>
      </w:r>
      <w:r w:rsidR="00341762">
        <w:t>)</w:t>
      </w:r>
      <w:r w:rsidR="00053D4E">
        <w:t xml:space="preserve">. </w:t>
      </w:r>
      <w:r w:rsidR="00341762" w:rsidRPr="000369EA">
        <w:rPr>
          <w:i/>
        </w:rPr>
        <w:t xml:space="preserve">Genetic tissue samples will be collected from the </w:t>
      </w:r>
      <w:r w:rsidR="00053D4E" w:rsidRPr="000369EA">
        <w:rPr>
          <w:i/>
        </w:rPr>
        <w:t xml:space="preserve">first 100 of these biological samples for each species and spatial </w:t>
      </w:r>
      <w:r w:rsidR="009B7A55" w:rsidRPr="000369EA">
        <w:rPr>
          <w:i/>
        </w:rPr>
        <w:t>stratum</w:t>
      </w:r>
      <w:r w:rsidR="000369EA">
        <w:rPr>
          <w:i/>
        </w:rPr>
        <w:t xml:space="preserve"> from commercial fisheries in the PWS/NGC area</w:t>
      </w:r>
      <w:r w:rsidR="00053D4E" w:rsidRPr="000369EA">
        <w:rPr>
          <w:i/>
        </w:rPr>
        <w:t>.</w:t>
      </w:r>
    </w:p>
    <w:p w14:paraId="7C40F94C" w14:textId="44133E54" w:rsidR="00053D4E" w:rsidRDefault="00053D4E" w:rsidP="00053D4E">
      <w:pPr>
        <w:pStyle w:val="Caption"/>
        <w:keepNext/>
      </w:pPr>
      <w:r>
        <w:lastRenderedPageBreak/>
        <w:t xml:space="preserve">Table </w:t>
      </w:r>
      <w:r w:rsidR="000369EA">
        <w:rPr>
          <w:noProof/>
        </w:rPr>
        <w:fldChar w:fldCharType="begin"/>
      </w:r>
      <w:r w:rsidR="000369EA">
        <w:rPr>
          <w:noProof/>
        </w:rPr>
        <w:instrText xml:space="preserve"> SEQ Table \* ARABIC </w:instrText>
      </w:r>
      <w:r w:rsidR="000369EA">
        <w:rPr>
          <w:noProof/>
        </w:rPr>
        <w:fldChar w:fldCharType="separate"/>
      </w:r>
      <w:r w:rsidR="00201947">
        <w:rPr>
          <w:noProof/>
        </w:rPr>
        <w:t>4</w:t>
      </w:r>
      <w:r w:rsidR="000369EA">
        <w:rPr>
          <w:noProof/>
        </w:rPr>
        <w:fldChar w:fldCharType="end"/>
      </w:r>
      <w:r>
        <w:t>. Sample sizes obtained for biological sampling of black and yelloweye rockfish in commercial fisheries, 2015–2017.</w:t>
      </w:r>
    </w:p>
    <w:tbl>
      <w:tblPr>
        <w:tblW w:w="4423" w:type="dxa"/>
        <w:tblInd w:w="108" w:type="dxa"/>
        <w:tblLook w:val="04A0" w:firstRow="1" w:lastRow="0" w:firstColumn="1" w:lastColumn="0" w:noHBand="0" w:noVBand="1"/>
      </w:tblPr>
      <w:tblGrid>
        <w:gridCol w:w="631"/>
        <w:gridCol w:w="1076"/>
        <w:gridCol w:w="820"/>
        <w:gridCol w:w="1051"/>
        <w:gridCol w:w="845"/>
      </w:tblGrid>
      <w:tr w:rsidR="003339C6" w:rsidRPr="003339C6" w14:paraId="101B13EC" w14:textId="77777777" w:rsidTr="00341762">
        <w:trPr>
          <w:trHeight w:val="459"/>
        </w:trPr>
        <w:tc>
          <w:tcPr>
            <w:tcW w:w="631" w:type="dxa"/>
            <w:vMerge w:val="restart"/>
            <w:tcBorders>
              <w:top w:val="single" w:sz="4" w:space="0" w:color="auto"/>
              <w:left w:val="nil"/>
              <w:bottom w:val="single" w:sz="4" w:space="0" w:color="000000"/>
              <w:right w:val="nil"/>
            </w:tcBorders>
            <w:shd w:val="clear" w:color="auto" w:fill="auto"/>
            <w:vAlign w:val="center"/>
            <w:hideMark/>
          </w:tcPr>
          <w:p w14:paraId="0920E8C3" w14:textId="77777777" w:rsidR="003339C6" w:rsidRPr="003339C6" w:rsidRDefault="003339C6" w:rsidP="003339C6">
            <w:pPr>
              <w:spacing w:after="0"/>
              <w:jc w:val="center"/>
              <w:rPr>
                <w:color w:val="000000"/>
                <w:sz w:val="20"/>
                <w:szCs w:val="20"/>
              </w:rPr>
            </w:pPr>
            <w:r w:rsidRPr="003339C6">
              <w:rPr>
                <w:color w:val="000000"/>
                <w:sz w:val="20"/>
                <w:szCs w:val="20"/>
              </w:rPr>
              <w:t>Year</w:t>
            </w:r>
          </w:p>
        </w:tc>
        <w:tc>
          <w:tcPr>
            <w:tcW w:w="1896" w:type="dxa"/>
            <w:gridSpan w:val="2"/>
            <w:tcBorders>
              <w:top w:val="single" w:sz="4" w:space="0" w:color="auto"/>
              <w:left w:val="nil"/>
              <w:bottom w:val="nil"/>
              <w:right w:val="nil"/>
            </w:tcBorders>
            <w:shd w:val="clear" w:color="auto" w:fill="auto"/>
            <w:vAlign w:val="center"/>
            <w:hideMark/>
          </w:tcPr>
          <w:p w14:paraId="4E8E264E" w14:textId="1A81A5D9" w:rsidR="003339C6" w:rsidRPr="003339C6" w:rsidRDefault="003339C6" w:rsidP="003339C6">
            <w:pPr>
              <w:spacing w:after="0"/>
              <w:jc w:val="center"/>
              <w:rPr>
                <w:color w:val="000000"/>
                <w:sz w:val="20"/>
                <w:szCs w:val="20"/>
              </w:rPr>
            </w:pPr>
            <w:r w:rsidRPr="003339C6">
              <w:rPr>
                <w:color w:val="000000"/>
                <w:sz w:val="20"/>
                <w:szCs w:val="20"/>
              </w:rPr>
              <w:t>Black</w:t>
            </w:r>
            <w:r w:rsidR="00341762">
              <w:rPr>
                <w:color w:val="000000"/>
                <w:sz w:val="20"/>
                <w:szCs w:val="20"/>
              </w:rPr>
              <w:t xml:space="preserve"> Rockfish</w:t>
            </w:r>
          </w:p>
        </w:tc>
        <w:tc>
          <w:tcPr>
            <w:tcW w:w="1896" w:type="dxa"/>
            <w:gridSpan w:val="2"/>
            <w:tcBorders>
              <w:top w:val="single" w:sz="4" w:space="0" w:color="auto"/>
              <w:left w:val="nil"/>
              <w:bottom w:val="nil"/>
              <w:right w:val="nil"/>
            </w:tcBorders>
            <w:shd w:val="clear" w:color="auto" w:fill="auto"/>
            <w:vAlign w:val="center"/>
            <w:hideMark/>
          </w:tcPr>
          <w:p w14:paraId="3E605148" w14:textId="127C9DB7" w:rsidR="003339C6" w:rsidRPr="003339C6" w:rsidRDefault="003339C6" w:rsidP="003339C6">
            <w:pPr>
              <w:spacing w:after="0"/>
              <w:jc w:val="center"/>
              <w:rPr>
                <w:color w:val="000000"/>
                <w:sz w:val="20"/>
                <w:szCs w:val="20"/>
              </w:rPr>
            </w:pPr>
            <w:r w:rsidRPr="003339C6">
              <w:rPr>
                <w:color w:val="000000"/>
                <w:sz w:val="20"/>
                <w:szCs w:val="20"/>
              </w:rPr>
              <w:t>Yelloweye</w:t>
            </w:r>
            <w:r w:rsidR="00341762">
              <w:rPr>
                <w:color w:val="000000"/>
                <w:sz w:val="20"/>
                <w:szCs w:val="20"/>
              </w:rPr>
              <w:t xml:space="preserve"> Rockfish</w:t>
            </w:r>
          </w:p>
        </w:tc>
      </w:tr>
      <w:tr w:rsidR="00341762" w:rsidRPr="003339C6" w14:paraId="7331910F" w14:textId="77777777" w:rsidTr="00341762">
        <w:trPr>
          <w:trHeight w:val="229"/>
        </w:trPr>
        <w:tc>
          <w:tcPr>
            <w:tcW w:w="631" w:type="dxa"/>
            <w:vMerge/>
            <w:tcBorders>
              <w:top w:val="single" w:sz="4" w:space="0" w:color="auto"/>
              <w:left w:val="nil"/>
              <w:bottom w:val="single" w:sz="4" w:space="0" w:color="000000"/>
              <w:right w:val="nil"/>
            </w:tcBorders>
            <w:vAlign w:val="center"/>
            <w:hideMark/>
          </w:tcPr>
          <w:p w14:paraId="79D7F343" w14:textId="77777777" w:rsidR="003339C6" w:rsidRPr="003339C6" w:rsidRDefault="003339C6" w:rsidP="003339C6">
            <w:pPr>
              <w:spacing w:after="0"/>
              <w:jc w:val="left"/>
              <w:rPr>
                <w:color w:val="000000"/>
                <w:sz w:val="20"/>
                <w:szCs w:val="20"/>
              </w:rPr>
            </w:pPr>
          </w:p>
        </w:tc>
        <w:tc>
          <w:tcPr>
            <w:tcW w:w="1076" w:type="dxa"/>
            <w:tcBorders>
              <w:top w:val="nil"/>
              <w:left w:val="nil"/>
              <w:bottom w:val="single" w:sz="4" w:space="0" w:color="auto"/>
              <w:right w:val="nil"/>
            </w:tcBorders>
            <w:shd w:val="clear" w:color="auto" w:fill="auto"/>
            <w:vAlign w:val="center"/>
            <w:hideMark/>
          </w:tcPr>
          <w:p w14:paraId="6C9C49D2" w14:textId="77777777" w:rsidR="003339C6" w:rsidRPr="003339C6" w:rsidRDefault="003339C6" w:rsidP="003339C6">
            <w:pPr>
              <w:spacing w:after="0"/>
              <w:jc w:val="center"/>
              <w:rPr>
                <w:color w:val="000000"/>
                <w:sz w:val="20"/>
                <w:szCs w:val="20"/>
              </w:rPr>
            </w:pPr>
            <w:r w:rsidRPr="003339C6">
              <w:rPr>
                <w:color w:val="000000"/>
                <w:sz w:val="20"/>
                <w:szCs w:val="20"/>
              </w:rPr>
              <w:t>Area E</w:t>
            </w:r>
          </w:p>
        </w:tc>
        <w:tc>
          <w:tcPr>
            <w:tcW w:w="819" w:type="dxa"/>
            <w:tcBorders>
              <w:top w:val="nil"/>
              <w:left w:val="nil"/>
              <w:bottom w:val="single" w:sz="4" w:space="0" w:color="auto"/>
              <w:right w:val="nil"/>
            </w:tcBorders>
            <w:shd w:val="clear" w:color="auto" w:fill="auto"/>
            <w:vAlign w:val="center"/>
            <w:hideMark/>
          </w:tcPr>
          <w:p w14:paraId="42C9007D" w14:textId="77777777" w:rsidR="003339C6" w:rsidRPr="003339C6" w:rsidRDefault="003339C6" w:rsidP="003339C6">
            <w:pPr>
              <w:spacing w:after="0"/>
              <w:jc w:val="center"/>
              <w:rPr>
                <w:color w:val="000000"/>
                <w:sz w:val="20"/>
                <w:szCs w:val="20"/>
              </w:rPr>
            </w:pPr>
            <w:r w:rsidRPr="003339C6">
              <w:rPr>
                <w:color w:val="000000"/>
                <w:sz w:val="20"/>
                <w:szCs w:val="20"/>
              </w:rPr>
              <w:t>Area H</w:t>
            </w:r>
          </w:p>
        </w:tc>
        <w:tc>
          <w:tcPr>
            <w:tcW w:w="1051" w:type="dxa"/>
            <w:tcBorders>
              <w:top w:val="nil"/>
              <w:left w:val="nil"/>
              <w:bottom w:val="single" w:sz="4" w:space="0" w:color="auto"/>
              <w:right w:val="nil"/>
            </w:tcBorders>
            <w:shd w:val="clear" w:color="auto" w:fill="auto"/>
            <w:vAlign w:val="center"/>
            <w:hideMark/>
          </w:tcPr>
          <w:p w14:paraId="34249759" w14:textId="77777777" w:rsidR="003339C6" w:rsidRPr="003339C6" w:rsidRDefault="003339C6" w:rsidP="003339C6">
            <w:pPr>
              <w:spacing w:after="0"/>
              <w:jc w:val="center"/>
              <w:rPr>
                <w:color w:val="000000"/>
                <w:sz w:val="20"/>
                <w:szCs w:val="20"/>
              </w:rPr>
            </w:pPr>
            <w:r w:rsidRPr="003339C6">
              <w:rPr>
                <w:color w:val="000000"/>
                <w:sz w:val="20"/>
                <w:szCs w:val="20"/>
              </w:rPr>
              <w:t>Area E</w:t>
            </w:r>
          </w:p>
        </w:tc>
        <w:tc>
          <w:tcPr>
            <w:tcW w:w="845" w:type="dxa"/>
            <w:tcBorders>
              <w:top w:val="nil"/>
              <w:left w:val="nil"/>
              <w:bottom w:val="single" w:sz="4" w:space="0" w:color="auto"/>
              <w:right w:val="nil"/>
            </w:tcBorders>
            <w:shd w:val="clear" w:color="auto" w:fill="auto"/>
            <w:vAlign w:val="center"/>
            <w:hideMark/>
          </w:tcPr>
          <w:p w14:paraId="7ACF064C" w14:textId="77777777" w:rsidR="003339C6" w:rsidRPr="003339C6" w:rsidRDefault="003339C6" w:rsidP="003339C6">
            <w:pPr>
              <w:spacing w:after="0"/>
              <w:jc w:val="center"/>
              <w:rPr>
                <w:color w:val="000000"/>
                <w:sz w:val="20"/>
                <w:szCs w:val="20"/>
              </w:rPr>
            </w:pPr>
            <w:r w:rsidRPr="003339C6">
              <w:rPr>
                <w:color w:val="000000"/>
                <w:sz w:val="20"/>
                <w:szCs w:val="20"/>
              </w:rPr>
              <w:t>Area H</w:t>
            </w:r>
          </w:p>
        </w:tc>
      </w:tr>
      <w:tr w:rsidR="00341762" w:rsidRPr="003339C6" w14:paraId="336ADE71" w14:textId="77777777" w:rsidTr="00341762">
        <w:trPr>
          <w:trHeight w:val="229"/>
        </w:trPr>
        <w:tc>
          <w:tcPr>
            <w:tcW w:w="631" w:type="dxa"/>
            <w:tcBorders>
              <w:top w:val="nil"/>
              <w:left w:val="nil"/>
              <w:bottom w:val="nil"/>
              <w:right w:val="nil"/>
            </w:tcBorders>
            <w:shd w:val="clear" w:color="auto" w:fill="auto"/>
            <w:vAlign w:val="center"/>
            <w:hideMark/>
          </w:tcPr>
          <w:p w14:paraId="4F96EB9A" w14:textId="77777777" w:rsidR="003339C6" w:rsidRPr="003339C6" w:rsidRDefault="003339C6" w:rsidP="003339C6">
            <w:pPr>
              <w:spacing w:after="0"/>
              <w:jc w:val="right"/>
              <w:rPr>
                <w:color w:val="000000"/>
                <w:sz w:val="20"/>
                <w:szCs w:val="20"/>
              </w:rPr>
            </w:pPr>
            <w:r w:rsidRPr="003339C6">
              <w:rPr>
                <w:color w:val="000000"/>
                <w:sz w:val="20"/>
                <w:szCs w:val="20"/>
              </w:rPr>
              <w:t>2015</w:t>
            </w:r>
          </w:p>
        </w:tc>
        <w:tc>
          <w:tcPr>
            <w:tcW w:w="1076" w:type="dxa"/>
            <w:tcBorders>
              <w:top w:val="nil"/>
              <w:left w:val="nil"/>
              <w:bottom w:val="nil"/>
              <w:right w:val="nil"/>
            </w:tcBorders>
            <w:shd w:val="clear" w:color="auto" w:fill="auto"/>
            <w:vAlign w:val="center"/>
            <w:hideMark/>
          </w:tcPr>
          <w:p w14:paraId="6BD95639" w14:textId="77777777" w:rsidR="003339C6" w:rsidRPr="003339C6" w:rsidRDefault="003339C6" w:rsidP="003339C6">
            <w:pPr>
              <w:spacing w:after="0"/>
              <w:jc w:val="right"/>
              <w:rPr>
                <w:color w:val="000000"/>
                <w:sz w:val="20"/>
                <w:szCs w:val="20"/>
              </w:rPr>
            </w:pPr>
            <w:r w:rsidRPr="003339C6">
              <w:rPr>
                <w:color w:val="000000"/>
                <w:sz w:val="20"/>
                <w:szCs w:val="20"/>
              </w:rPr>
              <w:t>53</w:t>
            </w:r>
          </w:p>
        </w:tc>
        <w:tc>
          <w:tcPr>
            <w:tcW w:w="819" w:type="dxa"/>
            <w:tcBorders>
              <w:top w:val="nil"/>
              <w:left w:val="nil"/>
              <w:bottom w:val="nil"/>
              <w:right w:val="nil"/>
            </w:tcBorders>
            <w:shd w:val="clear" w:color="auto" w:fill="auto"/>
            <w:vAlign w:val="center"/>
            <w:hideMark/>
          </w:tcPr>
          <w:p w14:paraId="0BCDBC66" w14:textId="77777777" w:rsidR="003339C6" w:rsidRPr="003339C6" w:rsidRDefault="003339C6" w:rsidP="003339C6">
            <w:pPr>
              <w:spacing w:after="0"/>
              <w:jc w:val="right"/>
              <w:rPr>
                <w:color w:val="000000"/>
                <w:sz w:val="20"/>
                <w:szCs w:val="20"/>
              </w:rPr>
            </w:pPr>
            <w:r w:rsidRPr="003339C6">
              <w:rPr>
                <w:color w:val="000000"/>
                <w:sz w:val="20"/>
                <w:szCs w:val="20"/>
              </w:rPr>
              <w:t>799</w:t>
            </w:r>
          </w:p>
        </w:tc>
        <w:tc>
          <w:tcPr>
            <w:tcW w:w="1051" w:type="dxa"/>
            <w:tcBorders>
              <w:top w:val="nil"/>
              <w:left w:val="nil"/>
              <w:bottom w:val="nil"/>
              <w:right w:val="nil"/>
            </w:tcBorders>
            <w:shd w:val="clear" w:color="auto" w:fill="auto"/>
            <w:vAlign w:val="center"/>
            <w:hideMark/>
          </w:tcPr>
          <w:p w14:paraId="6EC159E9" w14:textId="77777777" w:rsidR="003339C6" w:rsidRPr="003339C6" w:rsidRDefault="003339C6" w:rsidP="003339C6">
            <w:pPr>
              <w:spacing w:after="0"/>
              <w:jc w:val="right"/>
              <w:rPr>
                <w:color w:val="000000"/>
                <w:sz w:val="20"/>
                <w:szCs w:val="20"/>
              </w:rPr>
            </w:pPr>
            <w:r w:rsidRPr="003339C6">
              <w:rPr>
                <w:color w:val="000000"/>
                <w:sz w:val="20"/>
                <w:szCs w:val="20"/>
              </w:rPr>
              <w:t>598</w:t>
            </w:r>
          </w:p>
        </w:tc>
        <w:tc>
          <w:tcPr>
            <w:tcW w:w="845" w:type="dxa"/>
            <w:tcBorders>
              <w:top w:val="nil"/>
              <w:left w:val="nil"/>
              <w:bottom w:val="nil"/>
              <w:right w:val="nil"/>
            </w:tcBorders>
            <w:shd w:val="clear" w:color="auto" w:fill="auto"/>
            <w:vAlign w:val="center"/>
            <w:hideMark/>
          </w:tcPr>
          <w:p w14:paraId="0AA33D14" w14:textId="77777777" w:rsidR="003339C6" w:rsidRPr="003339C6" w:rsidRDefault="003339C6" w:rsidP="003339C6">
            <w:pPr>
              <w:spacing w:after="0"/>
              <w:jc w:val="right"/>
              <w:rPr>
                <w:color w:val="000000"/>
                <w:sz w:val="20"/>
                <w:szCs w:val="20"/>
              </w:rPr>
            </w:pPr>
            <w:r w:rsidRPr="003339C6">
              <w:rPr>
                <w:color w:val="000000"/>
                <w:sz w:val="20"/>
                <w:szCs w:val="20"/>
              </w:rPr>
              <w:t>372</w:t>
            </w:r>
          </w:p>
        </w:tc>
      </w:tr>
      <w:tr w:rsidR="00341762" w:rsidRPr="003339C6" w14:paraId="646DE35C" w14:textId="77777777" w:rsidTr="00341762">
        <w:trPr>
          <w:trHeight w:val="229"/>
        </w:trPr>
        <w:tc>
          <w:tcPr>
            <w:tcW w:w="631" w:type="dxa"/>
            <w:tcBorders>
              <w:top w:val="nil"/>
              <w:left w:val="nil"/>
              <w:bottom w:val="nil"/>
              <w:right w:val="nil"/>
            </w:tcBorders>
            <w:shd w:val="clear" w:color="auto" w:fill="auto"/>
            <w:vAlign w:val="center"/>
            <w:hideMark/>
          </w:tcPr>
          <w:p w14:paraId="25E4550B" w14:textId="77777777" w:rsidR="003339C6" w:rsidRPr="003339C6" w:rsidRDefault="003339C6" w:rsidP="003339C6">
            <w:pPr>
              <w:spacing w:after="0"/>
              <w:jc w:val="right"/>
              <w:rPr>
                <w:color w:val="000000"/>
                <w:sz w:val="20"/>
                <w:szCs w:val="20"/>
              </w:rPr>
            </w:pPr>
            <w:r w:rsidRPr="003339C6">
              <w:rPr>
                <w:color w:val="000000"/>
                <w:sz w:val="20"/>
                <w:szCs w:val="20"/>
              </w:rPr>
              <w:t>2016</w:t>
            </w:r>
          </w:p>
        </w:tc>
        <w:tc>
          <w:tcPr>
            <w:tcW w:w="1076" w:type="dxa"/>
            <w:tcBorders>
              <w:top w:val="nil"/>
              <w:left w:val="nil"/>
              <w:bottom w:val="nil"/>
              <w:right w:val="nil"/>
            </w:tcBorders>
            <w:shd w:val="clear" w:color="auto" w:fill="auto"/>
            <w:vAlign w:val="center"/>
            <w:hideMark/>
          </w:tcPr>
          <w:p w14:paraId="439F3F1E" w14:textId="77777777" w:rsidR="003339C6" w:rsidRPr="003339C6" w:rsidRDefault="003339C6" w:rsidP="003339C6">
            <w:pPr>
              <w:spacing w:after="0"/>
              <w:jc w:val="right"/>
              <w:rPr>
                <w:color w:val="000000"/>
                <w:sz w:val="20"/>
                <w:szCs w:val="20"/>
              </w:rPr>
            </w:pPr>
            <w:r w:rsidRPr="003339C6">
              <w:rPr>
                <w:color w:val="000000"/>
                <w:sz w:val="20"/>
                <w:szCs w:val="20"/>
              </w:rPr>
              <w:t>106</w:t>
            </w:r>
          </w:p>
        </w:tc>
        <w:tc>
          <w:tcPr>
            <w:tcW w:w="819" w:type="dxa"/>
            <w:tcBorders>
              <w:top w:val="nil"/>
              <w:left w:val="nil"/>
              <w:bottom w:val="nil"/>
              <w:right w:val="nil"/>
            </w:tcBorders>
            <w:shd w:val="clear" w:color="auto" w:fill="auto"/>
            <w:vAlign w:val="center"/>
            <w:hideMark/>
          </w:tcPr>
          <w:p w14:paraId="4F453D9C" w14:textId="77777777" w:rsidR="003339C6" w:rsidRPr="003339C6" w:rsidRDefault="003339C6" w:rsidP="003339C6">
            <w:pPr>
              <w:spacing w:after="0"/>
              <w:jc w:val="right"/>
              <w:rPr>
                <w:color w:val="000000"/>
                <w:sz w:val="20"/>
                <w:szCs w:val="20"/>
              </w:rPr>
            </w:pPr>
            <w:r w:rsidRPr="003339C6">
              <w:rPr>
                <w:color w:val="000000"/>
                <w:sz w:val="20"/>
                <w:szCs w:val="20"/>
              </w:rPr>
              <w:t>641</w:t>
            </w:r>
          </w:p>
        </w:tc>
        <w:tc>
          <w:tcPr>
            <w:tcW w:w="1051" w:type="dxa"/>
            <w:tcBorders>
              <w:top w:val="nil"/>
              <w:left w:val="nil"/>
              <w:bottom w:val="nil"/>
              <w:right w:val="nil"/>
            </w:tcBorders>
            <w:shd w:val="clear" w:color="auto" w:fill="auto"/>
            <w:vAlign w:val="center"/>
            <w:hideMark/>
          </w:tcPr>
          <w:p w14:paraId="2E59701A" w14:textId="77777777" w:rsidR="003339C6" w:rsidRPr="003339C6" w:rsidRDefault="003339C6" w:rsidP="003339C6">
            <w:pPr>
              <w:spacing w:after="0"/>
              <w:jc w:val="right"/>
              <w:rPr>
                <w:color w:val="000000"/>
                <w:sz w:val="20"/>
                <w:szCs w:val="20"/>
              </w:rPr>
            </w:pPr>
            <w:r w:rsidRPr="003339C6">
              <w:rPr>
                <w:color w:val="000000"/>
                <w:sz w:val="20"/>
                <w:szCs w:val="20"/>
              </w:rPr>
              <w:t>397</w:t>
            </w:r>
          </w:p>
        </w:tc>
        <w:tc>
          <w:tcPr>
            <w:tcW w:w="845" w:type="dxa"/>
            <w:tcBorders>
              <w:top w:val="nil"/>
              <w:left w:val="nil"/>
              <w:bottom w:val="nil"/>
              <w:right w:val="nil"/>
            </w:tcBorders>
            <w:shd w:val="clear" w:color="auto" w:fill="auto"/>
            <w:vAlign w:val="center"/>
            <w:hideMark/>
          </w:tcPr>
          <w:p w14:paraId="382E5489" w14:textId="77777777" w:rsidR="003339C6" w:rsidRPr="003339C6" w:rsidRDefault="003339C6" w:rsidP="003339C6">
            <w:pPr>
              <w:spacing w:after="0"/>
              <w:jc w:val="right"/>
              <w:rPr>
                <w:color w:val="000000"/>
                <w:sz w:val="20"/>
                <w:szCs w:val="20"/>
              </w:rPr>
            </w:pPr>
            <w:r w:rsidRPr="003339C6">
              <w:rPr>
                <w:color w:val="000000"/>
                <w:sz w:val="20"/>
                <w:szCs w:val="20"/>
              </w:rPr>
              <w:t>561</w:t>
            </w:r>
          </w:p>
        </w:tc>
      </w:tr>
      <w:tr w:rsidR="00341762" w:rsidRPr="003339C6" w14:paraId="72BAAFD8" w14:textId="77777777" w:rsidTr="00341762">
        <w:trPr>
          <w:trHeight w:val="229"/>
        </w:trPr>
        <w:tc>
          <w:tcPr>
            <w:tcW w:w="631" w:type="dxa"/>
            <w:tcBorders>
              <w:top w:val="nil"/>
              <w:left w:val="nil"/>
              <w:bottom w:val="single" w:sz="4" w:space="0" w:color="auto"/>
              <w:right w:val="nil"/>
            </w:tcBorders>
            <w:shd w:val="clear" w:color="auto" w:fill="auto"/>
            <w:vAlign w:val="center"/>
            <w:hideMark/>
          </w:tcPr>
          <w:p w14:paraId="66B82739" w14:textId="77777777" w:rsidR="003339C6" w:rsidRPr="003339C6" w:rsidRDefault="003339C6" w:rsidP="003339C6">
            <w:pPr>
              <w:spacing w:after="0"/>
              <w:jc w:val="right"/>
              <w:rPr>
                <w:color w:val="000000"/>
                <w:sz w:val="20"/>
                <w:szCs w:val="20"/>
              </w:rPr>
            </w:pPr>
            <w:r w:rsidRPr="003339C6">
              <w:rPr>
                <w:color w:val="000000"/>
                <w:sz w:val="20"/>
                <w:szCs w:val="20"/>
              </w:rPr>
              <w:t>2017</w:t>
            </w:r>
          </w:p>
        </w:tc>
        <w:tc>
          <w:tcPr>
            <w:tcW w:w="1076" w:type="dxa"/>
            <w:tcBorders>
              <w:top w:val="nil"/>
              <w:left w:val="nil"/>
              <w:bottom w:val="single" w:sz="4" w:space="0" w:color="auto"/>
              <w:right w:val="nil"/>
            </w:tcBorders>
            <w:shd w:val="clear" w:color="auto" w:fill="auto"/>
            <w:vAlign w:val="center"/>
            <w:hideMark/>
          </w:tcPr>
          <w:p w14:paraId="41C597A3" w14:textId="77777777" w:rsidR="003339C6" w:rsidRPr="003339C6" w:rsidRDefault="003339C6" w:rsidP="003339C6">
            <w:pPr>
              <w:spacing w:after="0"/>
              <w:jc w:val="right"/>
              <w:rPr>
                <w:color w:val="000000"/>
                <w:sz w:val="20"/>
                <w:szCs w:val="20"/>
              </w:rPr>
            </w:pPr>
            <w:r w:rsidRPr="003339C6">
              <w:rPr>
                <w:color w:val="000000"/>
                <w:sz w:val="20"/>
                <w:szCs w:val="20"/>
              </w:rPr>
              <w:t>5</w:t>
            </w:r>
          </w:p>
        </w:tc>
        <w:tc>
          <w:tcPr>
            <w:tcW w:w="819" w:type="dxa"/>
            <w:tcBorders>
              <w:top w:val="nil"/>
              <w:left w:val="nil"/>
              <w:bottom w:val="single" w:sz="4" w:space="0" w:color="auto"/>
              <w:right w:val="nil"/>
            </w:tcBorders>
            <w:shd w:val="clear" w:color="auto" w:fill="auto"/>
            <w:vAlign w:val="center"/>
            <w:hideMark/>
          </w:tcPr>
          <w:p w14:paraId="54573190" w14:textId="77777777" w:rsidR="003339C6" w:rsidRPr="003339C6" w:rsidRDefault="003339C6" w:rsidP="003339C6">
            <w:pPr>
              <w:spacing w:after="0"/>
              <w:jc w:val="right"/>
              <w:rPr>
                <w:color w:val="000000"/>
                <w:sz w:val="20"/>
                <w:szCs w:val="20"/>
              </w:rPr>
            </w:pPr>
            <w:r w:rsidRPr="003339C6">
              <w:rPr>
                <w:color w:val="000000"/>
                <w:sz w:val="20"/>
                <w:szCs w:val="20"/>
              </w:rPr>
              <w:t>555</w:t>
            </w:r>
          </w:p>
        </w:tc>
        <w:tc>
          <w:tcPr>
            <w:tcW w:w="1051" w:type="dxa"/>
            <w:tcBorders>
              <w:top w:val="nil"/>
              <w:left w:val="nil"/>
              <w:bottom w:val="single" w:sz="4" w:space="0" w:color="auto"/>
              <w:right w:val="nil"/>
            </w:tcBorders>
            <w:shd w:val="clear" w:color="auto" w:fill="auto"/>
            <w:vAlign w:val="center"/>
            <w:hideMark/>
          </w:tcPr>
          <w:p w14:paraId="301549FD" w14:textId="77777777" w:rsidR="003339C6" w:rsidRPr="003339C6" w:rsidRDefault="003339C6" w:rsidP="003339C6">
            <w:pPr>
              <w:spacing w:after="0"/>
              <w:jc w:val="right"/>
              <w:rPr>
                <w:color w:val="000000"/>
                <w:sz w:val="20"/>
                <w:szCs w:val="20"/>
              </w:rPr>
            </w:pPr>
            <w:r w:rsidRPr="003339C6">
              <w:rPr>
                <w:color w:val="000000"/>
                <w:sz w:val="20"/>
                <w:szCs w:val="20"/>
              </w:rPr>
              <w:t>389</w:t>
            </w:r>
          </w:p>
        </w:tc>
        <w:tc>
          <w:tcPr>
            <w:tcW w:w="845" w:type="dxa"/>
            <w:tcBorders>
              <w:top w:val="nil"/>
              <w:left w:val="nil"/>
              <w:bottom w:val="single" w:sz="4" w:space="0" w:color="auto"/>
              <w:right w:val="nil"/>
            </w:tcBorders>
            <w:shd w:val="clear" w:color="auto" w:fill="auto"/>
            <w:vAlign w:val="center"/>
            <w:hideMark/>
          </w:tcPr>
          <w:p w14:paraId="3BC43F3C" w14:textId="77777777" w:rsidR="003339C6" w:rsidRPr="003339C6" w:rsidRDefault="003339C6" w:rsidP="003339C6">
            <w:pPr>
              <w:spacing w:after="0"/>
              <w:jc w:val="right"/>
              <w:rPr>
                <w:color w:val="000000"/>
                <w:sz w:val="20"/>
                <w:szCs w:val="20"/>
              </w:rPr>
            </w:pPr>
            <w:r w:rsidRPr="003339C6">
              <w:rPr>
                <w:color w:val="000000"/>
                <w:sz w:val="20"/>
                <w:szCs w:val="20"/>
              </w:rPr>
              <w:t>579</w:t>
            </w:r>
          </w:p>
        </w:tc>
      </w:tr>
    </w:tbl>
    <w:p w14:paraId="34FA82BF" w14:textId="77777777" w:rsidR="003339C6" w:rsidRDefault="003339C6" w:rsidP="003339C6"/>
    <w:p w14:paraId="02F72CC9" w14:textId="33B12156" w:rsidR="005349C8" w:rsidRDefault="00053D4E" w:rsidP="00AE38C2">
      <w:r>
        <w:t xml:space="preserve">To accommodate for the paucity of samples </w:t>
      </w:r>
      <w:r w:rsidR="00B92722">
        <w:t>of</w:t>
      </w:r>
      <w:r>
        <w:t xml:space="preserve"> Area E black rockfish (both inside and outside PWS)</w:t>
      </w:r>
      <w:r w:rsidR="00341762">
        <w:t xml:space="preserve">, </w:t>
      </w:r>
      <w:r w:rsidR="000F032B">
        <w:t>SFD</w:t>
      </w:r>
      <w:r w:rsidR="00341762">
        <w:t xml:space="preserve"> port sampling programs will be utilized. Sport fish harvest from ports of Valdez and Whittier provide good spatial distribution of black rockfish from inside and outside waters of Area E (Table </w:t>
      </w:r>
      <w:r w:rsidR="0022501D">
        <w:t>5</w:t>
      </w:r>
      <w:r w:rsidR="00341762">
        <w:t xml:space="preserve">). </w:t>
      </w:r>
      <w:r w:rsidR="000369EA">
        <w:t xml:space="preserve">Port samplers cannot easily distinguish sample origin by management area in the field for northern and southern inside and outside waters without adversely affecting the existing port sampling program. </w:t>
      </w:r>
      <w:r w:rsidR="000369EA">
        <w:rPr>
          <w:i/>
        </w:rPr>
        <w:t>Therefore, a</w:t>
      </w:r>
      <w:r w:rsidR="000369EA" w:rsidRPr="000369EA">
        <w:rPr>
          <w:i/>
        </w:rPr>
        <w:t xml:space="preserve">ll black rockfish will be sampled for genetic tissues by SFD port samplers in the ports of </w:t>
      </w:r>
      <w:r w:rsidR="000369EA">
        <w:rPr>
          <w:i/>
        </w:rPr>
        <w:t>Valdez and Whittier in the PWS/NGC area</w:t>
      </w:r>
      <w:r w:rsidR="000369EA">
        <w:t>.</w:t>
      </w:r>
    </w:p>
    <w:p w14:paraId="678DF484" w14:textId="546F75FE" w:rsidR="00B92722" w:rsidRDefault="00B92722" w:rsidP="00B92722">
      <w:pPr>
        <w:pStyle w:val="Caption"/>
        <w:keepNext/>
      </w:pPr>
      <w:r>
        <w:t xml:space="preserve">Table </w:t>
      </w:r>
      <w:r w:rsidR="000369EA">
        <w:rPr>
          <w:noProof/>
        </w:rPr>
        <w:fldChar w:fldCharType="begin"/>
      </w:r>
      <w:r w:rsidR="000369EA">
        <w:rPr>
          <w:noProof/>
        </w:rPr>
        <w:instrText xml:space="preserve"> SEQ Table \* ARABIC </w:instrText>
      </w:r>
      <w:r w:rsidR="000369EA">
        <w:rPr>
          <w:noProof/>
        </w:rPr>
        <w:fldChar w:fldCharType="separate"/>
      </w:r>
      <w:r w:rsidR="00201947">
        <w:rPr>
          <w:noProof/>
        </w:rPr>
        <w:t>5</w:t>
      </w:r>
      <w:r w:rsidR="000369EA">
        <w:rPr>
          <w:noProof/>
        </w:rPr>
        <w:fldChar w:fldCharType="end"/>
      </w:r>
      <w:r>
        <w:t>. Sample sizes obtained for biological sampling of black rockfish in sport fisheries at Valdez and Whittier, 2015–2017.</w:t>
      </w:r>
    </w:p>
    <w:tbl>
      <w:tblPr>
        <w:tblW w:w="3715" w:type="dxa"/>
        <w:tblInd w:w="108" w:type="dxa"/>
        <w:tblLook w:val="04A0" w:firstRow="1" w:lastRow="0" w:firstColumn="1" w:lastColumn="0" w:noHBand="0" w:noVBand="1"/>
      </w:tblPr>
      <w:tblGrid>
        <w:gridCol w:w="616"/>
        <w:gridCol w:w="1184"/>
        <w:gridCol w:w="705"/>
        <w:gridCol w:w="839"/>
        <w:gridCol w:w="639"/>
      </w:tblGrid>
      <w:tr w:rsidR="00B92722" w:rsidRPr="00B92722" w14:paraId="734F18C4" w14:textId="77777777" w:rsidTr="00BF1BFE">
        <w:trPr>
          <w:trHeight w:val="217"/>
        </w:trPr>
        <w:tc>
          <w:tcPr>
            <w:tcW w:w="616" w:type="dxa"/>
            <w:tcBorders>
              <w:top w:val="nil"/>
              <w:left w:val="nil"/>
              <w:bottom w:val="nil"/>
              <w:right w:val="nil"/>
            </w:tcBorders>
            <w:shd w:val="clear" w:color="auto" w:fill="auto"/>
            <w:noWrap/>
            <w:vAlign w:val="bottom"/>
            <w:hideMark/>
          </w:tcPr>
          <w:p w14:paraId="2AF24A10" w14:textId="77777777" w:rsidR="00B92722" w:rsidRPr="00B92722" w:rsidRDefault="00B92722" w:rsidP="00B92722">
            <w:pPr>
              <w:spacing w:after="0"/>
              <w:jc w:val="center"/>
              <w:rPr>
                <w:color w:val="000000"/>
                <w:sz w:val="20"/>
                <w:szCs w:val="20"/>
              </w:rPr>
            </w:pPr>
          </w:p>
        </w:tc>
        <w:tc>
          <w:tcPr>
            <w:tcW w:w="1184" w:type="dxa"/>
            <w:tcBorders>
              <w:top w:val="nil"/>
              <w:left w:val="nil"/>
              <w:bottom w:val="single" w:sz="4" w:space="0" w:color="auto"/>
              <w:right w:val="nil"/>
            </w:tcBorders>
            <w:shd w:val="clear" w:color="auto" w:fill="auto"/>
            <w:noWrap/>
            <w:vAlign w:val="bottom"/>
            <w:hideMark/>
          </w:tcPr>
          <w:p w14:paraId="2C101F41" w14:textId="77777777" w:rsidR="00B92722" w:rsidRPr="00B92722" w:rsidRDefault="00B92722" w:rsidP="00B92722">
            <w:pPr>
              <w:spacing w:after="0"/>
              <w:jc w:val="center"/>
              <w:rPr>
                <w:color w:val="000000"/>
                <w:sz w:val="20"/>
                <w:szCs w:val="20"/>
              </w:rPr>
            </w:pPr>
            <w:r w:rsidRPr="00B92722">
              <w:rPr>
                <w:color w:val="000000"/>
                <w:sz w:val="20"/>
                <w:szCs w:val="20"/>
              </w:rPr>
              <w:t> </w:t>
            </w:r>
          </w:p>
        </w:tc>
        <w:tc>
          <w:tcPr>
            <w:tcW w:w="437" w:type="dxa"/>
            <w:tcBorders>
              <w:top w:val="nil"/>
              <w:left w:val="nil"/>
              <w:bottom w:val="single" w:sz="4" w:space="0" w:color="auto"/>
              <w:right w:val="nil"/>
            </w:tcBorders>
            <w:shd w:val="clear" w:color="auto" w:fill="auto"/>
            <w:noWrap/>
            <w:vAlign w:val="bottom"/>
            <w:hideMark/>
          </w:tcPr>
          <w:p w14:paraId="018BD97B" w14:textId="77777777" w:rsidR="00B92722" w:rsidRPr="00B92722" w:rsidRDefault="00B92722" w:rsidP="00B92722">
            <w:pPr>
              <w:spacing w:after="0"/>
              <w:jc w:val="center"/>
              <w:rPr>
                <w:color w:val="000000"/>
                <w:sz w:val="20"/>
                <w:szCs w:val="20"/>
              </w:rPr>
            </w:pPr>
            <w:r w:rsidRPr="00B92722">
              <w:rPr>
                <w:color w:val="000000"/>
                <w:sz w:val="20"/>
                <w:szCs w:val="20"/>
              </w:rPr>
              <w:t>Inside</w:t>
            </w:r>
          </w:p>
        </w:tc>
        <w:tc>
          <w:tcPr>
            <w:tcW w:w="839" w:type="dxa"/>
            <w:tcBorders>
              <w:top w:val="nil"/>
              <w:left w:val="nil"/>
              <w:bottom w:val="single" w:sz="4" w:space="0" w:color="auto"/>
              <w:right w:val="nil"/>
            </w:tcBorders>
            <w:shd w:val="clear" w:color="auto" w:fill="auto"/>
            <w:noWrap/>
            <w:vAlign w:val="bottom"/>
            <w:hideMark/>
          </w:tcPr>
          <w:p w14:paraId="6D23077E" w14:textId="77777777" w:rsidR="00B92722" w:rsidRPr="00B92722" w:rsidRDefault="00B92722" w:rsidP="00B92722">
            <w:pPr>
              <w:spacing w:after="0"/>
              <w:jc w:val="center"/>
              <w:rPr>
                <w:color w:val="000000"/>
                <w:sz w:val="20"/>
                <w:szCs w:val="20"/>
              </w:rPr>
            </w:pPr>
            <w:r w:rsidRPr="00B92722">
              <w:rPr>
                <w:color w:val="000000"/>
                <w:sz w:val="20"/>
                <w:szCs w:val="20"/>
              </w:rPr>
              <w:t>Outside</w:t>
            </w:r>
          </w:p>
        </w:tc>
        <w:tc>
          <w:tcPr>
            <w:tcW w:w="639" w:type="dxa"/>
            <w:tcBorders>
              <w:top w:val="nil"/>
              <w:left w:val="nil"/>
              <w:bottom w:val="single" w:sz="4" w:space="0" w:color="auto"/>
              <w:right w:val="nil"/>
            </w:tcBorders>
            <w:shd w:val="clear" w:color="auto" w:fill="auto"/>
            <w:noWrap/>
            <w:vAlign w:val="bottom"/>
            <w:hideMark/>
          </w:tcPr>
          <w:p w14:paraId="73E3555F" w14:textId="77777777" w:rsidR="00B92722" w:rsidRPr="00B92722" w:rsidRDefault="00B92722" w:rsidP="00B92722">
            <w:pPr>
              <w:spacing w:after="0"/>
              <w:jc w:val="center"/>
              <w:rPr>
                <w:color w:val="000000"/>
                <w:sz w:val="20"/>
                <w:szCs w:val="20"/>
              </w:rPr>
            </w:pPr>
            <w:r w:rsidRPr="00B92722">
              <w:rPr>
                <w:color w:val="000000"/>
                <w:sz w:val="20"/>
                <w:szCs w:val="20"/>
              </w:rPr>
              <w:t>Total</w:t>
            </w:r>
          </w:p>
        </w:tc>
      </w:tr>
      <w:tr w:rsidR="00B92722" w:rsidRPr="00B92722" w14:paraId="0E722F34" w14:textId="77777777" w:rsidTr="00BF1BFE">
        <w:trPr>
          <w:trHeight w:val="217"/>
        </w:trPr>
        <w:tc>
          <w:tcPr>
            <w:tcW w:w="616" w:type="dxa"/>
            <w:tcBorders>
              <w:top w:val="nil"/>
              <w:left w:val="nil"/>
              <w:bottom w:val="nil"/>
              <w:right w:val="nil"/>
            </w:tcBorders>
            <w:shd w:val="clear" w:color="auto" w:fill="auto"/>
            <w:noWrap/>
            <w:hideMark/>
          </w:tcPr>
          <w:p w14:paraId="3C760FC3" w14:textId="77777777" w:rsidR="00B92722" w:rsidRPr="00B92722" w:rsidRDefault="00B92722" w:rsidP="00B92722">
            <w:pPr>
              <w:spacing w:after="0"/>
              <w:jc w:val="right"/>
              <w:rPr>
                <w:color w:val="000000"/>
                <w:sz w:val="20"/>
                <w:szCs w:val="20"/>
              </w:rPr>
            </w:pPr>
            <w:r w:rsidRPr="00B92722">
              <w:rPr>
                <w:color w:val="000000"/>
                <w:sz w:val="20"/>
                <w:szCs w:val="20"/>
              </w:rPr>
              <w:t>2015</w:t>
            </w:r>
          </w:p>
        </w:tc>
        <w:tc>
          <w:tcPr>
            <w:tcW w:w="1184" w:type="dxa"/>
            <w:tcBorders>
              <w:top w:val="nil"/>
              <w:left w:val="nil"/>
              <w:bottom w:val="nil"/>
              <w:right w:val="nil"/>
            </w:tcBorders>
            <w:shd w:val="clear" w:color="auto" w:fill="auto"/>
            <w:noWrap/>
            <w:vAlign w:val="bottom"/>
            <w:hideMark/>
          </w:tcPr>
          <w:p w14:paraId="18478FB9" w14:textId="77777777" w:rsidR="00B92722" w:rsidRPr="00B92722" w:rsidRDefault="00B92722" w:rsidP="00B92722">
            <w:pPr>
              <w:spacing w:after="0"/>
              <w:jc w:val="left"/>
              <w:rPr>
                <w:color w:val="000000"/>
                <w:sz w:val="20"/>
                <w:szCs w:val="20"/>
              </w:rPr>
            </w:pPr>
            <w:r w:rsidRPr="00B92722">
              <w:rPr>
                <w:color w:val="000000"/>
                <w:sz w:val="20"/>
                <w:szCs w:val="20"/>
              </w:rPr>
              <w:t>Valdez</w:t>
            </w:r>
          </w:p>
        </w:tc>
        <w:tc>
          <w:tcPr>
            <w:tcW w:w="437" w:type="dxa"/>
            <w:tcBorders>
              <w:top w:val="nil"/>
              <w:left w:val="nil"/>
              <w:bottom w:val="nil"/>
              <w:right w:val="nil"/>
            </w:tcBorders>
            <w:shd w:val="clear" w:color="auto" w:fill="auto"/>
            <w:noWrap/>
            <w:vAlign w:val="bottom"/>
            <w:hideMark/>
          </w:tcPr>
          <w:p w14:paraId="0C61648E" w14:textId="77777777" w:rsidR="00B92722" w:rsidRPr="00B92722" w:rsidRDefault="00B92722" w:rsidP="00B92722">
            <w:pPr>
              <w:spacing w:after="0"/>
              <w:jc w:val="right"/>
              <w:rPr>
                <w:color w:val="000000"/>
                <w:sz w:val="20"/>
                <w:szCs w:val="20"/>
              </w:rPr>
            </w:pPr>
            <w:r w:rsidRPr="00B92722">
              <w:rPr>
                <w:color w:val="000000"/>
                <w:sz w:val="20"/>
                <w:szCs w:val="20"/>
              </w:rPr>
              <w:t>125</w:t>
            </w:r>
          </w:p>
        </w:tc>
        <w:tc>
          <w:tcPr>
            <w:tcW w:w="839" w:type="dxa"/>
            <w:tcBorders>
              <w:top w:val="nil"/>
              <w:left w:val="nil"/>
              <w:bottom w:val="nil"/>
              <w:right w:val="nil"/>
            </w:tcBorders>
            <w:shd w:val="clear" w:color="auto" w:fill="auto"/>
            <w:noWrap/>
            <w:vAlign w:val="bottom"/>
            <w:hideMark/>
          </w:tcPr>
          <w:p w14:paraId="0F5B65D8" w14:textId="77777777" w:rsidR="00B92722" w:rsidRPr="00B92722" w:rsidRDefault="00B92722" w:rsidP="00B92722">
            <w:pPr>
              <w:spacing w:after="0"/>
              <w:jc w:val="right"/>
              <w:rPr>
                <w:color w:val="000000"/>
                <w:sz w:val="20"/>
                <w:szCs w:val="20"/>
              </w:rPr>
            </w:pPr>
            <w:r w:rsidRPr="00B92722">
              <w:rPr>
                <w:color w:val="000000"/>
                <w:sz w:val="20"/>
                <w:szCs w:val="20"/>
              </w:rPr>
              <w:t>545</w:t>
            </w:r>
          </w:p>
        </w:tc>
        <w:tc>
          <w:tcPr>
            <w:tcW w:w="639" w:type="dxa"/>
            <w:tcBorders>
              <w:top w:val="nil"/>
              <w:left w:val="nil"/>
              <w:bottom w:val="nil"/>
              <w:right w:val="nil"/>
            </w:tcBorders>
            <w:shd w:val="clear" w:color="auto" w:fill="auto"/>
            <w:noWrap/>
            <w:vAlign w:val="bottom"/>
            <w:hideMark/>
          </w:tcPr>
          <w:p w14:paraId="405EC32B" w14:textId="77777777" w:rsidR="00B92722" w:rsidRPr="00B92722" w:rsidRDefault="00B92722" w:rsidP="00B92722">
            <w:pPr>
              <w:spacing w:after="0"/>
              <w:jc w:val="right"/>
              <w:rPr>
                <w:color w:val="000000"/>
                <w:sz w:val="20"/>
                <w:szCs w:val="20"/>
              </w:rPr>
            </w:pPr>
            <w:r w:rsidRPr="00B92722">
              <w:rPr>
                <w:color w:val="000000"/>
                <w:sz w:val="20"/>
                <w:szCs w:val="20"/>
              </w:rPr>
              <w:t>670</w:t>
            </w:r>
          </w:p>
        </w:tc>
      </w:tr>
      <w:tr w:rsidR="00B92722" w:rsidRPr="00B92722" w14:paraId="7C0DE006" w14:textId="77777777" w:rsidTr="00BF1BFE">
        <w:trPr>
          <w:trHeight w:val="217"/>
        </w:trPr>
        <w:tc>
          <w:tcPr>
            <w:tcW w:w="616" w:type="dxa"/>
            <w:tcBorders>
              <w:top w:val="nil"/>
              <w:left w:val="nil"/>
              <w:bottom w:val="nil"/>
              <w:right w:val="nil"/>
            </w:tcBorders>
            <w:shd w:val="clear" w:color="auto" w:fill="auto"/>
            <w:noWrap/>
            <w:hideMark/>
          </w:tcPr>
          <w:p w14:paraId="4D89848E" w14:textId="77777777" w:rsidR="00B92722" w:rsidRPr="00B92722" w:rsidRDefault="00B92722" w:rsidP="00B92722">
            <w:pPr>
              <w:spacing w:after="0"/>
              <w:jc w:val="right"/>
              <w:rPr>
                <w:color w:val="000000"/>
                <w:sz w:val="20"/>
                <w:szCs w:val="20"/>
              </w:rPr>
            </w:pPr>
          </w:p>
        </w:tc>
        <w:tc>
          <w:tcPr>
            <w:tcW w:w="1184" w:type="dxa"/>
            <w:tcBorders>
              <w:top w:val="nil"/>
              <w:left w:val="nil"/>
              <w:bottom w:val="single" w:sz="4" w:space="0" w:color="auto"/>
              <w:right w:val="nil"/>
            </w:tcBorders>
            <w:shd w:val="clear" w:color="auto" w:fill="auto"/>
            <w:noWrap/>
            <w:vAlign w:val="bottom"/>
            <w:hideMark/>
          </w:tcPr>
          <w:p w14:paraId="2FAF0AF0" w14:textId="77777777" w:rsidR="00B92722" w:rsidRPr="00B92722" w:rsidRDefault="00B92722" w:rsidP="00B92722">
            <w:pPr>
              <w:spacing w:after="0"/>
              <w:jc w:val="left"/>
              <w:rPr>
                <w:color w:val="000000"/>
                <w:sz w:val="20"/>
                <w:szCs w:val="20"/>
              </w:rPr>
            </w:pPr>
            <w:r w:rsidRPr="00B92722">
              <w:rPr>
                <w:color w:val="000000"/>
                <w:sz w:val="20"/>
                <w:szCs w:val="20"/>
              </w:rPr>
              <w:t>Whittier</w:t>
            </w:r>
          </w:p>
        </w:tc>
        <w:tc>
          <w:tcPr>
            <w:tcW w:w="437" w:type="dxa"/>
            <w:tcBorders>
              <w:top w:val="nil"/>
              <w:left w:val="nil"/>
              <w:bottom w:val="single" w:sz="4" w:space="0" w:color="auto"/>
              <w:right w:val="nil"/>
            </w:tcBorders>
            <w:shd w:val="clear" w:color="auto" w:fill="auto"/>
            <w:noWrap/>
            <w:vAlign w:val="bottom"/>
            <w:hideMark/>
          </w:tcPr>
          <w:p w14:paraId="69435A5F" w14:textId="77777777" w:rsidR="00B92722" w:rsidRPr="00B92722" w:rsidRDefault="00B92722" w:rsidP="00B92722">
            <w:pPr>
              <w:spacing w:after="0"/>
              <w:jc w:val="right"/>
              <w:rPr>
                <w:color w:val="000000"/>
                <w:sz w:val="20"/>
                <w:szCs w:val="20"/>
              </w:rPr>
            </w:pPr>
            <w:r w:rsidRPr="00B92722">
              <w:rPr>
                <w:color w:val="000000"/>
                <w:sz w:val="20"/>
                <w:szCs w:val="20"/>
              </w:rPr>
              <w:t>25</w:t>
            </w:r>
          </w:p>
        </w:tc>
        <w:tc>
          <w:tcPr>
            <w:tcW w:w="839" w:type="dxa"/>
            <w:tcBorders>
              <w:top w:val="nil"/>
              <w:left w:val="nil"/>
              <w:bottom w:val="single" w:sz="4" w:space="0" w:color="auto"/>
              <w:right w:val="nil"/>
            </w:tcBorders>
            <w:shd w:val="clear" w:color="auto" w:fill="auto"/>
            <w:noWrap/>
            <w:vAlign w:val="bottom"/>
            <w:hideMark/>
          </w:tcPr>
          <w:p w14:paraId="57EEEFC3" w14:textId="77777777" w:rsidR="00B92722" w:rsidRPr="00B92722" w:rsidRDefault="00B92722" w:rsidP="00B92722">
            <w:pPr>
              <w:spacing w:after="0"/>
              <w:jc w:val="right"/>
              <w:rPr>
                <w:color w:val="000000"/>
                <w:sz w:val="20"/>
                <w:szCs w:val="20"/>
              </w:rPr>
            </w:pPr>
            <w:r w:rsidRPr="00B92722">
              <w:rPr>
                <w:color w:val="000000"/>
                <w:sz w:val="20"/>
                <w:szCs w:val="20"/>
              </w:rPr>
              <w:t>243</w:t>
            </w:r>
          </w:p>
        </w:tc>
        <w:tc>
          <w:tcPr>
            <w:tcW w:w="639" w:type="dxa"/>
            <w:tcBorders>
              <w:top w:val="nil"/>
              <w:left w:val="nil"/>
              <w:bottom w:val="nil"/>
              <w:right w:val="nil"/>
            </w:tcBorders>
            <w:shd w:val="clear" w:color="auto" w:fill="auto"/>
            <w:noWrap/>
            <w:vAlign w:val="bottom"/>
            <w:hideMark/>
          </w:tcPr>
          <w:p w14:paraId="0470F259" w14:textId="77777777" w:rsidR="00B92722" w:rsidRPr="00B92722" w:rsidRDefault="00B92722" w:rsidP="00B92722">
            <w:pPr>
              <w:spacing w:after="0"/>
              <w:jc w:val="right"/>
              <w:rPr>
                <w:color w:val="000000"/>
                <w:sz w:val="20"/>
                <w:szCs w:val="20"/>
              </w:rPr>
            </w:pPr>
            <w:r w:rsidRPr="00B92722">
              <w:rPr>
                <w:color w:val="000000"/>
                <w:sz w:val="20"/>
                <w:szCs w:val="20"/>
              </w:rPr>
              <w:t>268</w:t>
            </w:r>
          </w:p>
        </w:tc>
      </w:tr>
      <w:tr w:rsidR="00B92722" w:rsidRPr="00B92722" w14:paraId="5DAE8D6C" w14:textId="77777777" w:rsidTr="00BF1BFE">
        <w:trPr>
          <w:trHeight w:val="228"/>
        </w:trPr>
        <w:tc>
          <w:tcPr>
            <w:tcW w:w="616" w:type="dxa"/>
            <w:tcBorders>
              <w:top w:val="nil"/>
              <w:left w:val="nil"/>
              <w:bottom w:val="nil"/>
              <w:right w:val="nil"/>
            </w:tcBorders>
            <w:shd w:val="clear" w:color="auto" w:fill="auto"/>
            <w:noWrap/>
            <w:hideMark/>
          </w:tcPr>
          <w:p w14:paraId="3B584004" w14:textId="77777777" w:rsidR="00B92722" w:rsidRPr="00B92722" w:rsidRDefault="00B92722" w:rsidP="00B92722">
            <w:pPr>
              <w:spacing w:after="0"/>
              <w:jc w:val="right"/>
              <w:rPr>
                <w:color w:val="000000"/>
                <w:sz w:val="20"/>
                <w:szCs w:val="20"/>
              </w:rPr>
            </w:pPr>
          </w:p>
        </w:tc>
        <w:tc>
          <w:tcPr>
            <w:tcW w:w="1184" w:type="dxa"/>
            <w:tcBorders>
              <w:top w:val="nil"/>
              <w:left w:val="nil"/>
              <w:bottom w:val="single" w:sz="8" w:space="0" w:color="auto"/>
              <w:right w:val="nil"/>
            </w:tcBorders>
            <w:shd w:val="clear" w:color="auto" w:fill="auto"/>
            <w:noWrap/>
            <w:vAlign w:val="bottom"/>
            <w:hideMark/>
          </w:tcPr>
          <w:p w14:paraId="439C9A6B" w14:textId="77777777" w:rsidR="00B92722" w:rsidRPr="00B92722" w:rsidRDefault="00B92722" w:rsidP="00B92722">
            <w:pPr>
              <w:spacing w:after="0"/>
              <w:jc w:val="left"/>
              <w:rPr>
                <w:color w:val="000000"/>
                <w:sz w:val="20"/>
                <w:szCs w:val="20"/>
              </w:rPr>
            </w:pPr>
            <w:r w:rsidRPr="00B92722">
              <w:rPr>
                <w:color w:val="000000"/>
                <w:sz w:val="20"/>
                <w:szCs w:val="20"/>
              </w:rPr>
              <w:t>2015 Total</w:t>
            </w:r>
          </w:p>
        </w:tc>
        <w:tc>
          <w:tcPr>
            <w:tcW w:w="437" w:type="dxa"/>
            <w:tcBorders>
              <w:top w:val="nil"/>
              <w:left w:val="nil"/>
              <w:bottom w:val="single" w:sz="8" w:space="0" w:color="auto"/>
              <w:right w:val="nil"/>
            </w:tcBorders>
            <w:shd w:val="clear" w:color="auto" w:fill="auto"/>
            <w:noWrap/>
            <w:vAlign w:val="bottom"/>
            <w:hideMark/>
          </w:tcPr>
          <w:p w14:paraId="69DCC0DA" w14:textId="77777777" w:rsidR="00B92722" w:rsidRPr="00B92722" w:rsidRDefault="00B92722" w:rsidP="00B92722">
            <w:pPr>
              <w:spacing w:after="0"/>
              <w:jc w:val="right"/>
              <w:rPr>
                <w:color w:val="000000"/>
                <w:sz w:val="20"/>
                <w:szCs w:val="20"/>
              </w:rPr>
            </w:pPr>
            <w:r w:rsidRPr="00B92722">
              <w:rPr>
                <w:color w:val="000000"/>
                <w:sz w:val="20"/>
                <w:szCs w:val="20"/>
              </w:rPr>
              <w:t>150</w:t>
            </w:r>
          </w:p>
        </w:tc>
        <w:tc>
          <w:tcPr>
            <w:tcW w:w="839" w:type="dxa"/>
            <w:tcBorders>
              <w:top w:val="nil"/>
              <w:left w:val="nil"/>
              <w:bottom w:val="single" w:sz="8" w:space="0" w:color="auto"/>
              <w:right w:val="nil"/>
            </w:tcBorders>
            <w:shd w:val="clear" w:color="auto" w:fill="auto"/>
            <w:noWrap/>
            <w:vAlign w:val="bottom"/>
            <w:hideMark/>
          </w:tcPr>
          <w:p w14:paraId="54DF5E0F" w14:textId="77777777" w:rsidR="00B92722" w:rsidRPr="00B92722" w:rsidRDefault="00B92722" w:rsidP="00B92722">
            <w:pPr>
              <w:spacing w:after="0"/>
              <w:jc w:val="right"/>
              <w:rPr>
                <w:color w:val="000000"/>
                <w:sz w:val="20"/>
                <w:szCs w:val="20"/>
              </w:rPr>
            </w:pPr>
            <w:r w:rsidRPr="00B92722">
              <w:rPr>
                <w:color w:val="000000"/>
                <w:sz w:val="20"/>
                <w:szCs w:val="20"/>
              </w:rPr>
              <w:t>788</w:t>
            </w:r>
          </w:p>
        </w:tc>
        <w:tc>
          <w:tcPr>
            <w:tcW w:w="639" w:type="dxa"/>
            <w:tcBorders>
              <w:top w:val="single" w:sz="4" w:space="0" w:color="auto"/>
              <w:left w:val="nil"/>
              <w:bottom w:val="single" w:sz="8" w:space="0" w:color="auto"/>
              <w:right w:val="nil"/>
            </w:tcBorders>
            <w:shd w:val="clear" w:color="auto" w:fill="auto"/>
            <w:noWrap/>
            <w:vAlign w:val="bottom"/>
            <w:hideMark/>
          </w:tcPr>
          <w:p w14:paraId="182850C0" w14:textId="77777777" w:rsidR="00B92722" w:rsidRPr="00B92722" w:rsidRDefault="00B92722" w:rsidP="00B92722">
            <w:pPr>
              <w:spacing w:after="0"/>
              <w:jc w:val="right"/>
              <w:rPr>
                <w:color w:val="000000"/>
                <w:sz w:val="20"/>
                <w:szCs w:val="20"/>
              </w:rPr>
            </w:pPr>
            <w:r w:rsidRPr="00B92722">
              <w:rPr>
                <w:color w:val="000000"/>
                <w:sz w:val="20"/>
                <w:szCs w:val="20"/>
              </w:rPr>
              <w:t>938</w:t>
            </w:r>
          </w:p>
        </w:tc>
      </w:tr>
      <w:tr w:rsidR="00B92722" w:rsidRPr="00B92722" w14:paraId="110997B6" w14:textId="77777777" w:rsidTr="00BF1BFE">
        <w:trPr>
          <w:trHeight w:val="228"/>
        </w:trPr>
        <w:tc>
          <w:tcPr>
            <w:tcW w:w="616" w:type="dxa"/>
            <w:tcBorders>
              <w:top w:val="nil"/>
              <w:left w:val="nil"/>
              <w:bottom w:val="nil"/>
              <w:right w:val="nil"/>
            </w:tcBorders>
            <w:shd w:val="clear" w:color="auto" w:fill="auto"/>
            <w:noWrap/>
            <w:hideMark/>
          </w:tcPr>
          <w:p w14:paraId="0C744081" w14:textId="77777777" w:rsidR="00B92722" w:rsidRPr="00B92722" w:rsidRDefault="00B92722" w:rsidP="00B92722">
            <w:pPr>
              <w:spacing w:after="0"/>
              <w:jc w:val="right"/>
              <w:rPr>
                <w:color w:val="000000"/>
                <w:sz w:val="20"/>
                <w:szCs w:val="20"/>
              </w:rPr>
            </w:pPr>
            <w:r w:rsidRPr="00B92722">
              <w:rPr>
                <w:color w:val="000000"/>
                <w:sz w:val="20"/>
                <w:szCs w:val="20"/>
              </w:rPr>
              <w:t>2016</w:t>
            </w:r>
          </w:p>
        </w:tc>
        <w:tc>
          <w:tcPr>
            <w:tcW w:w="1184" w:type="dxa"/>
            <w:tcBorders>
              <w:top w:val="nil"/>
              <w:left w:val="nil"/>
              <w:bottom w:val="nil"/>
              <w:right w:val="nil"/>
            </w:tcBorders>
            <w:shd w:val="clear" w:color="auto" w:fill="auto"/>
            <w:noWrap/>
            <w:vAlign w:val="bottom"/>
            <w:hideMark/>
          </w:tcPr>
          <w:p w14:paraId="62DB474A" w14:textId="77777777" w:rsidR="00B92722" w:rsidRPr="00B92722" w:rsidRDefault="00B92722" w:rsidP="00B92722">
            <w:pPr>
              <w:spacing w:after="0"/>
              <w:jc w:val="left"/>
              <w:rPr>
                <w:color w:val="000000"/>
                <w:sz w:val="20"/>
                <w:szCs w:val="20"/>
              </w:rPr>
            </w:pPr>
            <w:r w:rsidRPr="00B92722">
              <w:rPr>
                <w:color w:val="000000"/>
                <w:sz w:val="20"/>
                <w:szCs w:val="20"/>
              </w:rPr>
              <w:t>Valdez</w:t>
            </w:r>
          </w:p>
        </w:tc>
        <w:tc>
          <w:tcPr>
            <w:tcW w:w="437" w:type="dxa"/>
            <w:tcBorders>
              <w:top w:val="nil"/>
              <w:left w:val="nil"/>
              <w:bottom w:val="nil"/>
              <w:right w:val="nil"/>
            </w:tcBorders>
            <w:shd w:val="clear" w:color="auto" w:fill="auto"/>
            <w:noWrap/>
            <w:vAlign w:val="bottom"/>
            <w:hideMark/>
          </w:tcPr>
          <w:p w14:paraId="114AC517" w14:textId="77777777" w:rsidR="00B92722" w:rsidRPr="00B92722" w:rsidRDefault="00B92722" w:rsidP="00B92722">
            <w:pPr>
              <w:spacing w:after="0"/>
              <w:jc w:val="right"/>
              <w:rPr>
                <w:color w:val="000000"/>
                <w:sz w:val="20"/>
                <w:szCs w:val="20"/>
              </w:rPr>
            </w:pPr>
            <w:r w:rsidRPr="00B92722">
              <w:rPr>
                <w:color w:val="000000"/>
                <w:sz w:val="20"/>
                <w:szCs w:val="20"/>
              </w:rPr>
              <w:t>62</w:t>
            </w:r>
          </w:p>
        </w:tc>
        <w:tc>
          <w:tcPr>
            <w:tcW w:w="839" w:type="dxa"/>
            <w:tcBorders>
              <w:top w:val="nil"/>
              <w:left w:val="nil"/>
              <w:bottom w:val="nil"/>
              <w:right w:val="nil"/>
            </w:tcBorders>
            <w:shd w:val="clear" w:color="auto" w:fill="auto"/>
            <w:noWrap/>
            <w:vAlign w:val="bottom"/>
            <w:hideMark/>
          </w:tcPr>
          <w:p w14:paraId="7C77C9B6" w14:textId="77777777" w:rsidR="00B92722" w:rsidRPr="00B92722" w:rsidRDefault="00B92722" w:rsidP="00B92722">
            <w:pPr>
              <w:spacing w:after="0"/>
              <w:jc w:val="right"/>
              <w:rPr>
                <w:color w:val="000000"/>
                <w:sz w:val="20"/>
                <w:szCs w:val="20"/>
              </w:rPr>
            </w:pPr>
            <w:r w:rsidRPr="00B92722">
              <w:rPr>
                <w:color w:val="000000"/>
                <w:sz w:val="20"/>
                <w:szCs w:val="20"/>
              </w:rPr>
              <w:t>246</w:t>
            </w:r>
          </w:p>
        </w:tc>
        <w:tc>
          <w:tcPr>
            <w:tcW w:w="639" w:type="dxa"/>
            <w:tcBorders>
              <w:top w:val="nil"/>
              <w:left w:val="nil"/>
              <w:bottom w:val="nil"/>
              <w:right w:val="nil"/>
            </w:tcBorders>
            <w:shd w:val="clear" w:color="auto" w:fill="auto"/>
            <w:noWrap/>
            <w:vAlign w:val="bottom"/>
            <w:hideMark/>
          </w:tcPr>
          <w:p w14:paraId="1A823A77" w14:textId="77777777" w:rsidR="00B92722" w:rsidRPr="00B92722" w:rsidRDefault="00B92722" w:rsidP="00B92722">
            <w:pPr>
              <w:spacing w:after="0"/>
              <w:jc w:val="right"/>
              <w:rPr>
                <w:color w:val="000000"/>
                <w:sz w:val="20"/>
                <w:szCs w:val="20"/>
              </w:rPr>
            </w:pPr>
            <w:r w:rsidRPr="00B92722">
              <w:rPr>
                <w:color w:val="000000"/>
                <w:sz w:val="20"/>
                <w:szCs w:val="20"/>
              </w:rPr>
              <w:t>308</w:t>
            </w:r>
          </w:p>
        </w:tc>
      </w:tr>
      <w:tr w:rsidR="00B92722" w:rsidRPr="00B92722" w14:paraId="04412DBF" w14:textId="77777777" w:rsidTr="00BF1BFE">
        <w:trPr>
          <w:trHeight w:val="217"/>
        </w:trPr>
        <w:tc>
          <w:tcPr>
            <w:tcW w:w="616" w:type="dxa"/>
            <w:tcBorders>
              <w:top w:val="nil"/>
              <w:left w:val="nil"/>
              <w:bottom w:val="nil"/>
              <w:right w:val="nil"/>
            </w:tcBorders>
            <w:shd w:val="clear" w:color="auto" w:fill="auto"/>
            <w:noWrap/>
            <w:hideMark/>
          </w:tcPr>
          <w:p w14:paraId="380DE899" w14:textId="77777777" w:rsidR="00B92722" w:rsidRPr="00B92722" w:rsidRDefault="00B92722" w:rsidP="00B92722">
            <w:pPr>
              <w:spacing w:after="0"/>
              <w:jc w:val="right"/>
              <w:rPr>
                <w:color w:val="000000"/>
                <w:sz w:val="20"/>
                <w:szCs w:val="20"/>
              </w:rPr>
            </w:pPr>
          </w:p>
        </w:tc>
        <w:tc>
          <w:tcPr>
            <w:tcW w:w="1184" w:type="dxa"/>
            <w:tcBorders>
              <w:top w:val="nil"/>
              <w:left w:val="nil"/>
              <w:bottom w:val="single" w:sz="4" w:space="0" w:color="auto"/>
              <w:right w:val="nil"/>
            </w:tcBorders>
            <w:shd w:val="clear" w:color="auto" w:fill="auto"/>
            <w:noWrap/>
            <w:vAlign w:val="bottom"/>
            <w:hideMark/>
          </w:tcPr>
          <w:p w14:paraId="08A11A5D" w14:textId="77777777" w:rsidR="00B92722" w:rsidRPr="00B92722" w:rsidRDefault="00B92722" w:rsidP="00B92722">
            <w:pPr>
              <w:spacing w:after="0"/>
              <w:jc w:val="left"/>
              <w:rPr>
                <w:color w:val="000000"/>
                <w:sz w:val="20"/>
                <w:szCs w:val="20"/>
              </w:rPr>
            </w:pPr>
            <w:r w:rsidRPr="00B92722">
              <w:rPr>
                <w:color w:val="000000"/>
                <w:sz w:val="20"/>
                <w:szCs w:val="20"/>
              </w:rPr>
              <w:t>Whittier</w:t>
            </w:r>
          </w:p>
        </w:tc>
        <w:tc>
          <w:tcPr>
            <w:tcW w:w="437" w:type="dxa"/>
            <w:tcBorders>
              <w:top w:val="nil"/>
              <w:left w:val="nil"/>
              <w:bottom w:val="single" w:sz="4" w:space="0" w:color="auto"/>
              <w:right w:val="nil"/>
            </w:tcBorders>
            <w:shd w:val="clear" w:color="auto" w:fill="auto"/>
            <w:noWrap/>
            <w:vAlign w:val="bottom"/>
            <w:hideMark/>
          </w:tcPr>
          <w:p w14:paraId="277D2107" w14:textId="77777777" w:rsidR="00B92722" w:rsidRPr="00B92722" w:rsidRDefault="00B92722" w:rsidP="00B92722">
            <w:pPr>
              <w:spacing w:after="0"/>
              <w:jc w:val="right"/>
              <w:rPr>
                <w:color w:val="000000"/>
                <w:sz w:val="20"/>
                <w:szCs w:val="20"/>
              </w:rPr>
            </w:pPr>
            <w:r w:rsidRPr="00B92722">
              <w:rPr>
                <w:color w:val="000000"/>
                <w:sz w:val="20"/>
                <w:szCs w:val="20"/>
              </w:rPr>
              <w:t>43</w:t>
            </w:r>
          </w:p>
        </w:tc>
        <w:tc>
          <w:tcPr>
            <w:tcW w:w="839" w:type="dxa"/>
            <w:tcBorders>
              <w:top w:val="nil"/>
              <w:left w:val="nil"/>
              <w:bottom w:val="single" w:sz="4" w:space="0" w:color="auto"/>
              <w:right w:val="nil"/>
            </w:tcBorders>
            <w:shd w:val="clear" w:color="auto" w:fill="auto"/>
            <w:noWrap/>
            <w:vAlign w:val="bottom"/>
            <w:hideMark/>
          </w:tcPr>
          <w:p w14:paraId="0668C8B6" w14:textId="77777777" w:rsidR="00B92722" w:rsidRPr="00B92722" w:rsidRDefault="00B92722" w:rsidP="00B92722">
            <w:pPr>
              <w:spacing w:after="0"/>
              <w:jc w:val="right"/>
              <w:rPr>
                <w:color w:val="000000"/>
                <w:sz w:val="20"/>
                <w:szCs w:val="20"/>
              </w:rPr>
            </w:pPr>
            <w:r w:rsidRPr="00B92722">
              <w:rPr>
                <w:color w:val="000000"/>
                <w:sz w:val="20"/>
                <w:szCs w:val="20"/>
              </w:rPr>
              <w:t>283</w:t>
            </w:r>
          </w:p>
        </w:tc>
        <w:tc>
          <w:tcPr>
            <w:tcW w:w="639" w:type="dxa"/>
            <w:tcBorders>
              <w:top w:val="nil"/>
              <w:left w:val="nil"/>
              <w:bottom w:val="nil"/>
              <w:right w:val="nil"/>
            </w:tcBorders>
            <w:shd w:val="clear" w:color="auto" w:fill="auto"/>
            <w:noWrap/>
            <w:vAlign w:val="bottom"/>
            <w:hideMark/>
          </w:tcPr>
          <w:p w14:paraId="7CE8A64F" w14:textId="77777777" w:rsidR="00B92722" w:rsidRPr="00B92722" w:rsidRDefault="00B92722" w:rsidP="00B92722">
            <w:pPr>
              <w:spacing w:after="0"/>
              <w:jc w:val="right"/>
              <w:rPr>
                <w:color w:val="000000"/>
                <w:sz w:val="20"/>
                <w:szCs w:val="20"/>
              </w:rPr>
            </w:pPr>
            <w:r w:rsidRPr="00B92722">
              <w:rPr>
                <w:color w:val="000000"/>
                <w:sz w:val="20"/>
                <w:szCs w:val="20"/>
              </w:rPr>
              <w:t>326</w:t>
            </w:r>
          </w:p>
        </w:tc>
      </w:tr>
      <w:tr w:rsidR="00B92722" w:rsidRPr="00B92722" w14:paraId="48253EF0" w14:textId="77777777" w:rsidTr="00BF1BFE">
        <w:trPr>
          <w:trHeight w:val="228"/>
        </w:trPr>
        <w:tc>
          <w:tcPr>
            <w:tcW w:w="616" w:type="dxa"/>
            <w:tcBorders>
              <w:top w:val="nil"/>
              <w:left w:val="nil"/>
              <w:bottom w:val="nil"/>
              <w:right w:val="nil"/>
            </w:tcBorders>
            <w:shd w:val="clear" w:color="auto" w:fill="auto"/>
            <w:noWrap/>
            <w:hideMark/>
          </w:tcPr>
          <w:p w14:paraId="5384B467" w14:textId="77777777" w:rsidR="00B92722" w:rsidRPr="00B92722" w:rsidRDefault="00B92722" w:rsidP="00B92722">
            <w:pPr>
              <w:spacing w:after="0"/>
              <w:jc w:val="right"/>
              <w:rPr>
                <w:color w:val="000000"/>
                <w:sz w:val="20"/>
                <w:szCs w:val="20"/>
              </w:rPr>
            </w:pPr>
          </w:p>
        </w:tc>
        <w:tc>
          <w:tcPr>
            <w:tcW w:w="1184" w:type="dxa"/>
            <w:tcBorders>
              <w:top w:val="nil"/>
              <w:left w:val="nil"/>
              <w:bottom w:val="single" w:sz="8" w:space="0" w:color="auto"/>
              <w:right w:val="nil"/>
            </w:tcBorders>
            <w:shd w:val="clear" w:color="auto" w:fill="auto"/>
            <w:noWrap/>
            <w:vAlign w:val="bottom"/>
            <w:hideMark/>
          </w:tcPr>
          <w:p w14:paraId="2509C037" w14:textId="77777777" w:rsidR="00B92722" w:rsidRPr="00B92722" w:rsidRDefault="00B92722" w:rsidP="00B92722">
            <w:pPr>
              <w:spacing w:after="0"/>
              <w:jc w:val="left"/>
              <w:rPr>
                <w:color w:val="000000"/>
                <w:sz w:val="20"/>
                <w:szCs w:val="20"/>
              </w:rPr>
            </w:pPr>
            <w:r w:rsidRPr="00B92722">
              <w:rPr>
                <w:color w:val="000000"/>
                <w:sz w:val="20"/>
                <w:szCs w:val="20"/>
              </w:rPr>
              <w:t>2016 Total</w:t>
            </w:r>
          </w:p>
        </w:tc>
        <w:tc>
          <w:tcPr>
            <w:tcW w:w="437" w:type="dxa"/>
            <w:tcBorders>
              <w:top w:val="nil"/>
              <w:left w:val="nil"/>
              <w:bottom w:val="single" w:sz="8" w:space="0" w:color="auto"/>
              <w:right w:val="nil"/>
            </w:tcBorders>
            <w:shd w:val="clear" w:color="auto" w:fill="auto"/>
            <w:noWrap/>
            <w:vAlign w:val="bottom"/>
            <w:hideMark/>
          </w:tcPr>
          <w:p w14:paraId="021FCDEF" w14:textId="77777777" w:rsidR="00B92722" w:rsidRPr="00B92722" w:rsidRDefault="00B92722" w:rsidP="00B92722">
            <w:pPr>
              <w:spacing w:after="0"/>
              <w:jc w:val="right"/>
              <w:rPr>
                <w:color w:val="000000"/>
                <w:sz w:val="20"/>
                <w:szCs w:val="20"/>
              </w:rPr>
            </w:pPr>
            <w:r w:rsidRPr="00B92722">
              <w:rPr>
                <w:color w:val="000000"/>
                <w:sz w:val="20"/>
                <w:szCs w:val="20"/>
              </w:rPr>
              <w:t>105</w:t>
            </w:r>
          </w:p>
        </w:tc>
        <w:tc>
          <w:tcPr>
            <w:tcW w:w="839" w:type="dxa"/>
            <w:tcBorders>
              <w:top w:val="nil"/>
              <w:left w:val="nil"/>
              <w:bottom w:val="single" w:sz="8" w:space="0" w:color="auto"/>
              <w:right w:val="nil"/>
            </w:tcBorders>
            <w:shd w:val="clear" w:color="auto" w:fill="auto"/>
            <w:noWrap/>
            <w:vAlign w:val="bottom"/>
            <w:hideMark/>
          </w:tcPr>
          <w:p w14:paraId="192BF609" w14:textId="77777777" w:rsidR="00B92722" w:rsidRPr="00B92722" w:rsidRDefault="00B92722" w:rsidP="00B92722">
            <w:pPr>
              <w:spacing w:after="0"/>
              <w:jc w:val="right"/>
              <w:rPr>
                <w:color w:val="000000"/>
                <w:sz w:val="20"/>
                <w:szCs w:val="20"/>
              </w:rPr>
            </w:pPr>
            <w:r w:rsidRPr="00B92722">
              <w:rPr>
                <w:color w:val="000000"/>
                <w:sz w:val="20"/>
                <w:szCs w:val="20"/>
              </w:rPr>
              <w:t>529</w:t>
            </w:r>
          </w:p>
        </w:tc>
        <w:tc>
          <w:tcPr>
            <w:tcW w:w="639" w:type="dxa"/>
            <w:tcBorders>
              <w:top w:val="single" w:sz="4" w:space="0" w:color="auto"/>
              <w:left w:val="nil"/>
              <w:bottom w:val="single" w:sz="8" w:space="0" w:color="auto"/>
              <w:right w:val="nil"/>
            </w:tcBorders>
            <w:shd w:val="clear" w:color="auto" w:fill="auto"/>
            <w:noWrap/>
            <w:vAlign w:val="bottom"/>
            <w:hideMark/>
          </w:tcPr>
          <w:p w14:paraId="468A7131" w14:textId="77777777" w:rsidR="00B92722" w:rsidRPr="00B92722" w:rsidRDefault="00B92722" w:rsidP="00B92722">
            <w:pPr>
              <w:spacing w:after="0"/>
              <w:jc w:val="right"/>
              <w:rPr>
                <w:color w:val="000000"/>
                <w:sz w:val="20"/>
                <w:szCs w:val="20"/>
              </w:rPr>
            </w:pPr>
            <w:r w:rsidRPr="00B92722">
              <w:rPr>
                <w:color w:val="000000"/>
                <w:sz w:val="20"/>
                <w:szCs w:val="20"/>
              </w:rPr>
              <w:t>634</w:t>
            </w:r>
          </w:p>
        </w:tc>
      </w:tr>
      <w:tr w:rsidR="00B92722" w:rsidRPr="00B92722" w14:paraId="21E266E2" w14:textId="77777777" w:rsidTr="00BF1BFE">
        <w:trPr>
          <w:trHeight w:val="217"/>
        </w:trPr>
        <w:tc>
          <w:tcPr>
            <w:tcW w:w="616" w:type="dxa"/>
            <w:tcBorders>
              <w:top w:val="nil"/>
              <w:left w:val="nil"/>
              <w:bottom w:val="nil"/>
              <w:right w:val="nil"/>
            </w:tcBorders>
            <w:shd w:val="clear" w:color="auto" w:fill="auto"/>
            <w:noWrap/>
            <w:hideMark/>
          </w:tcPr>
          <w:p w14:paraId="57EC6ABB" w14:textId="77777777" w:rsidR="00B92722" w:rsidRPr="00B92722" w:rsidRDefault="00B92722" w:rsidP="00B92722">
            <w:pPr>
              <w:spacing w:after="0"/>
              <w:jc w:val="right"/>
              <w:rPr>
                <w:color w:val="000000"/>
                <w:sz w:val="20"/>
                <w:szCs w:val="20"/>
              </w:rPr>
            </w:pPr>
            <w:r w:rsidRPr="00B92722">
              <w:rPr>
                <w:color w:val="000000"/>
                <w:sz w:val="20"/>
                <w:szCs w:val="20"/>
              </w:rPr>
              <w:t>2017</w:t>
            </w:r>
          </w:p>
        </w:tc>
        <w:tc>
          <w:tcPr>
            <w:tcW w:w="1184" w:type="dxa"/>
            <w:tcBorders>
              <w:top w:val="nil"/>
              <w:left w:val="nil"/>
              <w:bottom w:val="nil"/>
              <w:right w:val="nil"/>
            </w:tcBorders>
            <w:shd w:val="clear" w:color="auto" w:fill="auto"/>
            <w:noWrap/>
            <w:vAlign w:val="bottom"/>
            <w:hideMark/>
          </w:tcPr>
          <w:p w14:paraId="23C77734" w14:textId="77777777" w:rsidR="00B92722" w:rsidRPr="00B92722" w:rsidRDefault="00B92722" w:rsidP="00B92722">
            <w:pPr>
              <w:spacing w:after="0"/>
              <w:jc w:val="left"/>
              <w:rPr>
                <w:color w:val="000000"/>
                <w:sz w:val="20"/>
                <w:szCs w:val="20"/>
              </w:rPr>
            </w:pPr>
            <w:r w:rsidRPr="00B92722">
              <w:rPr>
                <w:color w:val="000000"/>
                <w:sz w:val="20"/>
                <w:szCs w:val="20"/>
              </w:rPr>
              <w:t>Valdez</w:t>
            </w:r>
          </w:p>
        </w:tc>
        <w:tc>
          <w:tcPr>
            <w:tcW w:w="437" w:type="dxa"/>
            <w:tcBorders>
              <w:top w:val="nil"/>
              <w:left w:val="nil"/>
              <w:bottom w:val="nil"/>
              <w:right w:val="nil"/>
            </w:tcBorders>
            <w:shd w:val="clear" w:color="auto" w:fill="auto"/>
            <w:noWrap/>
            <w:vAlign w:val="bottom"/>
            <w:hideMark/>
          </w:tcPr>
          <w:p w14:paraId="3634D59E" w14:textId="77777777" w:rsidR="00B92722" w:rsidRPr="00B92722" w:rsidRDefault="00B92722" w:rsidP="00B92722">
            <w:pPr>
              <w:spacing w:after="0"/>
              <w:jc w:val="right"/>
              <w:rPr>
                <w:color w:val="000000"/>
                <w:sz w:val="20"/>
                <w:szCs w:val="20"/>
              </w:rPr>
            </w:pPr>
            <w:r w:rsidRPr="00B92722">
              <w:rPr>
                <w:color w:val="000000"/>
                <w:sz w:val="20"/>
                <w:szCs w:val="20"/>
              </w:rPr>
              <w:t>16</w:t>
            </w:r>
          </w:p>
        </w:tc>
        <w:tc>
          <w:tcPr>
            <w:tcW w:w="839" w:type="dxa"/>
            <w:tcBorders>
              <w:top w:val="nil"/>
              <w:left w:val="nil"/>
              <w:bottom w:val="nil"/>
              <w:right w:val="nil"/>
            </w:tcBorders>
            <w:shd w:val="clear" w:color="auto" w:fill="auto"/>
            <w:noWrap/>
            <w:vAlign w:val="bottom"/>
            <w:hideMark/>
          </w:tcPr>
          <w:p w14:paraId="23F3CC11" w14:textId="77777777" w:rsidR="00B92722" w:rsidRPr="00B92722" w:rsidRDefault="00B92722" w:rsidP="00B92722">
            <w:pPr>
              <w:spacing w:after="0"/>
              <w:jc w:val="right"/>
              <w:rPr>
                <w:color w:val="000000"/>
                <w:sz w:val="20"/>
                <w:szCs w:val="20"/>
              </w:rPr>
            </w:pPr>
            <w:r w:rsidRPr="00B92722">
              <w:rPr>
                <w:color w:val="000000"/>
                <w:sz w:val="20"/>
                <w:szCs w:val="20"/>
              </w:rPr>
              <w:t>252</w:t>
            </w:r>
          </w:p>
        </w:tc>
        <w:tc>
          <w:tcPr>
            <w:tcW w:w="639" w:type="dxa"/>
            <w:tcBorders>
              <w:top w:val="nil"/>
              <w:left w:val="nil"/>
              <w:bottom w:val="nil"/>
              <w:right w:val="nil"/>
            </w:tcBorders>
            <w:shd w:val="clear" w:color="auto" w:fill="auto"/>
            <w:noWrap/>
            <w:vAlign w:val="bottom"/>
            <w:hideMark/>
          </w:tcPr>
          <w:p w14:paraId="5AE86E75" w14:textId="77777777" w:rsidR="00B92722" w:rsidRPr="00B92722" w:rsidRDefault="00B92722" w:rsidP="00B92722">
            <w:pPr>
              <w:spacing w:after="0"/>
              <w:jc w:val="right"/>
              <w:rPr>
                <w:color w:val="000000"/>
                <w:sz w:val="20"/>
                <w:szCs w:val="20"/>
              </w:rPr>
            </w:pPr>
            <w:r w:rsidRPr="00B92722">
              <w:rPr>
                <w:color w:val="000000"/>
                <w:sz w:val="20"/>
                <w:szCs w:val="20"/>
              </w:rPr>
              <w:t>268</w:t>
            </w:r>
          </w:p>
        </w:tc>
      </w:tr>
      <w:tr w:rsidR="00B92722" w:rsidRPr="00B92722" w14:paraId="2E26C6CE" w14:textId="77777777" w:rsidTr="00BF1BFE">
        <w:trPr>
          <w:trHeight w:val="228"/>
        </w:trPr>
        <w:tc>
          <w:tcPr>
            <w:tcW w:w="616" w:type="dxa"/>
            <w:tcBorders>
              <w:top w:val="nil"/>
              <w:left w:val="nil"/>
              <w:bottom w:val="nil"/>
              <w:right w:val="nil"/>
            </w:tcBorders>
            <w:shd w:val="clear" w:color="auto" w:fill="auto"/>
            <w:noWrap/>
            <w:hideMark/>
          </w:tcPr>
          <w:p w14:paraId="0591A08E" w14:textId="77777777" w:rsidR="00B92722" w:rsidRPr="00B92722" w:rsidRDefault="00B92722" w:rsidP="00B92722">
            <w:pPr>
              <w:spacing w:after="0"/>
              <w:jc w:val="right"/>
              <w:rPr>
                <w:color w:val="000000"/>
                <w:sz w:val="20"/>
                <w:szCs w:val="20"/>
              </w:rPr>
            </w:pPr>
          </w:p>
        </w:tc>
        <w:tc>
          <w:tcPr>
            <w:tcW w:w="1184" w:type="dxa"/>
            <w:tcBorders>
              <w:top w:val="nil"/>
              <w:left w:val="nil"/>
              <w:bottom w:val="single" w:sz="4" w:space="0" w:color="auto"/>
              <w:right w:val="nil"/>
            </w:tcBorders>
            <w:shd w:val="clear" w:color="auto" w:fill="auto"/>
            <w:noWrap/>
            <w:vAlign w:val="bottom"/>
            <w:hideMark/>
          </w:tcPr>
          <w:p w14:paraId="3EC920C2" w14:textId="77777777" w:rsidR="00B92722" w:rsidRPr="00B92722" w:rsidRDefault="00B92722" w:rsidP="00B92722">
            <w:pPr>
              <w:spacing w:after="0"/>
              <w:jc w:val="left"/>
              <w:rPr>
                <w:color w:val="000000"/>
                <w:sz w:val="20"/>
                <w:szCs w:val="20"/>
              </w:rPr>
            </w:pPr>
            <w:r w:rsidRPr="00B92722">
              <w:rPr>
                <w:color w:val="000000"/>
                <w:sz w:val="20"/>
                <w:szCs w:val="20"/>
              </w:rPr>
              <w:t>Whittier</w:t>
            </w:r>
          </w:p>
        </w:tc>
        <w:tc>
          <w:tcPr>
            <w:tcW w:w="437" w:type="dxa"/>
            <w:tcBorders>
              <w:top w:val="nil"/>
              <w:left w:val="nil"/>
              <w:bottom w:val="single" w:sz="4" w:space="0" w:color="auto"/>
              <w:right w:val="nil"/>
            </w:tcBorders>
            <w:shd w:val="clear" w:color="auto" w:fill="auto"/>
            <w:noWrap/>
            <w:vAlign w:val="bottom"/>
            <w:hideMark/>
          </w:tcPr>
          <w:p w14:paraId="44FA7CA8" w14:textId="77777777" w:rsidR="00B92722" w:rsidRPr="00B92722" w:rsidRDefault="00B92722" w:rsidP="00B92722">
            <w:pPr>
              <w:spacing w:after="0"/>
              <w:jc w:val="right"/>
              <w:rPr>
                <w:color w:val="000000"/>
                <w:sz w:val="20"/>
                <w:szCs w:val="20"/>
              </w:rPr>
            </w:pPr>
            <w:r w:rsidRPr="00B92722">
              <w:rPr>
                <w:color w:val="000000"/>
                <w:sz w:val="20"/>
                <w:szCs w:val="20"/>
              </w:rPr>
              <w:t>11</w:t>
            </w:r>
          </w:p>
        </w:tc>
        <w:tc>
          <w:tcPr>
            <w:tcW w:w="839" w:type="dxa"/>
            <w:tcBorders>
              <w:top w:val="nil"/>
              <w:left w:val="nil"/>
              <w:bottom w:val="single" w:sz="4" w:space="0" w:color="auto"/>
              <w:right w:val="nil"/>
            </w:tcBorders>
            <w:shd w:val="clear" w:color="auto" w:fill="auto"/>
            <w:noWrap/>
            <w:vAlign w:val="bottom"/>
            <w:hideMark/>
          </w:tcPr>
          <w:p w14:paraId="588D0C20" w14:textId="77777777" w:rsidR="00B92722" w:rsidRPr="00B92722" w:rsidRDefault="00B92722" w:rsidP="00B92722">
            <w:pPr>
              <w:spacing w:after="0"/>
              <w:jc w:val="right"/>
              <w:rPr>
                <w:color w:val="000000"/>
                <w:sz w:val="20"/>
                <w:szCs w:val="20"/>
              </w:rPr>
            </w:pPr>
            <w:r w:rsidRPr="00B92722">
              <w:rPr>
                <w:color w:val="000000"/>
                <w:sz w:val="20"/>
                <w:szCs w:val="20"/>
              </w:rPr>
              <w:t>145</w:t>
            </w:r>
          </w:p>
        </w:tc>
        <w:tc>
          <w:tcPr>
            <w:tcW w:w="639" w:type="dxa"/>
            <w:tcBorders>
              <w:top w:val="nil"/>
              <w:left w:val="nil"/>
              <w:bottom w:val="single" w:sz="4" w:space="0" w:color="auto"/>
              <w:right w:val="nil"/>
            </w:tcBorders>
            <w:shd w:val="clear" w:color="auto" w:fill="auto"/>
            <w:noWrap/>
            <w:vAlign w:val="bottom"/>
            <w:hideMark/>
          </w:tcPr>
          <w:p w14:paraId="36171253" w14:textId="77777777" w:rsidR="00B92722" w:rsidRPr="00B92722" w:rsidRDefault="00B92722" w:rsidP="00B92722">
            <w:pPr>
              <w:spacing w:after="0"/>
              <w:jc w:val="right"/>
              <w:rPr>
                <w:color w:val="000000"/>
                <w:sz w:val="20"/>
                <w:szCs w:val="20"/>
              </w:rPr>
            </w:pPr>
            <w:r w:rsidRPr="00B92722">
              <w:rPr>
                <w:color w:val="000000"/>
                <w:sz w:val="20"/>
                <w:szCs w:val="20"/>
              </w:rPr>
              <w:t>156</w:t>
            </w:r>
          </w:p>
        </w:tc>
      </w:tr>
      <w:tr w:rsidR="00B92722" w:rsidRPr="00B92722" w14:paraId="2690E0BD" w14:textId="77777777" w:rsidTr="00BF1BFE">
        <w:trPr>
          <w:trHeight w:val="228"/>
        </w:trPr>
        <w:tc>
          <w:tcPr>
            <w:tcW w:w="616" w:type="dxa"/>
            <w:tcBorders>
              <w:top w:val="nil"/>
              <w:left w:val="nil"/>
              <w:bottom w:val="nil"/>
              <w:right w:val="nil"/>
            </w:tcBorders>
            <w:shd w:val="clear" w:color="auto" w:fill="auto"/>
            <w:noWrap/>
            <w:hideMark/>
          </w:tcPr>
          <w:p w14:paraId="20A59FB5" w14:textId="77777777" w:rsidR="00B92722" w:rsidRPr="00B92722" w:rsidRDefault="00B92722" w:rsidP="00B92722">
            <w:pPr>
              <w:spacing w:after="0"/>
              <w:jc w:val="right"/>
              <w:rPr>
                <w:color w:val="000000"/>
                <w:sz w:val="20"/>
                <w:szCs w:val="20"/>
              </w:rPr>
            </w:pPr>
          </w:p>
        </w:tc>
        <w:tc>
          <w:tcPr>
            <w:tcW w:w="1184" w:type="dxa"/>
            <w:tcBorders>
              <w:top w:val="nil"/>
              <w:left w:val="nil"/>
              <w:bottom w:val="single" w:sz="8" w:space="0" w:color="auto"/>
              <w:right w:val="nil"/>
            </w:tcBorders>
            <w:shd w:val="clear" w:color="auto" w:fill="auto"/>
            <w:noWrap/>
            <w:vAlign w:val="bottom"/>
            <w:hideMark/>
          </w:tcPr>
          <w:p w14:paraId="0CECB88D" w14:textId="77777777" w:rsidR="00B92722" w:rsidRPr="00B92722" w:rsidRDefault="00B92722" w:rsidP="00B92722">
            <w:pPr>
              <w:spacing w:after="0"/>
              <w:jc w:val="left"/>
              <w:rPr>
                <w:color w:val="000000"/>
                <w:sz w:val="20"/>
                <w:szCs w:val="20"/>
              </w:rPr>
            </w:pPr>
            <w:r w:rsidRPr="00B92722">
              <w:rPr>
                <w:color w:val="000000"/>
                <w:sz w:val="20"/>
                <w:szCs w:val="20"/>
              </w:rPr>
              <w:t>2017 Total</w:t>
            </w:r>
          </w:p>
        </w:tc>
        <w:tc>
          <w:tcPr>
            <w:tcW w:w="437" w:type="dxa"/>
            <w:tcBorders>
              <w:top w:val="nil"/>
              <w:left w:val="nil"/>
              <w:bottom w:val="single" w:sz="8" w:space="0" w:color="auto"/>
              <w:right w:val="nil"/>
            </w:tcBorders>
            <w:shd w:val="clear" w:color="auto" w:fill="auto"/>
            <w:noWrap/>
            <w:vAlign w:val="bottom"/>
            <w:hideMark/>
          </w:tcPr>
          <w:p w14:paraId="7070ABDF" w14:textId="77777777" w:rsidR="00B92722" w:rsidRPr="00B92722" w:rsidRDefault="00B92722" w:rsidP="00B92722">
            <w:pPr>
              <w:spacing w:after="0"/>
              <w:jc w:val="right"/>
              <w:rPr>
                <w:color w:val="000000"/>
                <w:sz w:val="20"/>
                <w:szCs w:val="20"/>
              </w:rPr>
            </w:pPr>
            <w:r w:rsidRPr="00B92722">
              <w:rPr>
                <w:color w:val="000000"/>
                <w:sz w:val="20"/>
                <w:szCs w:val="20"/>
              </w:rPr>
              <w:t>27</w:t>
            </w:r>
          </w:p>
        </w:tc>
        <w:tc>
          <w:tcPr>
            <w:tcW w:w="839" w:type="dxa"/>
            <w:tcBorders>
              <w:top w:val="nil"/>
              <w:left w:val="nil"/>
              <w:bottom w:val="single" w:sz="8" w:space="0" w:color="auto"/>
              <w:right w:val="nil"/>
            </w:tcBorders>
            <w:shd w:val="clear" w:color="auto" w:fill="auto"/>
            <w:noWrap/>
            <w:vAlign w:val="bottom"/>
            <w:hideMark/>
          </w:tcPr>
          <w:p w14:paraId="2D7E8220" w14:textId="77777777" w:rsidR="00B92722" w:rsidRPr="00B92722" w:rsidRDefault="00B92722" w:rsidP="00B92722">
            <w:pPr>
              <w:spacing w:after="0"/>
              <w:jc w:val="right"/>
              <w:rPr>
                <w:color w:val="000000"/>
                <w:sz w:val="20"/>
                <w:szCs w:val="20"/>
              </w:rPr>
            </w:pPr>
            <w:r w:rsidRPr="00B92722">
              <w:rPr>
                <w:color w:val="000000"/>
                <w:sz w:val="20"/>
                <w:szCs w:val="20"/>
              </w:rPr>
              <w:t>397</w:t>
            </w:r>
          </w:p>
        </w:tc>
        <w:tc>
          <w:tcPr>
            <w:tcW w:w="639" w:type="dxa"/>
            <w:tcBorders>
              <w:top w:val="nil"/>
              <w:left w:val="nil"/>
              <w:bottom w:val="single" w:sz="8" w:space="0" w:color="auto"/>
              <w:right w:val="nil"/>
            </w:tcBorders>
            <w:shd w:val="clear" w:color="auto" w:fill="auto"/>
            <w:noWrap/>
            <w:vAlign w:val="bottom"/>
            <w:hideMark/>
          </w:tcPr>
          <w:p w14:paraId="6952BFB1" w14:textId="77777777" w:rsidR="00B92722" w:rsidRPr="00B92722" w:rsidRDefault="00B92722" w:rsidP="00B92722">
            <w:pPr>
              <w:spacing w:after="0"/>
              <w:jc w:val="right"/>
              <w:rPr>
                <w:color w:val="000000"/>
                <w:sz w:val="20"/>
                <w:szCs w:val="20"/>
              </w:rPr>
            </w:pPr>
            <w:r w:rsidRPr="00B92722">
              <w:rPr>
                <w:color w:val="000000"/>
                <w:sz w:val="20"/>
                <w:szCs w:val="20"/>
              </w:rPr>
              <w:t>424</w:t>
            </w:r>
          </w:p>
        </w:tc>
      </w:tr>
    </w:tbl>
    <w:p w14:paraId="45FAADE5" w14:textId="7A5039A5" w:rsidR="00341762" w:rsidRDefault="00341762" w:rsidP="00AE38C2"/>
    <w:p w14:paraId="72C05F2E" w14:textId="377BA38C" w:rsidR="00B92722" w:rsidRDefault="00B92722" w:rsidP="00AE38C2">
      <w:r>
        <w:t>In addition to these port sampling sources, research projects in PWS have collected tissue samples for use in genetic analyses, primarily for yelloweye rockfish. These additional samples and associated sample locations will also contribute to the sample objectives of this study.</w:t>
      </w:r>
    </w:p>
    <w:p w14:paraId="41C87C27" w14:textId="36D08D5F" w:rsidR="006D3119" w:rsidRDefault="006D3119" w:rsidP="00F077EE">
      <w:pPr>
        <w:pStyle w:val="Heading2"/>
      </w:pPr>
      <w:r>
        <w:t>Tissue Collection</w:t>
      </w:r>
    </w:p>
    <w:p w14:paraId="0B3C2C6E" w14:textId="258E7D6F" w:rsidR="000369EA" w:rsidRPr="0025387E" w:rsidRDefault="000369EA" w:rsidP="00F077EE">
      <w:pPr>
        <w:pStyle w:val="Default"/>
        <w:rPr>
          <w:color w:val="auto"/>
        </w:rPr>
        <w:pPrChange w:id="31" w:author="Olson, Andrew P (DFG)" w:date="2018-11-30T13:14:00Z">
          <w:pPr>
            <w:pStyle w:val="Default"/>
            <w:spacing w:line="360" w:lineRule="auto"/>
          </w:pPr>
        </w:pPrChange>
      </w:pPr>
      <w:r w:rsidRPr="00D73FC9">
        <w:rPr>
          <w:rPrChange w:id="32" w:author="Chris Habicht" w:date="2018-11-21T12:54:00Z">
            <w:rPr>
              <w:highlight w:val="yellow"/>
            </w:rPr>
          </w:rPrChange>
        </w:rPr>
        <w:t xml:space="preserve">Black and yelloweye rockfish will be collected either by </w:t>
      </w:r>
      <w:commentRangeStart w:id="33"/>
      <w:r w:rsidRPr="00D73FC9">
        <w:rPr>
          <w:rPrChange w:id="34" w:author="Chris Habicht" w:date="2018-11-21T12:54:00Z">
            <w:rPr>
              <w:highlight w:val="yellow"/>
            </w:rPr>
          </w:rPrChange>
        </w:rPr>
        <w:t xml:space="preserve">hook and line </w:t>
      </w:r>
      <w:commentRangeEnd w:id="33"/>
      <w:r w:rsidR="00F077EE">
        <w:rPr>
          <w:rStyle w:val="CommentReference"/>
          <w:rFonts w:ascii="Times New Roman" w:hAnsi="Times New Roman"/>
          <w:color w:val="auto"/>
        </w:rPr>
        <w:commentReference w:id="33"/>
      </w:r>
      <w:r w:rsidRPr="00D73FC9">
        <w:rPr>
          <w:rPrChange w:id="35" w:author="Chris Habicht" w:date="2018-11-21T12:54:00Z">
            <w:rPr>
              <w:highlight w:val="yellow"/>
            </w:rPr>
          </w:rPrChange>
        </w:rPr>
        <w:t xml:space="preserve">or from commercial and sport fish </w:t>
      </w:r>
      <w:commentRangeStart w:id="36"/>
      <w:commentRangeStart w:id="37"/>
      <w:r w:rsidRPr="00D73FC9">
        <w:rPr>
          <w:rPrChange w:id="38" w:author="Chris Habicht" w:date="2018-11-21T12:54:00Z">
            <w:rPr>
              <w:highlight w:val="yellow"/>
            </w:rPr>
          </w:rPrChange>
        </w:rPr>
        <w:t>catches</w:t>
      </w:r>
      <w:commentRangeEnd w:id="36"/>
      <w:r w:rsidRPr="00D73FC9">
        <w:rPr>
          <w:rStyle w:val="CommentReference"/>
          <w:color w:val="auto"/>
          <w:sz w:val="24"/>
          <w:szCs w:val="24"/>
          <w:rPrChange w:id="39" w:author="Chris Habicht" w:date="2018-11-21T12:54:00Z">
            <w:rPr>
              <w:rStyle w:val="CommentReference"/>
              <w:color w:val="auto"/>
              <w:sz w:val="24"/>
              <w:szCs w:val="24"/>
              <w:highlight w:val="yellow"/>
            </w:rPr>
          </w:rPrChange>
        </w:rPr>
        <w:commentReference w:id="36"/>
      </w:r>
      <w:commentRangeEnd w:id="37"/>
      <w:r w:rsidR="00D73FC9">
        <w:rPr>
          <w:rStyle w:val="CommentReference"/>
          <w:rFonts w:ascii="Times New Roman" w:hAnsi="Times New Roman"/>
          <w:color w:val="auto"/>
        </w:rPr>
        <w:commentReference w:id="37"/>
      </w:r>
      <w:r w:rsidRPr="00D73FC9">
        <w:rPr>
          <w:rPrChange w:id="40" w:author="Chris Habicht" w:date="2018-11-21T12:54:00Z">
            <w:rPr>
              <w:highlight w:val="yellow"/>
            </w:rPr>
          </w:rPrChange>
        </w:rPr>
        <w:t xml:space="preserve">.   Hook and line sampling </w:t>
      </w:r>
      <w:proofErr w:type="gramStart"/>
      <w:r w:rsidRPr="00D73FC9">
        <w:rPr>
          <w:rPrChange w:id="41" w:author="Chris Habicht" w:date="2018-11-21T12:54:00Z">
            <w:rPr>
              <w:highlight w:val="yellow"/>
            </w:rPr>
          </w:rPrChange>
        </w:rPr>
        <w:t>is</w:t>
      </w:r>
      <w:proofErr w:type="gramEnd"/>
      <w:r w:rsidRPr="00D73FC9">
        <w:rPr>
          <w:rPrChange w:id="42" w:author="Chris Habicht" w:date="2018-11-21T12:54:00Z">
            <w:rPr>
              <w:highlight w:val="yellow"/>
            </w:rPr>
          </w:rPrChange>
        </w:rPr>
        <w:t xml:space="preserve"> expected to be generally non-lethal. Target sample size was set at 100 individuals </w:t>
      </w:r>
      <w:ins w:id="43" w:author="Chris Habicht" w:date="2018-11-21T12:56:00Z">
        <w:r w:rsidR="00D73FC9">
          <w:t xml:space="preserve">per species for </w:t>
        </w:r>
      </w:ins>
      <w:del w:id="44" w:author="Chris Habicht" w:date="2018-11-21T12:56:00Z">
        <w:r w:rsidRPr="00D73FC9" w:rsidDel="00D73FC9">
          <w:rPr>
            <w:rPrChange w:id="45" w:author="Chris Habicht" w:date="2018-11-21T12:54:00Z">
              <w:rPr>
                <w:highlight w:val="yellow"/>
              </w:rPr>
            </w:rPrChange>
          </w:rPr>
          <w:delText xml:space="preserve">per </w:delText>
        </w:r>
      </w:del>
      <w:del w:id="46" w:author="Chris Habicht" w:date="2018-11-21T12:55:00Z">
        <w:r w:rsidRPr="00D73FC9" w:rsidDel="00D73FC9">
          <w:rPr>
            <w:rPrChange w:id="47" w:author="Chris Habicht" w:date="2018-11-21T12:54:00Z">
              <w:rPr>
                <w:highlight w:val="yellow"/>
              </w:rPr>
            </w:rPrChange>
          </w:rPr>
          <w:delText>collection</w:delText>
        </w:r>
      </w:del>
      <w:ins w:id="48" w:author="Chris Habicht" w:date="2018-11-21T12:55:00Z">
        <w:r w:rsidR="00D73FC9">
          <w:t>each of the seven statistical areas</w:t>
        </w:r>
      </w:ins>
      <w:r w:rsidRPr="0025387E">
        <w:t>. Fin clips from individual fish w</w:t>
      </w:r>
      <w:ins w:id="49" w:author="Chris Habicht" w:date="2018-11-21T12:57:00Z">
        <w:r w:rsidR="00D73FC9">
          <w:t>ill be</w:t>
        </w:r>
      </w:ins>
      <w:del w:id="50" w:author="Chris Habicht" w:date="2018-11-21T12:57:00Z">
        <w:r w:rsidRPr="0025387E" w:rsidDel="00D73FC9">
          <w:delText>ere</w:delText>
        </w:r>
      </w:del>
      <w:r w:rsidRPr="0025387E">
        <w:t xml:space="preserve"> excised, placed on and stapled to Whatman sample cards, placed in an airtight Pelican case with desiccant beads, desiccated in the field, and shipped to the laboratory for analysis. </w:t>
      </w:r>
    </w:p>
    <w:p w14:paraId="416059DC" w14:textId="4C53B160" w:rsidR="00DC088E" w:rsidRDefault="00DC088E" w:rsidP="00F077EE">
      <w:pPr>
        <w:pStyle w:val="Heading2"/>
      </w:pPr>
      <w:r>
        <w:t>Genetic Analysis</w:t>
      </w:r>
    </w:p>
    <w:p w14:paraId="4C113092" w14:textId="77777777" w:rsidR="00104E72" w:rsidRDefault="000369EA" w:rsidP="00F077EE">
      <w:pPr>
        <w:pStyle w:val="Default"/>
        <w:rPr>
          <w:ins w:id="51" w:author="Chris Habicht" w:date="2018-11-21T10:46:00Z"/>
          <w:color w:val="auto"/>
        </w:rPr>
        <w:pPrChange w:id="52" w:author="Olson, Andrew P (DFG)" w:date="2018-11-30T13:14:00Z">
          <w:pPr>
            <w:pStyle w:val="Default"/>
            <w:spacing w:line="360" w:lineRule="auto"/>
          </w:pPr>
        </w:pPrChange>
      </w:pPr>
      <w:r w:rsidRPr="0025387E">
        <w:rPr>
          <w:color w:val="auto"/>
        </w:rPr>
        <w:t xml:space="preserve">Total genomic DNA will be isolated from 20-30 mg of fin using </w:t>
      </w:r>
      <w:r w:rsidRPr="0025387E">
        <w:t xml:space="preserve">a </w:t>
      </w:r>
      <w:proofErr w:type="spellStart"/>
      <w:r w:rsidRPr="0025387E">
        <w:t>NucleoSpin</w:t>
      </w:r>
      <w:proofErr w:type="spellEnd"/>
      <w:r w:rsidRPr="0025387E">
        <w:t xml:space="preserve">® 96 Tissue Kit by </w:t>
      </w:r>
      <w:proofErr w:type="spellStart"/>
      <w:r w:rsidRPr="0025387E">
        <w:t>Macherey</w:t>
      </w:r>
      <w:proofErr w:type="spellEnd"/>
      <w:r w:rsidRPr="0025387E">
        <w:t>-Nagel (</w:t>
      </w:r>
      <w:proofErr w:type="spellStart"/>
      <w:r w:rsidRPr="0025387E">
        <w:t>Düren</w:t>
      </w:r>
      <w:proofErr w:type="spellEnd"/>
      <w:r w:rsidRPr="0025387E">
        <w:t xml:space="preserve">, Germany). </w:t>
      </w:r>
      <w:r w:rsidRPr="0025387E">
        <w:rPr>
          <w:color w:val="auto"/>
        </w:rPr>
        <w:t xml:space="preserve"> PCR will be carried out in 10ul reaction volumes (10mM Tris-HCl, 50m M </w:t>
      </w:r>
      <w:proofErr w:type="spellStart"/>
      <w:r w:rsidRPr="0025387E">
        <w:rPr>
          <w:color w:val="auto"/>
        </w:rPr>
        <w:t>KCl</w:t>
      </w:r>
      <w:proofErr w:type="spellEnd"/>
      <w:r w:rsidRPr="0025387E">
        <w:rPr>
          <w:color w:val="auto"/>
        </w:rPr>
        <w:t xml:space="preserve">, 0.2mM each dNTP, 0.5 units </w:t>
      </w:r>
      <w:proofErr w:type="spellStart"/>
      <w:r w:rsidRPr="0025387E">
        <w:rPr>
          <w:color w:val="auto"/>
        </w:rPr>
        <w:t>Taq</w:t>
      </w:r>
      <w:proofErr w:type="spellEnd"/>
      <w:r w:rsidRPr="0025387E">
        <w:rPr>
          <w:color w:val="auto"/>
        </w:rPr>
        <w:t xml:space="preserve"> DNA polymerase (Promega, Madison, WI)) using an MJ research PTC-225 thermal cycler. </w:t>
      </w:r>
    </w:p>
    <w:p w14:paraId="272FF5CC" w14:textId="77777777" w:rsidR="006724C9" w:rsidRDefault="006724C9" w:rsidP="00F077EE">
      <w:pPr>
        <w:pStyle w:val="Default"/>
        <w:rPr>
          <w:ins w:id="53" w:author="Chris Habicht" w:date="2018-11-21T10:46:00Z"/>
          <w:color w:val="auto"/>
        </w:rPr>
        <w:pPrChange w:id="54" w:author="Olson, Andrew P (DFG)" w:date="2018-11-30T13:14:00Z">
          <w:pPr>
            <w:pStyle w:val="Default"/>
            <w:spacing w:line="360" w:lineRule="auto"/>
          </w:pPr>
        </w:pPrChange>
      </w:pPr>
    </w:p>
    <w:p w14:paraId="737EEAE3" w14:textId="753CAECB" w:rsidR="000369EA" w:rsidRDefault="00104E72" w:rsidP="00F077EE">
      <w:pPr>
        <w:pStyle w:val="Default"/>
        <w:rPr>
          <w:ins w:id="55" w:author="Chris Habicht" w:date="2018-11-21T10:46:00Z"/>
          <w:color w:val="auto"/>
        </w:rPr>
        <w:pPrChange w:id="56" w:author="Olson, Andrew P (DFG)" w:date="2018-11-30T13:14:00Z">
          <w:pPr>
            <w:pStyle w:val="Default"/>
            <w:spacing w:line="360" w:lineRule="auto"/>
          </w:pPr>
        </w:pPrChange>
      </w:pPr>
      <w:ins w:id="57" w:author="Chris Habicht" w:date="2018-11-21T10:46:00Z">
        <w:r>
          <w:rPr>
            <w:color w:val="auto"/>
          </w:rPr>
          <w:lastRenderedPageBreak/>
          <w:t>For black rockfish, p</w:t>
        </w:r>
      </w:ins>
      <w:del w:id="58" w:author="Chris Habicht" w:date="2018-11-21T10:46:00Z">
        <w:r w:rsidR="000369EA" w:rsidRPr="0025387E" w:rsidDel="00104E72">
          <w:rPr>
            <w:color w:val="auto"/>
          </w:rPr>
          <w:delText>P</w:delText>
        </w:r>
      </w:del>
      <w:r w:rsidR="000369EA" w:rsidRPr="0025387E">
        <w:rPr>
          <w:color w:val="auto"/>
        </w:rPr>
        <w:t xml:space="preserve">opulations </w:t>
      </w:r>
      <w:r w:rsidR="000369EA">
        <w:rPr>
          <w:color w:val="auto"/>
        </w:rPr>
        <w:t>will be</w:t>
      </w:r>
      <w:r w:rsidR="000369EA" w:rsidRPr="0025387E">
        <w:rPr>
          <w:color w:val="auto"/>
        </w:rPr>
        <w:t xml:space="preserve"> distinguished using </w:t>
      </w:r>
      <w:ins w:id="59" w:author="Chris Habicht" w:date="2018-11-21T10:47:00Z">
        <w:r w:rsidR="006724C9">
          <w:rPr>
            <w:color w:val="auto"/>
          </w:rPr>
          <w:t xml:space="preserve">up to </w:t>
        </w:r>
      </w:ins>
      <w:r w:rsidR="000369EA" w:rsidRPr="0025387E">
        <w:rPr>
          <w:color w:val="auto"/>
        </w:rPr>
        <w:t xml:space="preserve">ten loci. Two dinucleotide loci, </w:t>
      </w:r>
      <w:r w:rsidR="000369EA" w:rsidRPr="0025387E">
        <w:rPr>
          <w:i/>
          <w:iCs/>
          <w:color w:val="auto"/>
        </w:rPr>
        <w:t xml:space="preserve">Sma1 and Sma3 </w:t>
      </w:r>
      <w:r w:rsidR="000369EA" w:rsidRPr="0025387E">
        <w:rPr>
          <w:color w:val="auto"/>
        </w:rPr>
        <w:t xml:space="preserve">developed from </w:t>
      </w:r>
      <w:r w:rsidR="000369EA" w:rsidRPr="0025387E">
        <w:rPr>
          <w:i/>
          <w:iCs/>
          <w:color w:val="auto"/>
        </w:rPr>
        <w:t xml:space="preserve">S. </w:t>
      </w:r>
      <w:proofErr w:type="spellStart"/>
      <w:r w:rsidR="000369EA" w:rsidRPr="0025387E">
        <w:rPr>
          <w:i/>
          <w:iCs/>
          <w:color w:val="auto"/>
        </w:rPr>
        <w:t>maliger</w:t>
      </w:r>
      <w:proofErr w:type="spellEnd"/>
      <w:r w:rsidR="000369EA" w:rsidRPr="0025387E">
        <w:rPr>
          <w:i/>
          <w:iCs/>
          <w:color w:val="auto"/>
        </w:rPr>
        <w:t xml:space="preserve"> </w:t>
      </w:r>
      <w:r w:rsidR="000369EA" w:rsidRPr="0025387E">
        <w:rPr>
          <w:color w:val="auto"/>
        </w:rPr>
        <w:t>(</w:t>
      </w:r>
      <w:proofErr w:type="spellStart"/>
      <w:r w:rsidR="000369EA" w:rsidRPr="0025387E">
        <w:rPr>
          <w:color w:val="auto"/>
        </w:rPr>
        <w:t>Wimberger</w:t>
      </w:r>
      <w:proofErr w:type="spellEnd"/>
      <w:r w:rsidR="000369EA" w:rsidRPr="0025387E">
        <w:rPr>
          <w:color w:val="auto"/>
        </w:rPr>
        <w:t xml:space="preserve"> et al. 1999), as well as eight tri- and tetranucleotide loci </w:t>
      </w:r>
      <w:r w:rsidR="000369EA" w:rsidRPr="0025387E">
        <w:rPr>
          <w:i/>
          <w:iCs/>
          <w:color w:val="auto"/>
        </w:rPr>
        <w:t xml:space="preserve">Sme2, 3, 4, 5, 8, 9, 11, </w:t>
      </w:r>
      <w:ins w:id="60" w:author="Chris Habicht" w:date="2018-11-21T12:33:00Z">
        <w:r w:rsidR="00FE393D" w:rsidRPr="00FE393D">
          <w:rPr>
            <w:iCs/>
            <w:color w:val="auto"/>
            <w:rPrChange w:id="61" w:author="Chris Habicht" w:date="2018-11-21T12:34:00Z">
              <w:rPr>
                <w:i/>
                <w:iCs/>
                <w:color w:val="auto"/>
              </w:rPr>
            </w:rPrChange>
          </w:rPr>
          <w:t>and</w:t>
        </w:r>
        <w:r w:rsidR="00FE393D">
          <w:rPr>
            <w:i/>
            <w:iCs/>
            <w:color w:val="auto"/>
          </w:rPr>
          <w:t xml:space="preserve"> </w:t>
        </w:r>
      </w:ins>
      <w:r w:rsidR="000369EA" w:rsidRPr="0025387E">
        <w:rPr>
          <w:i/>
          <w:iCs/>
          <w:color w:val="auto"/>
        </w:rPr>
        <w:t xml:space="preserve">14 </w:t>
      </w:r>
      <w:r w:rsidR="000369EA" w:rsidRPr="0025387E">
        <w:rPr>
          <w:color w:val="auto"/>
        </w:rPr>
        <w:t xml:space="preserve">developed from </w:t>
      </w:r>
      <w:r w:rsidR="000369EA" w:rsidRPr="0025387E">
        <w:rPr>
          <w:i/>
          <w:iCs/>
          <w:color w:val="auto"/>
        </w:rPr>
        <w:t xml:space="preserve">S. </w:t>
      </w:r>
      <w:proofErr w:type="spellStart"/>
      <w:r w:rsidR="000369EA" w:rsidRPr="0025387E">
        <w:rPr>
          <w:i/>
          <w:iCs/>
          <w:color w:val="auto"/>
        </w:rPr>
        <w:t>melanops</w:t>
      </w:r>
      <w:proofErr w:type="spellEnd"/>
      <w:r w:rsidR="000369EA" w:rsidRPr="0025387E">
        <w:rPr>
          <w:iCs/>
          <w:color w:val="auto"/>
        </w:rPr>
        <w:t xml:space="preserve"> (</w:t>
      </w:r>
      <w:proofErr w:type="spellStart"/>
      <w:r w:rsidR="000369EA" w:rsidRPr="0025387E">
        <w:rPr>
          <w:iCs/>
          <w:color w:val="auto"/>
        </w:rPr>
        <w:t>Seeb</w:t>
      </w:r>
      <w:proofErr w:type="spellEnd"/>
      <w:r w:rsidR="000369EA" w:rsidRPr="0025387E">
        <w:rPr>
          <w:iCs/>
          <w:color w:val="auto"/>
        </w:rPr>
        <w:t xml:space="preserve"> and </w:t>
      </w:r>
      <w:proofErr w:type="spellStart"/>
      <w:r w:rsidR="000369EA" w:rsidRPr="0025387E">
        <w:rPr>
          <w:iCs/>
          <w:color w:val="auto"/>
        </w:rPr>
        <w:t>Seeb</w:t>
      </w:r>
      <w:proofErr w:type="spellEnd"/>
      <w:r w:rsidR="000369EA" w:rsidRPr="0025387E">
        <w:rPr>
          <w:iCs/>
          <w:color w:val="auto"/>
        </w:rPr>
        <w:t xml:space="preserve"> 2007)</w:t>
      </w:r>
      <w:r w:rsidR="000369EA" w:rsidRPr="0025387E">
        <w:rPr>
          <w:color w:val="auto"/>
        </w:rPr>
        <w:t>. Amplification of loci will be conducted both in multiplexes and singularly</w:t>
      </w:r>
      <w:del w:id="62" w:author="Chris Habicht" w:date="2018-11-21T12:30:00Z">
        <w:r w:rsidR="000369EA" w:rsidRPr="0025387E" w:rsidDel="004E3D0D">
          <w:rPr>
            <w:color w:val="auto"/>
          </w:rPr>
          <w:delText xml:space="preserve"> (Table </w:delText>
        </w:r>
        <w:r w:rsidR="00201947" w:rsidDel="004E3D0D">
          <w:rPr>
            <w:color w:val="auto"/>
          </w:rPr>
          <w:delText>6</w:delText>
        </w:r>
        <w:r w:rsidR="000369EA" w:rsidRPr="0025387E" w:rsidDel="004E3D0D">
          <w:rPr>
            <w:color w:val="auto"/>
          </w:rPr>
          <w:delText>)</w:delText>
        </w:r>
      </w:del>
      <w:r w:rsidR="000369EA" w:rsidRPr="0025387E">
        <w:rPr>
          <w:color w:val="auto"/>
        </w:rPr>
        <w:t xml:space="preserve">. Thermal cycler profiles for the two annealing temperatures </w:t>
      </w:r>
      <w:r w:rsidR="000369EA">
        <w:rPr>
          <w:color w:val="auto"/>
        </w:rPr>
        <w:t>will be</w:t>
      </w:r>
      <w:r w:rsidR="000369EA" w:rsidRPr="0025387E">
        <w:rPr>
          <w:color w:val="auto"/>
        </w:rPr>
        <w:t xml:space="preserve"> as follows: 1) 92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(5 min); 25 cycles of 92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(30s)</w:t>
      </w:r>
      <w:r w:rsidR="000369EA">
        <w:rPr>
          <w:color w:val="auto"/>
        </w:rPr>
        <w:t xml:space="preserve"> </w:t>
      </w:r>
      <w:r w:rsidR="000369EA" w:rsidRPr="0025387E">
        <w:rPr>
          <w:color w:val="auto"/>
        </w:rPr>
        <w:t>+</w:t>
      </w:r>
      <w:r w:rsidR="000369EA">
        <w:rPr>
          <w:color w:val="auto"/>
        </w:rPr>
        <w:t xml:space="preserve"> </w:t>
      </w:r>
      <w:r w:rsidR="000369EA" w:rsidRPr="0025387E">
        <w:rPr>
          <w:color w:val="auto"/>
        </w:rPr>
        <w:t>56</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(30 sec)</w:t>
      </w:r>
      <w:r w:rsidR="000369EA">
        <w:rPr>
          <w:color w:val="auto"/>
        </w:rPr>
        <w:t xml:space="preserve"> </w:t>
      </w:r>
      <w:r w:rsidR="000369EA" w:rsidRPr="0025387E">
        <w:rPr>
          <w:color w:val="auto"/>
        </w:rPr>
        <w:t>+</w:t>
      </w:r>
      <w:r w:rsidR="000369EA">
        <w:rPr>
          <w:color w:val="auto"/>
        </w:rPr>
        <w:t xml:space="preserve"> </w:t>
      </w:r>
      <w:r w:rsidR="000369EA" w:rsidRPr="0025387E">
        <w:rPr>
          <w:color w:val="auto"/>
        </w:rPr>
        <w:t>1</w:t>
      </w:r>
      <w:r w:rsidR="000369EA" w:rsidRPr="0025387E">
        <w:rPr>
          <w:color w:val="auto"/>
          <w:vertAlign w:val="superscript"/>
        </w:rPr>
        <w:t>o</w:t>
      </w:r>
      <w:r w:rsidR="000369EA" w:rsidRPr="0025387E">
        <w:rPr>
          <w:color w:val="auto"/>
        </w:rPr>
        <w:t>C/s to 72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w:t>
      </w:r>
      <w:r w:rsidR="000369EA">
        <w:rPr>
          <w:color w:val="auto"/>
        </w:rPr>
        <w:t xml:space="preserve"> </w:t>
      </w:r>
      <w:r w:rsidR="000369EA" w:rsidRPr="0025387E">
        <w:rPr>
          <w:color w:val="auto"/>
        </w:rPr>
        <w:t>72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(20s); 72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(30min) and 2) 92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(5 min); 25 cycles of 92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(30s)</w:t>
      </w:r>
      <w:r w:rsidR="000369EA">
        <w:rPr>
          <w:color w:val="auto"/>
        </w:rPr>
        <w:t xml:space="preserve"> </w:t>
      </w:r>
      <w:r w:rsidR="000369EA" w:rsidRPr="0025387E">
        <w:rPr>
          <w:color w:val="auto"/>
        </w:rPr>
        <w:t>+</w:t>
      </w:r>
      <w:r w:rsidR="000369EA">
        <w:rPr>
          <w:color w:val="auto"/>
        </w:rPr>
        <w:t xml:space="preserve"> </w:t>
      </w:r>
      <w:r w:rsidR="000369EA" w:rsidRPr="0025387E">
        <w:rPr>
          <w:color w:val="auto"/>
        </w:rPr>
        <w:t>58</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(30 sec)</w:t>
      </w:r>
      <w:r w:rsidR="000369EA">
        <w:rPr>
          <w:color w:val="auto"/>
        </w:rPr>
        <w:t xml:space="preserve"> </w:t>
      </w:r>
      <w:r w:rsidR="000369EA" w:rsidRPr="0025387E">
        <w:rPr>
          <w:color w:val="auto"/>
        </w:rPr>
        <w:t>+</w:t>
      </w:r>
      <w:r w:rsidR="000369EA">
        <w:rPr>
          <w:color w:val="auto"/>
        </w:rPr>
        <w:t xml:space="preserve"> </w:t>
      </w:r>
      <w:r w:rsidR="000369EA" w:rsidRPr="0025387E">
        <w:rPr>
          <w:color w:val="auto"/>
        </w:rPr>
        <w:t>1</w:t>
      </w:r>
      <w:r w:rsidR="000369EA" w:rsidRPr="0025387E">
        <w:rPr>
          <w:color w:val="auto"/>
          <w:vertAlign w:val="superscript"/>
        </w:rPr>
        <w:t>o</w:t>
      </w:r>
      <w:r w:rsidR="000369EA" w:rsidRPr="0025387E">
        <w:rPr>
          <w:color w:val="auto"/>
        </w:rPr>
        <w:t>C/s to 72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w:t>
      </w:r>
      <w:r w:rsidR="000369EA">
        <w:rPr>
          <w:color w:val="auto"/>
        </w:rPr>
        <w:t xml:space="preserve"> </w:t>
      </w:r>
      <w:r w:rsidR="000369EA" w:rsidRPr="0025387E">
        <w:rPr>
          <w:color w:val="auto"/>
        </w:rPr>
        <w:t>72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(20s); 72</w:t>
      </w:r>
      <w:r w:rsidR="000369EA" w:rsidRPr="0025387E">
        <w:rPr>
          <w:color w:val="auto"/>
          <w:vertAlign w:val="superscript"/>
        </w:rPr>
        <w:t>o</w:t>
      </w:r>
      <w:r w:rsidR="000369EA" w:rsidRPr="0025387E">
        <w:rPr>
          <w:color w:val="auto"/>
        </w:rPr>
        <w:t>C</w:t>
      </w:r>
      <w:r w:rsidR="000369EA">
        <w:rPr>
          <w:color w:val="auto"/>
        </w:rPr>
        <w:t xml:space="preserve"> </w:t>
      </w:r>
      <w:r w:rsidR="000369EA" w:rsidRPr="0025387E">
        <w:rPr>
          <w:color w:val="auto"/>
        </w:rPr>
        <w:t xml:space="preserve">(30min). </w:t>
      </w:r>
    </w:p>
    <w:p w14:paraId="628FA163" w14:textId="3B2F4CB9" w:rsidR="006724C9" w:rsidRDefault="006724C9" w:rsidP="00F077EE">
      <w:pPr>
        <w:pStyle w:val="Default"/>
        <w:rPr>
          <w:ins w:id="63" w:author="Chris Habicht" w:date="2018-11-21T10:46:00Z"/>
          <w:color w:val="auto"/>
        </w:rPr>
        <w:pPrChange w:id="64" w:author="Olson, Andrew P (DFG)" w:date="2018-11-30T13:14:00Z">
          <w:pPr>
            <w:pStyle w:val="Default"/>
            <w:spacing w:line="360" w:lineRule="auto"/>
          </w:pPr>
        </w:pPrChange>
      </w:pPr>
    </w:p>
    <w:p w14:paraId="209F356B" w14:textId="7454DD0B" w:rsidR="006724C9" w:rsidRPr="004E3D0D" w:rsidRDefault="006724C9" w:rsidP="00F077EE">
      <w:pPr>
        <w:pStyle w:val="Default"/>
        <w:rPr>
          <w:color w:val="auto"/>
        </w:rPr>
        <w:pPrChange w:id="65" w:author="Olson, Andrew P (DFG)" w:date="2018-11-30T13:14:00Z">
          <w:pPr>
            <w:pStyle w:val="Default"/>
            <w:spacing w:line="360" w:lineRule="auto"/>
          </w:pPr>
        </w:pPrChange>
      </w:pPr>
      <w:ins w:id="66" w:author="Chris Habicht" w:date="2018-11-21T10:46:00Z">
        <w:r>
          <w:rPr>
            <w:color w:val="auto"/>
          </w:rPr>
          <w:t>For yelloweye, population</w:t>
        </w:r>
      </w:ins>
      <w:ins w:id="67" w:author="Chris Habicht" w:date="2018-11-21T12:41:00Z">
        <w:r w:rsidR="00346EBF">
          <w:rPr>
            <w:color w:val="auto"/>
          </w:rPr>
          <w:t>s</w:t>
        </w:r>
      </w:ins>
      <w:ins w:id="68" w:author="Chris Habicht" w:date="2018-11-21T10:46:00Z">
        <w:r>
          <w:rPr>
            <w:color w:val="auto"/>
          </w:rPr>
          <w:t xml:space="preserve"> will be distinguished u</w:t>
        </w:r>
      </w:ins>
      <w:ins w:id="69" w:author="Chris Habicht" w:date="2018-11-21T10:47:00Z">
        <w:r>
          <w:rPr>
            <w:color w:val="auto"/>
          </w:rPr>
          <w:t>sing up to nine loci</w:t>
        </w:r>
      </w:ins>
      <w:ins w:id="70" w:author="Chris Habicht" w:date="2018-11-21T12:23:00Z">
        <w:r w:rsidR="006E4CEA">
          <w:rPr>
            <w:color w:val="auto"/>
          </w:rPr>
          <w:t xml:space="preserve"> </w:t>
        </w:r>
        <w:r w:rsidR="004E3D0D">
          <w:rPr>
            <w:color w:val="auto"/>
          </w:rPr>
          <w:t xml:space="preserve">previously used for </w:t>
        </w:r>
      </w:ins>
      <w:ins w:id="71" w:author="Chris Habicht" w:date="2018-11-21T12:24:00Z">
        <w:r w:rsidR="004E3D0D">
          <w:rPr>
            <w:color w:val="auto"/>
          </w:rPr>
          <w:t>examination</w:t>
        </w:r>
      </w:ins>
      <w:ins w:id="72" w:author="Chris Habicht" w:date="2018-11-21T12:23:00Z">
        <w:r w:rsidR="004E3D0D">
          <w:rPr>
            <w:color w:val="auto"/>
          </w:rPr>
          <w:t xml:space="preserve"> of population structure</w:t>
        </w:r>
      </w:ins>
      <w:ins w:id="73" w:author="Chris Habicht" w:date="2018-11-21T12:24:00Z">
        <w:r w:rsidR="004E3D0D">
          <w:rPr>
            <w:color w:val="auto"/>
          </w:rPr>
          <w:t xml:space="preserve"> in this species</w:t>
        </w:r>
      </w:ins>
      <w:ins w:id="74" w:author="Chris Habicht" w:date="2018-11-21T12:23:00Z">
        <w:r w:rsidR="004E3D0D">
          <w:rPr>
            <w:color w:val="auto"/>
          </w:rPr>
          <w:t xml:space="preserve"> </w:t>
        </w:r>
      </w:ins>
      <w:ins w:id="75" w:author="Chris Habicht" w:date="2018-11-21T12:24:00Z">
        <w:r w:rsidR="004E3D0D">
          <w:rPr>
            <w:color w:val="auto"/>
          </w:rPr>
          <w:t>(</w:t>
        </w:r>
        <w:proofErr w:type="spellStart"/>
        <w:r w:rsidR="004E3D0D">
          <w:rPr>
            <w:color w:val="auto"/>
          </w:rPr>
          <w:t>Siegle</w:t>
        </w:r>
        <w:proofErr w:type="spellEnd"/>
        <w:r w:rsidR="004E3D0D">
          <w:rPr>
            <w:color w:val="auto"/>
          </w:rPr>
          <w:t xml:space="preserve"> et al. 2013)</w:t>
        </w:r>
      </w:ins>
      <w:ins w:id="76" w:author="Chris Habicht" w:date="2018-11-21T10:47:00Z">
        <w:r>
          <w:rPr>
            <w:color w:val="auto"/>
          </w:rPr>
          <w:t xml:space="preserve">.  </w:t>
        </w:r>
      </w:ins>
      <w:ins w:id="77" w:author="Chris Habicht" w:date="2018-11-21T10:54:00Z">
        <w:r>
          <w:rPr>
            <w:color w:val="auto"/>
          </w:rPr>
          <w:t xml:space="preserve">Two loci </w:t>
        </w:r>
      </w:ins>
      <w:ins w:id="78" w:author="Chris Habicht" w:date="2018-11-21T12:24:00Z">
        <w:r w:rsidR="004E3D0D">
          <w:rPr>
            <w:color w:val="auto"/>
          </w:rPr>
          <w:t>(</w:t>
        </w:r>
      </w:ins>
      <w:ins w:id="79" w:author="Chris Habicht" w:date="2018-11-21T10:54:00Z">
        <w:r w:rsidRPr="006724C9">
          <w:rPr>
            <w:i/>
            <w:color w:val="auto"/>
            <w:rPrChange w:id="80" w:author="Chris Habicht" w:date="2018-11-21T10:55:00Z">
              <w:rPr>
                <w:color w:val="auto"/>
              </w:rPr>
            </w:rPrChange>
          </w:rPr>
          <w:t>Sal1</w:t>
        </w:r>
      </w:ins>
      <w:ins w:id="81" w:author="Chris Habicht" w:date="2018-11-21T10:55:00Z">
        <w:r>
          <w:rPr>
            <w:color w:val="auto"/>
          </w:rPr>
          <w:t xml:space="preserve"> and </w:t>
        </w:r>
      </w:ins>
      <w:ins w:id="82" w:author="Chris Habicht" w:date="2018-11-21T10:54:00Z">
        <w:r w:rsidRPr="006724C9">
          <w:rPr>
            <w:i/>
            <w:color w:val="auto"/>
            <w:rPrChange w:id="83" w:author="Chris Habicht" w:date="2018-11-21T10:55:00Z">
              <w:rPr>
                <w:color w:val="auto"/>
              </w:rPr>
            </w:rPrChange>
          </w:rPr>
          <w:t>3</w:t>
        </w:r>
      </w:ins>
      <w:ins w:id="84" w:author="Chris Habicht" w:date="2018-11-21T12:24:00Z">
        <w:r w:rsidR="004E3D0D">
          <w:rPr>
            <w:i/>
            <w:color w:val="auto"/>
          </w:rPr>
          <w:t xml:space="preserve">) </w:t>
        </w:r>
        <w:r w:rsidR="004E3D0D" w:rsidRPr="004E3D0D">
          <w:rPr>
            <w:color w:val="auto"/>
            <w:rPrChange w:id="85" w:author="Chris Habicht" w:date="2018-11-21T12:24:00Z">
              <w:rPr>
                <w:i/>
                <w:color w:val="auto"/>
              </w:rPr>
            </w:rPrChange>
          </w:rPr>
          <w:t xml:space="preserve">were </w:t>
        </w:r>
      </w:ins>
      <w:ins w:id="86" w:author="Chris Habicht" w:date="2018-11-21T10:55:00Z">
        <w:r w:rsidRPr="004E3D0D">
          <w:rPr>
            <w:color w:val="auto"/>
            <w:rPrChange w:id="87" w:author="Chris Habicht" w:date="2018-11-21T12:24:00Z">
              <w:rPr>
                <w:i/>
                <w:color w:val="auto"/>
              </w:rPr>
            </w:rPrChange>
          </w:rPr>
          <w:t>developed by</w:t>
        </w:r>
        <w:r>
          <w:rPr>
            <w:i/>
            <w:color w:val="auto"/>
          </w:rPr>
          <w:t xml:space="preserve"> </w:t>
        </w:r>
        <w:r>
          <w:t>Miller</w:t>
        </w:r>
      </w:ins>
      <w:ins w:id="88" w:author="Chris Habicht" w:date="2018-11-21T12:24:00Z">
        <w:r w:rsidR="004E3D0D">
          <w:t xml:space="preserve"> et al</w:t>
        </w:r>
      </w:ins>
      <w:ins w:id="89" w:author="Chris Habicht" w:date="2018-11-21T12:25:00Z">
        <w:r w:rsidR="004E3D0D">
          <w:t>. (</w:t>
        </w:r>
      </w:ins>
      <w:ins w:id="90" w:author="Chris Habicht" w:date="2018-11-21T10:55:00Z">
        <w:r>
          <w:t xml:space="preserve">2000), </w:t>
        </w:r>
      </w:ins>
      <w:ins w:id="91" w:author="Chris Habicht" w:date="2018-11-21T10:56:00Z">
        <w:r>
          <w:t>five</w:t>
        </w:r>
      </w:ins>
      <w:ins w:id="92" w:author="Chris Habicht" w:date="2018-11-21T10:55:00Z">
        <w:r>
          <w:t xml:space="preserve"> loci (</w:t>
        </w:r>
      </w:ins>
      <w:ins w:id="93" w:author="Chris Habicht" w:date="2018-11-21T10:54:00Z">
        <w:r w:rsidRPr="006724C9">
          <w:rPr>
            <w:i/>
            <w:color w:val="auto"/>
            <w:rPrChange w:id="94" w:author="Chris Habicht" w:date="2018-11-21T10:55:00Z">
              <w:rPr>
                <w:color w:val="auto"/>
              </w:rPr>
            </w:rPrChange>
          </w:rPr>
          <w:t>Sme3</w:t>
        </w:r>
      </w:ins>
      <w:ins w:id="95" w:author="Chris Habicht" w:date="2018-11-21T12:25:00Z">
        <w:r w:rsidR="004E3D0D">
          <w:rPr>
            <w:i/>
            <w:color w:val="auto"/>
          </w:rPr>
          <w:t>,</w:t>
        </w:r>
      </w:ins>
      <w:ins w:id="96" w:author="Chris Habicht" w:date="2018-11-21T10:56:00Z">
        <w:r>
          <w:rPr>
            <w:i/>
            <w:color w:val="auto"/>
          </w:rPr>
          <w:t xml:space="preserve"> </w:t>
        </w:r>
      </w:ins>
      <w:ins w:id="97" w:author="Chris Habicht" w:date="2018-11-21T10:54:00Z">
        <w:r w:rsidRPr="006724C9">
          <w:rPr>
            <w:i/>
            <w:color w:val="auto"/>
            <w:rPrChange w:id="98" w:author="Chris Habicht" w:date="2018-11-21T10:55:00Z">
              <w:rPr>
                <w:color w:val="auto"/>
              </w:rPr>
            </w:rPrChange>
          </w:rPr>
          <w:t>5</w:t>
        </w:r>
      </w:ins>
      <w:ins w:id="99" w:author="Chris Habicht" w:date="2018-11-21T12:25:00Z">
        <w:r w:rsidR="004E3D0D">
          <w:rPr>
            <w:i/>
            <w:color w:val="auto"/>
          </w:rPr>
          <w:t xml:space="preserve">, </w:t>
        </w:r>
      </w:ins>
      <w:ins w:id="100" w:author="Chris Habicht" w:date="2018-11-21T10:54:00Z">
        <w:r w:rsidRPr="006724C9">
          <w:rPr>
            <w:i/>
            <w:color w:val="auto"/>
            <w:rPrChange w:id="101" w:author="Chris Habicht" w:date="2018-11-21T10:55:00Z">
              <w:rPr>
                <w:color w:val="auto"/>
              </w:rPr>
            </w:rPrChange>
          </w:rPr>
          <w:t>8</w:t>
        </w:r>
      </w:ins>
      <w:ins w:id="102" w:author="Chris Habicht" w:date="2018-11-21T12:25:00Z">
        <w:r w:rsidR="004E3D0D">
          <w:rPr>
            <w:i/>
            <w:color w:val="auto"/>
          </w:rPr>
          <w:t xml:space="preserve">, </w:t>
        </w:r>
      </w:ins>
      <w:ins w:id="103" w:author="Chris Habicht" w:date="2018-11-21T10:54:00Z">
        <w:r w:rsidRPr="006724C9">
          <w:rPr>
            <w:i/>
            <w:color w:val="auto"/>
            <w:rPrChange w:id="104" w:author="Chris Habicht" w:date="2018-11-21T10:55:00Z">
              <w:rPr>
                <w:color w:val="auto"/>
              </w:rPr>
            </w:rPrChange>
          </w:rPr>
          <w:t>12</w:t>
        </w:r>
      </w:ins>
      <w:ins w:id="105" w:author="Chris Habicht" w:date="2018-11-21T12:25:00Z">
        <w:r w:rsidR="004E3D0D">
          <w:rPr>
            <w:i/>
            <w:color w:val="auto"/>
          </w:rPr>
          <w:t xml:space="preserve">, </w:t>
        </w:r>
      </w:ins>
      <w:ins w:id="106" w:author="Chris Habicht" w:date="2018-11-21T12:33:00Z">
        <w:r w:rsidR="00FE393D" w:rsidRPr="00FE393D">
          <w:rPr>
            <w:color w:val="auto"/>
            <w:rPrChange w:id="107" w:author="Chris Habicht" w:date="2018-11-21T12:34:00Z">
              <w:rPr>
                <w:i/>
                <w:color w:val="auto"/>
              </w:rPr>
            </w:rPrChange>
          </w:rPr>
          <w:t>and</w:t>
        </w:r>
        <w:r w:rsidR="00FE393D">
          <w:rPr>
            <w:i/>
            <w:color w:val="auto"/>
          </w:rPr>
          <w:t xml:space="preserve"> </w:t>
        </w:r>
      </w:ins>
      <w:ins w:id="108" w:author="Chris Habicht" w:date="2018-11-21T10:54:00Z">
        <w:r w:rsidRPr="006724C9">
          <w:rPr>
            <w:i/>
            <w:color w:val="auto"/>
            <w:rPrChange w:id="109" w:author="Chris Habicht" w:date="2018-11-21T10:55:00Z">
              <w:rPr>
                <w:color w:val="auto"/>
              </w:rPr>
            </w:rPrChange>
          </w:rPr>
          <w:t>13</w:t>
        </w:r>
      </w:ins>
      <w:ins w:id="110" w:author="Chris Habicht" w:date="2018-11-21T12:25:00Z">
        <w:r w:rsidR="004E3D0D">
          <w:rPr>
            <w:i/>
            <w:color w:val="auto"/>
          </w:rPr>
          <w:t xml:space="preserve">) </w:t>
        </w:r>
        <w:r w:rsidR="004E3D0D" w:rsidRPr="004E3D0D">
          <w:rPr>
            <w:color w:val="auto"/>
            <w:rPrChange w:id="111" w:author="Chris Habicht" w:date="2018-11-21T12:27:00Z">
              <w:rPr>
                <w:i/>
                <w:color w:val="auto"/>
              </w:rPr>
            </w:rPrChange>
          </w:rPr>
          <w:t>by Seeb et al. (1999)</w:t>
        </w:r>
      </w:ins>
      <w:ins w:id="112" w:author="Chris Habicht" w:date="2018-11-21T12:26:00Z">
        <w:r w:rsidR="004E3D0D" w:rsidRPr="004E3D0D">
          <w:rPr>
            <w:color w:val="auto"/>
            <w:rPrChange w:id="113" w:author="Chris Habicht" w:date="2018-11-21T12:27:00Z">
              <w:rPr>
                <w:i/>
                <w:color w:val="auto"/>
              </w:rPr>
            </w:rPrChange>
          </w:rPr>
          <w:t>, and one locus</w:t>
        </w:r>
        <w:r w:rsidR="004E3D0D">
          <w:rPr>
            <w:i/>
            <w:color w:val="auto"/>
          </w:rPr>
          <w:t xml:space="preserve"> (</w:t>
        </w:r>
      </w:ins>
      <w:ins w:id="114" w:author="Chris Habicht" w:date="2018-11-21T10:54:00Z">
        <w:r w:rsidRPr="006724C9">
          <w:rPr>
            <w:i/>
            <w:color w:val="auto"/>
            <w:rPrChange w:id="115" w:author="Chris Habicht" w:date="2018-11-21T10:55:00Z">
              <w:rPr>
                <w:color w:val="auto"/>
              </w:rPr>
            </w:rPrChange>
          </w:rPr>
          <w:t>Sru9</w:t>
        </w:r>
      </w:ins>
      <w:ins w:id="116" w:author="Chris Habicht" w:date="2018-11-21T12:26:00Z">
        <w:r w:rsidR="004E3D0D">
          <w:rPr>
            <w:i/>
            <w:color w:val="auto"/>
          </w:rPr>
          <w:t xml:space="preserve">) </w:t>
        </w:r>
        <w:r w:rsidR="004E3D0D" w:rsidRPr="004E3D0D">
          <w:rPr>
            <w:color w:val="auto"/>
            <w:rPrChange w:id="117" w:author="Chris Habicht" w:date="2018-11-21T12:27:00Z">
              <w:rPr>
                <w:i/>
                <w:color w:val="auto"/>
              </w:rPr>
            </w:rPrChange>
          </w:rPr>
          <w:t>by Miller et al. (</w:t>
        </w:r>
      </w:ins>
      <w:ins w:id="118" w:author="Chris Habicht" w:date="2018-11-21T12:27:00Z">
        <w:r w:rsidR="004E3D0D" w:rsidRPr="004E3D0D">
          <w:rPr>
            <w:color w:val="auto"/>
            <w:rPrChange w:id="119" w:author="Chris Habicht" w:date="2018-11-21T12:27:00Z">
              <w:rPr>
                <w:i/>
                <w:color w:val="auto"/>
              </w:rPr>
            </w:rPrChange>
          </w:rPr>
          <w:t>2006)</w:t>
        </w:r>
      </w:ins>
      <w:ins w:id="120" w:author="Chris Habicht" w:date="2018-11-21T12:28:00Z">
        <w:r w:rsidR="004E3D0D">
          <w:rPr>
            <w:color w:val="auto"/>
          </w:rPr>
          <w:t>,</w:t>
        </w:r>
      </w:ins>
      <w:ins w:id="121" w:author="Chris Habicht" w:date="2018-11-21T12:27:00Z">
        <w:r w:rsidR="004E3D0D" w:rsidRPr="004E3D0D">
          <w:rPr>
            <w:color w:val="auto"/>
            <w:rPrChange w:id="122" w:author="Chris Habicht" w:date="2018-11-21T12:27:00Z">
              <w:rPr>
                <w:i/>
                <w:color w:val="auto"/>
              </w:rPr>
            </w:rPrChange>
          </w:rPr>
          <w:t xml:space="preserve"> and one locus</w:t>
        </w:r>
        <w:r w:rsidR="004E3D0D">
          <w:rPr>
            <w:i/>
            <w:color w:val="auto"/>
          </w:rPr>
          <w:t xml:space="preserve"> (</w:t>
        </w:r>
      </w:ins>
      <w:ins w:id="123" w:author="Chris Habicht" w:date="2018-11-21T10:54:00Z">
        <w:r w:rsidRPr="006724C9">
          <w:rPr>
            <w:i/>
            <w:color w:val="auto"/>
            <w:rPrChange w:id="124" w:author="Chris Habicht" w:date="2018-11-21T10:55:00Z">
              <w:rPr>
                <w:color w:val="auto"/>
              </w:rPr>
            </w:rPrChange>
          </w:rPr>
          <w:t>Sru20</w:t>
        </w:r>
      </w:ins>
      <w:ins w:id="125" w:author="Chris Habicht" w:date="2018-11-21T12:26:00Z">
        <w:r w:rsidR="004E3D0D">
          <w:rPr>
            <w:i/>
            <w:color w:val="auto"/>
          </w:rPr>
          <w:t xml:space="preserve">) </w:t>
        </w:r>
        <w:r w:rsidR="004E3D0D" w:rsidRPr="004E3D0D">
          <w:rPr>
            <w:color w:val="auto"/>
            <w:rPrChange w:id="126" w:author="Chris Habicht" w:date="2018-11-21T12:27:00Z">
              <w:rPr>
                <w:i/>
                <w:color w:val="auto"/>
              </w:rPr>
            </w:rPrChange>
          </w:rPr>
          <w:t>by</w:t>
        </w:r>
      </w:ins>
      <w:ins w:id="127" w:author="Chris Habicht" w:date="2018-11-21T12:27:00Z">
        <w:r w:rsidR="004E3D0D" w:rsidRPr="004E3D0D">
          <w:rPr>
            <w:color w:val="auto"/>
            <w:rPrChange w:id="128" w:author="Chris Habicht" w:date="2018-11-21T12:27:00Z">
              <w:rPr>
                <w:i/>
                <w:color w:val="auto"/>
              </w:rPr>
            </w:rPrChange>
          </w:rPr>
          <w:t xml:space="preserve"> Miller et al. 2000).</w:t>
        </w:r>
      </w:ins>
      <w:ins w:id="129" w:author="Chris Habicht" w:date="2018-11-21T12:26:00Z">
        <w:r w:rsidR="004E3D0D" w:rsidRPr="004E3D0D">
          <w:rPr>
            <w:color w:val="auto"/>
            <w:rPrChange w:id="130" w:author="Chris Habicht" w:date="2018-11-21T12:27:00Z">
              <w:rPr>
                <w:i/>
                <w:color w:val="auto"/>
              </w:rPr>
            </w:rPrChange>
          </w:rPr>
          <w:t xml:space="preserve"> </w:t>
        </w:r>
      </w:ins>
      <w:ins w:id="131" w:author="Chris Habicht" w:date="2018-11-21T12:29:00Z">
        <w:r w:rsidR="004E3D0D" w:rsidRPr="0025387E">
          <w:rPr>
            <w:color w:val="auto"/>
          </w:rPr>
          <w:t xml:space="preserve">Thermal cycler profiles for the two annealing temperatures </w:t>
        </w:r>
        <w:r w:rsidR="004E3D0D">
          <w:rPr>
            <w:color w:val="auto"/>
          </w:rPr>
          <w:t>will be</w:t>
        </w:r>
        <w:r w:rsidR="004E3D0D" w:rsidRPr="0025387E">
          <w:rPr>
            <w:color w:val="auto"/>
          </w:rPr>
          <w:t xml:space="preserve"> as follow</w:t>
        </w:r>
        <w:r w:rsidR="004E3D0D">
          <w:rPr>
            <w:color w:val="auto"/>
          </w:rPr>
          <w:t xml:space="preserve"> </w:t>
        </w:r>
        <w:proofErr w:type="spellStart"/>
        <w:r w:rsidR="004E3D0D">
          <w:rPr>
            <w:color w:val="auto"/>
          </w:rPr>
          <w:t>Siegle</w:t>
        </w:r>
        <w:proofErr w:type="spellEnd"/>
        <w:r w:rsidR="004E3D0D">
          <w:rPr>
            <w:color w:val="auto"/>
          </w:rPr>
          <w:t xml:space="preserve"> et al. </w:t>
        </w:r>
      </w:ins>
      <w:ins w:id="132" w:author="Chris Habicht" w:date="2018-11-21T12:30:00Z">
        <w:r w:rsidR="004E3D0D">
          <w:rPr>
            <w:color w:val="auto"/>
          </w:rPr>
          <w:t>(</w:t>
        </w:r>
      </w:ins>
      <w:ins w:id="133" w:author="Chris Habicht" w:date="2018-11-21T12:29:00Z">
        <w:r w:rsidR="004E3D0D">
          <w:rPr>
            <w:color w:val="auto"/>
          </w:rPr>
          <w:t>20</w:t>
        </w:r>
      </w:ins>
      <w:ins w:id="134" w:author="Chris Habicht" w:date="2018-11-21T12:30:00Z">
        <w:r w:rsidR="004E3D0D">
          <w:rPr>
            <w:color w:val="auto"/>
          </w:rPr>
          <w:t>13)</w:t>
        </w:r>
      </w:ins>
    </w:p>
    <w:p w14:paraId="10D494BB" w14:textId="77777777" w:rsidR="000369EA" w:rsidRDefault="000369EA" w:rsidP="00F077EE">
      <w:pPr>
        <w:pStyle w:val="Default"/>
        <w:rPr>
          <w:color w:val="auto"/>
        </w:rPr>
        <w:pPrChange w:id="135" w:author="Olson, Andrew P (DFG)" w:date="2018-11-30T13:14:00Z">
          <w:pPr>
            <w:pStyle w:val="Default"/>
            <w:spacing w:line="360" w:lineRule="auto"/>
          </w:pPr>
        </w:pPrChange>
      </w:pPr>
    </w:p>
    <w:p w14:paraId="67060D1C" w14:textId="4F2D1D94" w:rsidR="000369EA" w:rsidRPr="0025387E" w:rsidRDefault="000369EA" w:rsidP="00F077EE">
      <w:pPr>
        <w:pStyle w:val="Default"/>
        <w:rPr>
          <w:color w:val="auto"/>
        </w:rPr>
        <w:pPrChange w:id="136" w:author="Olson, Andrew P (DFG)" w:date="2018-11-30T13:14:00Z">
          <w:pPr>
            <w:pStyle w:val="Default"/>
            <w:spacing w:line="360" w:lineRule="auto"/>
          </w:pPr>
        </w:pPrChange>
      </w:pPr>
      <w:r w:rsidRPr="0025387E">
        <w:rPr>
          <w:color w:val="auto"/>
        </w:rPr>
        <w:t xml:space="preserve">Microsatellites </w:t>
      </w:r>
      <w:r>
        <w:rPr>
          <w:color w:val="auto"/>
        </w:rPr>
        <w:t>will be</w:t>
      </w:r>
      <w:r w:rsidRPr="0025387E">
        <w:rPr>
          <w:color w:val="auto"/>
        </w:rPr>
        <w:t xml:space="preserve"> size fractionated using an ABI 377-96 automated DNA sequencer operated in </w:t>
      </w:r>
      <w:proofErr w:type="spellStart"/>
      <w:r w:rsidRPr="0025387E">
        <w:rPr>
          <w:color w:val="auto"/>
        </w:rPr>
        <w:t>GeneScan</w:t>
      </w:r>
      <w:proofErr w:type="spellEnd"/>
      <w:r w:rsidRPr="0025387E">
        <w:rPr>
          <w:color w:val="auto"/>
        </w:rPr>
        <w:t>™ mode on a 5% denaturing polyacrylamide gel (ABI 1996). The instrument w</w:t>
      </w:r>
      <w:r>
        <w:rPr>
          <w:color w:val="auto"/>
        </w:rPr>
        <w:t>ill be</w:t>
      </w:r>
      <w:r w:rsidRPr="0025387E">
        <w:rPr>
          <w:color w:val="auto"/>
        </w:rPr>
        <w:t xml:space="preserve"> run under Plate Check, </w:t>
      </w:r>
      <w:proofErr w:type="spellStart"/>
      <w:r w:rsidRPr="0025387E">
        <w:rPr>
          <w:color w:val="auto"/>
        </w:rPr>
        <w:t>Prerun</w:t>
      </w:r>
      <w:proofErr w:type="spellEnd"/>
      <w:r w:rsidRPr="0025387E">
        <w:rPr>
          <w:color w:val="auto"/>
        </w:rPr>
        <w:t xml:space="preserve"> and Run modules of 36C-2400. Sample cocktail for loading </w:t>
      </w:r>
      <w:r>
        <w:rPr>
          <w:color w:val="auto"/>
        </w:rPr>
        <w:t xml:space="preserve">will </w:t>
      </w:r>
      <w:r w:rsidRPr="0025387E">
        <w:rPr>
          <w:color w:val="auto"/>
        </w:rPr>
        <w:t>include 2.4uL deionized formamide, 0.4uL GeneScanTM500TAMRATM size standard, 0.4uL loading dye (included in size standard box), and .5uL PCR product. Data w</w:t>
      </w:r>
      <w:r>
        <w:rPr>
          <w:color w:val="auto"/>
        </w:rPr>
        <w:t>ill be</w:t>
      </w:r>
      <w:r w:rsidRPr="0025387E">
        <w:rPr>
          <w:color w:val="auto"/>
        </w:rPr>
        <w:t xml:space="preserve"> analyzed using the internal lane sizing standard and local Southern sizing algorithm in the </w:t>
      </w:r>
      <w:proofErr w:type="spellStart"/>
      <w:r w:rsidRPr="0025387E">
        <w:rPr>
          <w:color w:val="auto"/>
        </w:rPr>
        <w:t>GeneScan</w:t>
      </w:r>
      <w:proofErr w:type="spellEnd"/>
      <w:r w:rsidRPr="0025387E">
        <w:rPr>
          <w:color w:val="auto"/>
        </w:rPr>
        <w:t xml:space="preserve"> software v. 3.2 (ABI 1998). Alleles for each locus w</w:t>
      </w:r>
      <w:r>
        <w:rPr>
          <w:color w:val="auto"/>
        </w:rPr>
        <w:t>ill be</w:t>
      </w:r>
      <w:r w:rsidRPr="0025387E">
        <w:rPr>
          <w:color w:val="auto"/>
        </w:rPr>
        <w:t xml:space="preserve"> scored and data w</w:t>
      </w:r>
      <w:r>
        <w:rPr>
          <w:color w:val="auto"/>
        </w:rPr>
        <w:t>ill be</w:t>
      </w:r>
      <w:r w:rsidRPr="0025387E">
        <w:rPr>
          <w:color w:val="auto"/>
        </w:rPr>
        <w:t xml:space="preserve"> tabulated for importing into statistical software with </w:t>
      </w:r>
      <w:proofErr w:type="spellStart"/>
      <w:r w:rsidRPr="0025387E">
        <w:rPr>
          <w:color w:val="auto"/>
        </w:rPr>
        <w:t>Genotyper</w:t>
      </w:r>
      <w:proofErr w:type="spellEnd"/>
      <w:r w:rsidRPr="0025387E">
        <w:rPr>
          <w:color w:val="auto"/>
        </w:rPr>
        <w:t xml:space="preserve"> software, v. 2.5 (ABI 1996). </w:t>
      </w:r>
    </w:p>
    <w:p w14:paraId="17424590" w14:textId="77777777" w:rsidR="000369EA" w:rsidRDefault="000369EA" w:rsidP="00F077EE">
      <w:pPr>
        <w:pStyle w:val="Default"/>
        <w:rPr>
          <w:color w:val="auto"/>
        </w:rPr>
        <w:pPrChange w:id="137" w:author="Olson, Andrew P (DFG)" w:date="2018-11-30T13:14:00Z">
          <w:pPr>
            <w:pStyle w:val="Default"/>
            <w:spacing w:line="360" w:lineRule="auto"/>
          </w:pPr>
        </w:pPrChange>
      </w:pPr>
    </w:p>
    <w:p w14:paraId="6E31D4BE" w14:textId="64D44B6F" w:rsidR="000369EA" w:rsidRPr="0025387E" w:rsidRDefault="000369EA" w:rsidP="00F077EE">
      <w:pPr>
        <w:pStyle w:val="Default"/>
        <w:rPr>
          <w:color w:val="auto"/>
        </w:rPr>
        <w:pPrChange w:id="138" w:author="Olson, Andrew P (DFG)" w:date="2018-11-30T13:14:00Z">
          <w:pPr>
            <w:pStyle w:val="Default"/>
            <w:spacing w:line="360" w:lineRule="auto"/>
          </w:pPr>
        </w:pPrChange>
      </w:pPr>
      <w:r w:rsidRPr="0025387E">
        <w:rPr>
          <w:color w:val="auto"/>
        </w:rPr>
        <w:t>Allele frequencies and Hardy-Weinberg equilibrium w</w:t>
      </w:r>
      <w:r>
        <w:rPr>
          <w:color w:val="auto"/>
        </w:rPr>
        <w:t>ill be</w:t>
      </w:r>
      <w:r w:rsidRPr="0025387E">
        <w:rPr>
          <w:color w:val="auto"/>
        </w:rPr>
        <w:t xml:space="preserve"> calculated using GENEPOP version 3.4 (Raymond. and </w:t>
      </w:r>
      <w:proofErr w:type="spellStart"/>
      <w:r w:rsidRPr="0025387E">
        <w:rPr>
          <w:color w:val="auto"/>
        </w:rPr>
        <w:t>Rousset</w:t>
      </w:r>
      <w:proofErr w:type="spellEnd"/>
      <w:r w:rsidRPr="0025387E">
        <w:rPr>
          <w:color w:val="auto"/>
        </w:rPr>
        <w:t xml:space="preserve"> 1995) and </w:t>
      </w:r>
      <w:proofErr w:type="spellStart"/>
      <w:r w:rsidRPr="0025387E">
        <w:rPr>
          <w:color w:val="auto"/>
        </w:rPr>
        <w:t>GenAlEx</w:t>
      </w:r>
      <w:proofErr w:type="spellEnd"/>
      <w:r w:rsidRPr="0025387E">
        <w:rPr>
          <w:color w:val="auto"/>
        </w:rPr>
        <w:t xml:space="preserve"> 6 (</w:t>
      </w:r>
      <w:proofErr w:type="spellStart"/>
      <w:r w:rsidRPr="0025387E">
        <w:rPr>
          <w:color w:val="auto"/>
        </w:rPr>
        <w:t>Peakall</w:t>
      </w:r>
      <w:proofErr w:type="spellEnd"/>
      <w:r w:rsidRPr="0025387E">
        <w:rPr>
          <w:color w:val="auto"/>
        </w:rPr>
        <w:t xml:space="preserve"> and </w:t>
      </w:r>
      <w:proofErr w:type="spellStart"/>
      <w:r w:rsidRPr="0025387E">
        <w:rPr>
          <w:color w:val="auto"/>
        </w:rPr>
        <w:t>Smouse</w:t>
      </w:r>
      <w:proofErr w:type="spellEnd"/>
      <w:r w:rsidRPr="0025387E">
        <w:rPr>
          <w:color w:val="auto"/>
        </w:rPr>
        <w:t xml:space="preserve"> 2005). To evaluate the relationships among </w:t>
      </w:r>
      <w:del w:id="139" w:author="Chris Habicht" w:date="2018-11-21T12:58:00Z">
        <w:r w:rsidRPr="0025387E" w:rsidDel="00D73FC9">
          <w:rPr>
            <w:color w:val="auto"/>
          </w:rPr>
          <w:delText>sites</w:delText>
        </w:r>
      </w:del>
      <w:ins w:id="140" w:author="Chris Habicht" w:date="2018-11-21T12:58:00Z">
        <w:r w:rsidR="00D73FC9" w:rsidRPr="0025387E">
          <w:rPr>
            <w:color w:val="auto"/>
          </w:rPr>
          <w:t>s</w:t>
        </w:r>
        <w:r w:rsidR="00D73FC9">
          <w:rPr>
            <w:color w:val="auto"/>
          </w:rPr>
          <w:t>tatistical areas</w:t>
        </w:r>
      </w:ins>
      <w:r w:rsidRPr="0025387E">
        <w:rPr>
          <w:color w:val="auto"/>
        </w:rPr>
        <w:t xml:space="preserve">, </w:t>
      </w:r>
      <w:r w:rsidRPr="0025387E">
        <w:rPr>
          <w:i/>
          <w:iCs/>
          <w:color w:val="auto"/>
        </w:rPr>
        <w:t>F</w:t>
      </w:r>
      <w:r w:rsidRPr="0025387E">
        <w:rPr>
          <w:i/>
          <w:iCs/>
          <w:color w:val="auto"/>
          <w:vertAlign w:val="subscript"/>
        </w:rPr>
        <w:t>ST</w:t>
      </w:r>
      <w:r w:rsidRPr="0025387E">
        <w:rPr>
          <w:i/>
          <w:iCs/>
          <w:color w:val="auto"/>
        </w:rPr>
        <w:t xml:space="preserve"> </w:t>
      </w:r>
      <w:r w:rsidRPr="0025387E">
        <w:rPr>
          <w:color w:val="auto"/>
        </w:rPr>
        <w:t>w</w:t>
      </w:r>
      <w:r>
        <w:rPr>
          <w:color w:val="auto"/>
        </w:rPr>
        <w:t>ill be</w:t>
      </w:r>
      <w:r w:rsidRPr="0025387E">
        <w:rPr>
          <w:color w:val="auto"/>
        </w:rPr>
        <w:t xml:space="preserve"> calculated among all </w:t>
      </w:r>
      <w:ins w:id="141" w:author="Chris Habicht" w:date="2018-11-21T13:01:00Z">
        <w:r w:rsidR="00D73FC9">
          <w:rPr>
            <w:color w:val="auto"/>
          </w:rPr>
          <w:t xml:space="preserve">statistical area </w:t>
        </w:r>
      </w:ins>
      <w:r w:rsidRPr="0025387E">
        <w:rPr>
          <w:color w:val="auto"/>
        </w:rPr>
        <w:t xml:space="preserve">collections as well as pairwise between </w:t>
      </w:r>
      <w:ins w:id="142" w:author="Chris Habicht" w:date="2018-11-21T13:01:00Z">
        <w:r w:rsidR="00D73FC9">
          <w:rPr>
            <w:color w:val="auto"/>
          </w:rPr>
          <w:t xml:space="preserve">statistical area </w:t>
        </w:r>
      </w:ins>
      <w:r w:rsidRPr="0025387E">
        <w:rPr>
          <w:color w:val="auto"/>
        </w:rPr>
        <w:t xml:space="preserve">collections using </w:t>
      </w:r>
      <w:r w:rsidRPr="0025387E">
        <w:rPr>
          <w:i/>
          <w:iCs/>
          <w:color w:val="auto"/>
        </w:rPr>
        <w:t xml:space="preserve">FSTAT </w:t>
      </w:r>
      <w:r w:rsidRPr="0025387E">
        <w:rPr>
          <w:color w:val="auto"/>
        </w:rPr>
        <w:t>version 2.93 (</w:t>
      </w:r>
      <w:proofErr w:type="spellStart"/>
      <w:r w:rsidRPr="0025387E">
        <w:rPr>
          <w:color w:val="auto"/>
        </w:rPr>
        <w:t>Goudet</w:t>
      </w:r>
      <w:proofErr w:type="spellEnd"/>
      <w:r w:rsidRPr="0025387E">
        <w:rPr>
          <w:color w:val="auto"/>
        </w:rPr>
        <w:t xml:space="preserve"> 2001). A matrix of pairwise F</w:t>
      </w:r>
      <w:r w:rsidRPr="0025387E">
        <w:rPr>
          <w:color w:val="auto"/>
          <w:vertAlign w:val="subscript"/>
        </w:rPr>
        <w:t>ST</w:t>
      </w:r>
      <w:r w:rsidRPr="0025387E">
        <w:rPr>
          <w:color w:val="auto"/>
        </w:rPr>
        <w:t xml:space="preserve"> values between all pairs of </w:t>
      </w:r>
      <w:del w:id="143" w:author="Chris Habicht" w:date="2018-11-21T13:01:00Z">
        <w:r w:rsidRPr="0025387E" w:rsidDel="00D73FC9">
          <w:rPr>
            <w:color w:val="auto"/>
          </w:rPr>
          <w:delText xml:space="preserve">populations </w:delText>
        </w:r>
      </w:del>
      <w:ins w:id="144" w:author="Chris Habicht" w:date="2018-11-21T13:01:00Z">
        <w:r w:rsidR="00D73FC9">
          <w:rPr>
            <w:color w:val="auto"/>
          </w:rPr>
          <w:t>statistical areas</w:t>
        </w:r>
        <w:r w:rsidR="00D73FC9" w:rsidRPr="0025387E">
          <w:rPr>
            <w:color w:val="auto"/>
          </w:rPr>
          <w:t xml:space="preserve"> </w:t>
        </w:r>
      </w:ins>
      <w:r w:rsidRPr="0025387E">
        <w:rPr>
          <w:color w:val="auto"/>
        </w:rPr>
        <w:t>w</w:t>
      </w:r>
      <w:r>
        <w:rPr>
          <w:color w:val="auto"/>
        </w:rPr>
        <w:t>ill be</w:t>
      </w:r>
      <w:r w:rsidRPr="0025387E">
        <w:rPr>
          <w:color w:val="auto"/>
        </w:rPr>
        <w:t xml:space="preserve"> computed. Population structure w</w:t>
      </w:r>
      <w:r>
        <w:rPr>
          <w:color w:val="auto"/>
        </w:rPr>
        <w:t>ill be</w:t>
      </w:r>
      <w:r w:rsidRPr="0025387E">
        <w:rPr>
          <w:color w:val="auto"/>
        </w:rPr>
        <w:t xml:space="preserve"> visualized using multidimensional scaling (MDS) of the pairwise values as implemented in </w:t>
      </w:r>
      <w:proofErr w:type="spellStart"/>
      <w:r w:rsidRPr="0025387E">
        <w:rPr>
          <w:i/>
          <w:iCs/>
          <w:color w:val="auto"/>
        </w:rPr>
        <w:t>NtSYS</w:t>
      </w:r>
      <w:proofErr w:type="spellEnd"/>
      <w:r w:rsidRPr="0025387E">
        <w:rPr>
          <w:i/>
          <w:iCs/>
          <w:color w:val="auto"/>
        </w:rPr>
        <w:t xml:space="preserve"> </w:t>
      </w:r>
      <w:r w:rsidRPr="0025387E">
        <w:rPr>
          <w:color w:val="auto"/>
        </w:rPr>
        <w:t xml:space="preserve">(Exeter Software, Setauket, NY) to reduce the dimensionality of the interpopulation distances to three-dimensional space. A </w:t>
      </w:r>
      <w:proofErr w:type="gramStart"/>
      <w:r w:rsidRPr="0025387E">
        <w:rPr>
          <w:color w:val="auto"/>
        </w:rPr>
        <w:t xml:space="preserve">log-likelihood </w:t>
      </w:r>
      <w:r w:rsidRPr="0025387E">
        <w:rPr>
          <w:i/>
          <w:iCs/>
          <w:color w:val="auto"/>
        </w:rPr>
        <w:t xml:space="preserve">G </w:t>
      </w:r>
      <w:r w:rsidRPr="0025387E">
        <w:rPr>
          <w:color w:val="auto"/>
        </w:rPr>
        <w:t>statistics</w:t>
      </w:r>
      <w:proofErr w:type="gramEnd"/>
      <w:r w:rsidRPr="0025387E">
        <w:rPr>
          <w:color w:val="auto"/>
        </w:rPr>
        <w:t xml:space="preserve"> test as implement in </w:t>
      </w:r>
      <w:r w:rsidRPr="0025387E">
        <w:rPr>
          <w:i/>
          <w:iCs/>
          <w:color w:val="auto"/>
        </w:rPr>
        <w:t xml:space="preserve">FSTAT </w:t>
      </w:r>
      <w:r w:rsidRPr="0025387E">
        <w:rPr>
          <w:color w:val="auto"/>
        </w:rPr>
        <w:t>w</w:t>
      </w:r>
      <w:r>
        <w:rPr>
          <w:color w:val="auto"/>
        </w:rPr>
        <w:t xml:space="preserve">ill be </w:t>
      </w:r>
      <w:r w:rsidRPr="0025387E">
        <w:rPr>
          <w:color w:val="auto"/>
        </w:rPr>
        <w:t>used to test for population</w:t>
      </w:r>
      <w:ins w:id="145" w:author="Chris Habicht" w:date="2018-11-21T13:01:00Z">
        <w:r w:rsidR="00D73FC9">
          <w:rPr>
            <w:color w:val="auto"/>
          </w:rPr>
          <w:t xml:space="preserve"> (</w:t>
        </w:r>
      </w:ins>
      <w:ins w:id="146" w:author="Chris Habicht" w:date="2018-11-21T13:02:00Z">
        <w:r w:rsidR="00D73FC9">
          <w:rPr>
            <w:color w:val="auto"/>
          </w:rPr>
          <w:t>statistical</w:t>
        </w:r>
      </w:ins>
      <w:ins w:id="147" w:author="Chris Habicht" w:date="2018-11-21T13:01:00Z">
        <w:r w:rsidR="00D73FC9">
          <w:rPr>
            <w:color w:val="auto"/>
          </w:rPr>
          <w:t xml:space="preserve"> are</w:t>
        </w:r>
      </w:ins>
      <w:ins w:id="148" w:author="Chris Habicht" w:date="2018-11-21T13:02:00Z">
        <w:r w:rsidR="00D73FC9">
          <w:rPr>
            <w:color w:val="auto"/>
          </w:rPr>
          <w:t>as)</w:t>
        </w:r>
      </w:ins>
      <w:r w:rsidRPr="0025387E">
        <w:rPr>
          <w:color w:val="auto"/>
        </w:rPr>
        <w:t xml:space="preserve"> differentiation on a pairwise basis. The test d</w:t>
      </w:r>
      <w:r>
        <w:rPr>
          <w:color w:val="auto"/>
        </w:rPr>
        <w:t>oes</w:t>
      </w:r>
      <w:r w:rsidRPr="0025387E">
        <w:rPr>
          <w:color w:val="auto"/>
        </w:rPr>
        <w:t xml:space="preserve"> not assume random mating within samples and w</w:t>
      </w:r>
      <w:r>
        <w:rPr>
          <w:color w:val="auto"/>
        </w:rPr>
        <w:t>ill be</w:t>
      </w:r>
      <w:r w:rsidRPr="0025387E">
        <w:rPr>
          <w:color w:val="auto"/>
        </w:rPr>
        <w:t xml:space="preserve"> based on 1000 randomizations. The distribution of variation as measured by AMOVA w</w:t>
      </w:r>
      <w:r>
        <w:rPr>
          <w:color w:val="auto"/>
        </w:rPr>
        <w:t>ill be</w:t>
      </w:r>
      <w:r w:rsidRPr="0025387E">
        <w:rPr>
          <w:color w:val="auto"/>
        </w:rPr>
        <w:t xml:space="preserve"> calculated using </w:t>
      </w:r>
      <w:proofErr w:type="spellStart"/>
      <w:r w:rsidRPr="0025387E">
        <w:rPr>
          <w:color w:val="auto"/>
        </w:rPr>
        <w:t>GeneAlEx</w:t>
      </w:r>
      <w:proofErr w:type="spellEnd"/>
      <w:r w:rsidRPr="0025387E">
        <w:rPr>
          <w:color w:val="auto"/>
        </w:rPr>
        <w:t xml:space="preserve"> 6. </w:t>
      </w:r>
      <w:r w:rsidRPr="0025387E">
        <w:rPr>
          <w:i/>
          <w:iCs/>
          <w:color w:val="auto"/>
        </w:rPr>
        <w:t xml:space="preserve">FSTAT </w:t>
      </w:r>
      <w:r w:rsidRPr="0025387E">
        <w:rPr>
          <w:color w:val="auto"/>
        </w:rPr>
        <w:t>w</w:t>
      </w:r>
      <w:r>
        <w:rPr>
          <w:color w:val="auto"/>
        </w:rPr>
        <w:t>ill be</w:t>
      </w:r>
      <w:r w:rsidRPr="0025387E">
        <w:rPr>
          <w:color w:val="auto"/>
        </w:rPr>
        <w:t xml:space="preserve"> also used to estimate allelic richness per locus and </w:t>
      </w:r>
      <w:del w:id="149" w:author="Chris Habicht" w:date="2018-11-21T13:02:00Z">
        <w:r w:rsidRPr="0025387E" w:rsidDel="00D73FC9">
          <w:rPr>
            <w:color w:val="auto"/>
          </w:rPr>
          <w:delText>sample</w:delText>
        </w:r>
      </w:del>
      <w:ins w:id="150" w:author="Chris Habicht" w:date="2018-11-21T13:02:00Z">
        <w:r w:rsidR="00D73FC9">
          <w:rPr>
            <w:color w:val="auto"/>
          </w:rPr>
          <w:t>statistical area</w:t>
        </w:r>
      </w:ins>
      <w:r w:rsidRPr="0025387E">
        <w:rPr>
          <w:color w:val="auto"/>
        </w:rPr>
        <w:t>, over all s</w:t>
      </w:r>
      <w:ins w:id="151" w:author="Chris Habicht" w:date="2018-11-21T13:02:00Z">
        <w:r w:rsidR="00D73FC9">
          <w:rPr>
            <w:color w:val="auto"/>
          </w:rPr>
          <w:t>tatistical areas</w:t>
        </w:r>
      </w:ins>
      <w:del w:id="152" w:author="Chris Habicht" w:date="2018-11-21T13:02:00Z">
        <w:r w:rsidRPr="0025387E" w:rsidDel="00D73FC9">
          <w:rPr>
            <w:color w:val="auto"/>
          </w:rPr>
          <w:delText>amples</w:delText>
        </w:r>
      </w:del>
      <w:r w:rsidRPr="0025387E">
        <w:rPr>
          <w:color w:val="auto"/>
        </w:rPr>
        <w:t xml:space="preserve">, and comparatively between </w:t>
      </w:r>
      <w:del w:id="153" w:author="Chris Habicht" w:date="2018-11-21T12:59:00Z">
        <w:r w:rsidRPr="0025387E" w:rsidDel="00D73FC9">
          <w:rPr>
            <w:color w:val="auto"/>
          </w:rPr>
          <w:delText>regions</w:delText>
        </w:r>
      </w:del>
      <w:ins w:id="154" w:author="Chris Habicht" w:date="2018-11-21T12:59:00Z">
        <w:r w:rsidR="00D73FC9">
          <w:rPr>
            <w:color w:val="auto"/>
          </w:rPr>
          <w:t>statistical areas</w:t>
        </w:r>
      </w:ins>
      <w:r>
        <w:rPr>
          <w:color w:val="auto"/>
        </w:rPr>
        <w:t xml:space="preserve">. </w:t>
      </w:r>
      <w:r w:rsidRPr="0025387E">
        <w:rPr>
          <w:color w:val="auto"/>
        </w:rPr>
        <w:t>Allelic richness is a measure of the number of alleles independent of sample size and</w:t>
      </w:r>
      <w:r>
        <w:rPr>
          <w:color w:val="auto"/>
        </w:rPr>
        <w:t xml:space="preserve"> will </w:t>
      </w:r>
      <w:r w:rsidRPr="0025387E">
        <w:rPr>
          <w:color w:val="auto"/>
        </w:rPr>
        <w:t>allow</w:t>
      </w:r>
      <w:r>
        <w:rPr>
          <w:color w:val="auto"/>
        </w:rPr>
        <w:t xml:space="preserve"> for</w:t>
      </w:r>
      <w:r w:rsidRPr="0025387E">
        <w:rPr>
          <w:color w:val="auto"/>
        </w:rPr>
        <w:t xml:space="preserve"> comparison of the quantity among populations or groups of populations with differing sample sizes. </w:t>
      </w:r>
    </w:p>
    <w:p w14:paraId="25A72F76" w14:textId="77777777" w:rsidR="00D73FC9" w:rsidRDefault="00D73FC9" w:rsidP="00F077EE">
      <w:pPr>
        <w:pStyle w:val="Default"/>
        <w:rPr>
          <w:ins w:id="155" w:author="Chris Habicht" w:date="2018-11-21T13:03:00Z"/>
          <w:color w:val="auto"/>
        </w:rPr>
        <w:pPrChange w:id="156" w:author="Olson, Andrew P (DFG)" w:date="2018-11-30T13:14:00Z">
          <w:pPr>
            <w:pStyle w:val="Default"/>
            <w:spacing w:line="360" w:lineRule="auto"/>
          </w:pPr>
        </w:pPrChange>
      </w:pPr>
    </w:p>
    <w:p w14:paraId="6FA2F22E" w14:textId="200ECBDF" w:rsidR="00201947" w:rsidRPr="00D73FC9" w:rsidRDefault="000369EA" w:rsidP="00F077EE">
      <w:pPr>
        <w:pStyle w:val="Default"/>
        <w:rPr>
          <w:rPrChange w:id="157" w:author="Chris Habicht" w:date="2018-11-21T13:03:00Z">
            <w:rPr>
              <w:highlight w:val="yellow"/>
            </w:rPr>
          </w:rPrChange>
        </w:rPr>
        <w:pPrChange w:id="158" w:author="Olson, Andrew P (DFG)" w:date="2018-11-30T13:14:00Z">
          <w:pPr/>
        </w:pPrChange>
      </w:pPr>
      <w:commentRangeStart w:id="159"/>
      <w:commentRangeStart w:id="160"/>
      <w:r w:rsidRPr="00D73FC9">
        <w:rPr>
          <w:color w:val="auto"/>
          <w:rPrChange w:id="161" w:author="Chris Habicht" w:date="2018-11-21T13:03:00Z">
            <w:rPr>
              <w:highlight w:val="yellow"/>
            </w:rPr>
          </w:rPrChange>
        </w:rPr>
        <w:t>An</w:t>
      </w:r>
      <w:commentRangeEnd w:id="159"/>
      <w:r w:rsidRPr="00D73FC9">
        <w:rPr>
          <w:rPrChange w:id="162" w:author="Chris Habicht" w:date="2018-11-21T13:03:00Z">
            <w:rPr>
              <w:rStyle w:val="CommentReference"/>
              <w:rFonts w:asciiTheme="minorHAnsi" w:hAnsiTheme="minorHAnsi" w:cstheme="minorBidi"/>
            </w:rPr>
          </w:rPrChange>
        </w:rPr>
        <w:commentReference w:id="159"/>
      </w:r>
      <w:commentRangeEnd w:id="160"/>
      <w:r w:rsidR="00D73FC9">
        <w:rPr>
          <w:rStyle w:val="CommentReference"/>
          <w:rFonts w:ascii="Times New Roman" w:hAnsi="Times New Roman"/>
          <w:color w:val="auto"/>
        </w:rPr>
        <w:commentReference w:id="160"/>
      </w:r>
      <w:r w:rsidRPr="00D73FC9">
        <w:rPr>
          <w:color w:val="auto"/>
          <w:rPrChange w:id="163" w:author="Chris Habicht" w:date="2018-11-21T13:03:00Z">
            <w:rPr>
              <w:highlight w:val="yellow"/>
            </w:rPr>
          </w:rPrChange>
        </w:rPr>
        <w:t xml:space="preserve"> </w:t>
      </w:r>
      <w:r w:rsidRPr="00D73FC9">
        <w:rPr>
          <w:color w:val="auto"/>
          <w:rPrChange w:id="164" w:author="Chris Habicht" w:date="2018-11-21T13:03:00Z">
            <w:rPr>
              <w:i/>
              <w:iCs/>
              <w:highlight w:val="yellow"/>
            </w:rPr>
          </w:rPrChange>
        </w:rPr>
        <w:t xml:space="preserve">isolation-by-distance </w:t>
      </w:r>
      <w:r w:rsidRPr="00D73FC9">
        <w:rPr>
          <w:color w:val="auto"/>
          <w:rPrChange w:id="165" w:author="Chris Habicht" w:date="2018-11-21T13:03:00Z">
            <w:rPr>
              <w:highlight w:val="yellow"/>
            </w:rPr>
          </w:rPrChange>
        </w:rPr>
        <w:t xml:space="preserve">analysis will be also conducted to evaluate whether the genetic similarity among </w:t>
      </w:r>
      <w:del w:id="166" w:author="Chris Habicht" w:date="2018-11-21T13:04:00Z">
        <w:r w:rsidRPr="00D73FC9" w:rsidDel="00A15384">
          <w:rPr>
            <w:color w:val="auto"/>
            <w:rPrChange w:id="167" w:author="Chris Habicht" w:date="2018-11-21T13:03:00Z">
              <w:rPr>
                <w:highlight w:val="yellow"/>
              </w:rPr>
            </w:rPrChange>
          </w:rPr>
          <w:delText xml:space="preserve">populations </w:delText>
        </w:r>
      </w:del>
      <w:ins w:id="168" w:author="Chris Habicht" w:date="2018-11-21T13:04:00Z">
        <w:r w:rsidR="00A15384">
          <w:rPr>
            <w:color w:val="auto"/>
          </w:rPr>
          <w:t>statistical areas</w:t>
        </w:r>
        <w:r w:rsidR="00A15384" w:rsidRPr="00D73FC9">
          <w:rPr>
            <w:color w:val="auto"/>
            <w:rPrChange w:id="169" w:author="Chris Habicht" w:date="2018-11-21T13:03:00Z">
              <w:rPr>
                <w:highlight w:val="yellow"/>
              </w:rPr>
            </w:rPrChange>
          </w:rPr>
          <w:t xml:space="preserve"> </w:t>
        </w:r>
      </w:ins>
      <w:r w:rsidRPr="00D73FC9">
        <w:rPr>
          <w:color w:val="auto"/>
          <w:rPrChange w:id="170" w:author="Chris Habicht" w:date="2018-11-21T13:03:00Z">
            <w:rPr>
              <w:highlight w:val="yellow"/>
            </w:rPr>
          </w:rPrChange>
        </w:rPr>
        <w:t>decrease as the geographic distance between them increases. Mantel tests as implemented in the computer program IBDWS Version 2.1 (</w:t>
      </w:r>
      <w:proofErr w:type="spellStart"/>
      <w:r w:rsidRPr="00D73FC9">
        <w:rPr>
          <w:color w:val="auto"/>
          <w:rPrChange w:id="171" w:author="Chris Habicht" w:date="2018-11-21T13:03:00Z">
            <w:rPr>
              <w:highlight w:val="yellow"/>
            </w:rPr>
          </w:rPrChange>
        </w:rPr>
        <w:t>Bohonak</w:t>
      </w:r>
      <w:proofErr w:type="spellEnd"/>
      <w:r w:rsidRPr="00D73FC9">
        <w:rPr>
          <w:color w:val="auto"/>
          <w:rPrChange w:id="172" w:author="Chris Habicht" w:date="2018-11-21T13:03:00Z">
            <w:rPr>
              <w:highlight w:val="yellow"/>
            </w:rPr>
          </w:rPrChange>
        </w:rPr>
        <w:t xml:space="preserve"> et al. 2005) will be used to evaluate distances matrices for association between genetic divergence and geographic distance 2 (km) over the range of the study. Geographic distance will </w:t>
      </w:r>
      <w:r w:rsidRPr="00D73FC9">
        <w:rPr>
          <w:color w:val="auto"/>
          <w:rPrChange w:id="173" w:author="Chris Habicht" w:date="2018-11-21T13:03:00Z">
            <w:rPr>
              <w:highlight w:val="yellow"/>
            </w:rPr>
          </w:rPrChange>
        </w:rPr>
        <w:lastRenderedPageBreak/>
        <w:t>be measured as shortest coastal point to point distance.</w:t>
      </w:r>
      <w:ins w:id="174" w:author="Chris Habicht" w:date="2018-11-21T13:04:00Z">
        <w:r w:rsidR="00A15384">
          <w:rPr>
            <w:color w:val="auto"/>
          </w:rPr>
          <w:t xml:space="preserve">  </w:t>
        </w:r>
      </w:ins>
      <w:ins w:id="175" w:author="Chris Habicht" w:date="2018-11-21T13:05:00Z">
        <w:r w:rsidR="00A15384">
          <w:rPr>
            <w:color w:val="auto"/>
          </w:rPr>
          <w:t>Point locations for each statistical area will be the geographic center of the area.</w:t>
        </w:r>
      </w:ins>
    </w:p>
    <w:p w14:paraId="5931C745" w14:textId="77777777" w:rsidR="00201947" w:rsidRPr="0025387E" w:rsidRDefault="00201947" w:rsidP="00201947">
      <w:pPr>
        <w:autoSpaceDE w:val="0"/>
        <w:autoSpaceDN w:val="0"/>
        <w:adjustRightInd w:val="0"/>
        <w:spacing w:after="0"/>
        <w:ind w:left="720" w:hanging="720"/>
        <w:rPr>
          <w:color w:val="000000"/>
        </w:rPr>
      </w:pPr>
    </w:p>
    <w:p w14:paraId="7F4A1CD5" w14:textId="7EB82CA8" w:rsidR="00201947" w:rsidDel="004E3D0D" w:rsidRDefault="00201947" w:rsidP="00201947">
      <w:pPr>
        <w:pStyle w:val="Caption"/>
        <w:keepNext/>
        <w:rPr>
          <w:del w:id="176" w:author="Chris Habicht" w:date="2018-11-21T12:30:00Z"/>
        </w:rPr>
      </w:pPr>
      <w:del w:id="177" w:author="Chris Habicht" w:date="2018-11-21T12:30:00Z">
        <w:r w:rsidDel="004E3D0D">
          <w:delText xml:space="preserve">Table </w:delText>
        </w:r>
        <w:r w:rsidR="00C83DB8" w:rsidDel="004E3D0D">
          <w:rPr>
            <w:noProof/>
          </w:rPr>
          <w:fldChar w:fldCharType="begin"/>
        </w:r>
        <w:r w:rsidR="00C83DB8" w:rsidDel="004E3D0D">
          <w:rPr>
            <w:noProof/>
          </w:rPr>
          <w:delInstrText xml:space="preserve"> SEQ Table \* ARABIC </w:delInstrText>
        </w:r>
        <w:r w:rsidR="00C83DB8" w:rsidDel="004E3D0D">
          <w:rPr>
            <w:noProof/>
          </w:rPr>
          <w:fldChar w:fldCharType="separate"/>
        </w:r>
        <w:r w:rsidDel="004E3D0D">
          <w:rPr>
            <w:noProof/>
          </w:rPr>
          <w:delText>6</w:delText>
        </w:r>
        <w:r w:rsidR="00C83DB8" w:rsidDel="004E3D0D">
          <w:rPr>
            <w:noProof/>
          </w:rPr>
          <w:fldChar w:fldCharType="end"/>
        </w:r>
        <w:r w:rsidDel="004E3D0D">
          <w:delText xml:space="preserve">. </w:delText>
        </w:r>
        <w:r w:rsidRPr="00342A33" w:rsidDel="004E3D0D">
          <w:delText>Annealing temperatures (Ta), primer concentration, and loci for PCR single and multiplex amplifications.</w:delText>
        </w:r>
      </w:del>
    </w:p>
    <w:tbl>
      <w:tblPr>
        <w:tblW w:w="0" w:type="auto"/>
        <w:tblInd w:w="64" w:type="dxa"/>
        <w:tblLayout w:type="fixed"/>
        <w:tblLook w:val="0000" w:firstRow="0" w:lastRow="0" w:firstColumn="0" w:lastColumn="0" w:noHBand="0" w:noVBand="0"/>
      </w:tblPr>
      <w:tblGrid>
        <w:gridCol w:w="2718"/>
        <w:gridCol w:w="1098"/>
        <w:gridCol w:w="1962"/>
        <w:gridCol w:w="3330"/>
      </w:tblGrid>
      <w:tr w:rsidR="00201947" w:rsidRPr="0025387E" w:rsidDel="004E3D0D" w14:paraId="3F5A8A8D" w14:textId="4616EFCF" w:rsidTr="00104E72">
        <w:trPr>
          <w:trHeight w:val="295"/>
          <w:del w:id="178" w:author="Chris Habicht" w:date="2018-11-21T12:30:00Z"/>
        </w:trPr>
        <w:tc>
          <w:tcPr>
            <w:tcW w:w="2718" w:type="dxa"/>
            <w:tcBorders>
              <w:top w:val="single" w:sz="4" w:space="0" w:color="auto"/>
              <w:bottom w:val="single" w:sz="4" w:space="0" w:color="auto"/>
            </w:tcBorders>
          </w:tcPr>
          <w:p w14:paraId="65B685F2" w14:textId="6FCA0D23" w:rsidR="00201947" w:rsidRPr="0025387E" w:rsidDel="004E3D0D" w:rsidRDefault="00201947" w:rsidP="00104E72">
            <w:pPr>
              <w:pStyle w:val="Default"/>
              <w:rPr>
                <w:del w:id="179" w:author="Chris Habicht" w:date="2018-11-21T12:30:00Z"/>
              </w:rPr>
            </w:pPr>
            <w:del w:id="180" w:author="Chris Habicht" w:date="2018-11-21T12:30:00Z">
              <w:r w:rsidRPr="0025387E" w:rsidDel="004E3D0D">
                <w:delText xml:space="preserve">Multiplex designation </w:delText>
              </w:r>
            </w:del>
          </w:p>
        </w:tc>
        <w:tc>
          <w:tcPr>
            <w:tcW w:w="1098" w:type="dxa"/>
            <w:tcBorders>
              <w:top w:val="single" w:sz="4" w:space="0" w:color="auto"/>
              <w:bottom w:val="single" w:sz="4" w:space="0" w:color="auto"/>
            </w:tcBorders>
          </w:tcPr>
          <w:p w14:paraId="263D73A0" w14:textId="3566F5F8" w:rsidR="00201947" w:rsidRPr="0025387E" w:rsidDel="004E3D0D" w:rsidRDefault="00201947" w:rsidP="00104E72">
            <w:pPr>
              <w:pStyle w:val="Default"/>
              <w:rPr>
                <w:del w:id="181" w:author="Chris Habicht" w:date="2018-11-21T12:30:00Z"/>
              </w:rPr>
            </w:pPr>
            <w:del w:id="182" w:author="Chris Habicht" w:date="2018-11-21T12:30:00Z">
              <w:r w:rsidRPr="0025387E" w:rsidDel="004E3D0D">
                <w:delText xml:space="preserve">Ta </w:delText>
              </w:r>
            </w:del>
          </w:p>
        </w:tc>
        <w:tc>
          <w:tcPr>
            <w:tcW w:w="1962" w:type="dxa"/>
            <w:tcBorders>
              <w:top w:val="single" w:sz="4" w:space="0" w:color="auto"/>
              <w:bottom w:val="single" w:sz="4" w:space="0" w:color="auto"/>
            </w:tcBorders>
          </w:tcPr>
          <w:p w14:paraId="1E898B62" w14:textId="49F7077B" w:rsidR="00201947" w:rsidRPr="0025387E" w:rsidDel="004E3D0D" w:rsidRDefault="00201947" w:rsidP="00104E72">
            <w:pPr>
              <w:pStyle w:val="Default"/>
              <w:rPr>
                <w:del w:id="183" w:author="Chris Habicht" w:date="2018-11-21T12:30:00Z"/>
              </w:rPr>
            </w:pPr>
            <w:del w:id="184" w:author="Chris Habicht" w:date="2018-11-21T12:30:00Z">
              <w:r w:rsidRPr="0025387E" w:rsidDel="004E3D0D">
                <w:delText xml:space="preserve">Locus </w:delText>
              </w:r>
            </w:del>
          </w:p>
        </w:tc>
        <w:tc>
          <w:tcPr>
            <w:tcW w:w="3330" w:type="dxa"/>
            <w:tcBorders>
              <w:top w:val="single" w:sz="4" w:space="0" w:color="auto"/>
              <w:bottom w:val="single" w:sz="4" w:space="0" w:color="auto"/>
            </w:tcBorders>
          </w:tcPr>
          <w:p w14:paraId="1DB4E24E" w14:textId="24E6D21A" w:rsidR="00201947" w:rsidRPr="0025387E" w:rsidDel="004E3D0D" w:rsidRDefault="00201947" w:rsidP="00104E72">
            <w:pPr>
              <w:pStyle w:val="Default"/>
              <w:rPr>
                <w:del w:id="185" w:author="Chris Habicht" w:date="2018-11-21T12:30:00Z"/>
              </w:rPr>
            </w:pPr>
            <w:del w:id="186" w:author="Chris Habicht" w:date="2018-11-21T12:30:00Z">
              <w:r w:rsidRPr="0025387E" w:rsidDel="004E3D0D">
                <w:delText xml:space="preserve">Primer Concentration </w:delText>
              </w:r>
            </w:del>
          </w:p>
        </w:tc>
      </w:tr>
      <w:tr w:rsidR="00201947" w:rsidRPr="0025387E" w:rsidDel="004E3D0D" w14:paraId="5FCF9CA9" w14:textId="4A94B74A" w:rsidTr="00104E72">
        <w:trPr>
          <w:trHeight w:val="172"/>
          <w:del w:id="187" w:author="Chris Habicht" w:date="2018-11-21T12:30:00Z"/>
        </w:trPr>
        <w:tc>
          <w:tcPr>
            <w:tcW w:w="2718" w:type="dxa"/>
            <w:tcBorders>
              <w:top w:val="single" w:sz="4" w:space="0" w:color="auto"/>
            </w:tcBorders>
          </w:tcPr>
          <w:p w14:paraId="0F821041" w14:textId="78FAB329" w:rsidR="00201947" w:rsidRPr="0025387E" w:rsidDel="004E3D0D" w:rsidRDefault="00201947" w:rsidP="00104E72">
            <w:pPr>
              <w:pStyle w:val="Default"/>
              <w:rPr>
                <w:del w:id="188" w:author="Chris Habicht" w:date="2018-11-21T12:30:00Z"/>
              </w:rPr>
            </w:pPr>
            <w:del w:id="189" w:author="Chris Habicht" w:date="2018-11-21T12:30:00Z">
              <w:r w:rsidRPr="0025387E" w:rsidDel="004E3D0D">
                <w:delText xml:space="preserve">Panel 1 </w:delText>
              </w:r>
            </w:del>
          </w:p>
        </w:tc>
        <w:tc>
          <w:tcPr>
            <w:tcW w:w="1098" w:type="dxa"/>
            <w:tcBorders>
              <w:top w:val="single" w:sz="4" w:space="0" w:color="auto"/>
            </w:tcBorders>
          </w:tcPr>
          <w:p w14:paraId="0BB6369A" w14:textId="44B8195D" w:rsidR="00201947" w:rsidRPr="0025387E" w:rsidDel="004E3D0D" w:rsidRDefault="00201947" w:rsidP="00104E72">
            <w:pPr>
              <w:pStyle w:val="Default"/>
              <w:rPr>
                <w:del w:id="190" w:author="Chris Habicht" w:date="2018-11-21T12:30:00Z"/>
              </w:rPr>
            </w:pPr>
            <w:del w:id="191" w:author="Chris Habicht" w:date="2018-11-21T12:30:00Z">
              <w:r w:rsidRPr="0025387E" w:rsidDel="004E3D0D">
                <w:delText>58</w:delText>
              </w:r>
              <w:r w:rsidRPr="0025387E" w:rsidDel="004E3D0D">
                <w:rPr>
                  <w:vertAlign w:val="superscript"/>
                </w:rPr>
                <w:delText>o</w:delText>
              </w:r>
              <w:r w:rsidRPr="0025387E" w:rsidDel="004E3D0D">
                <w:delText xml:space="preserve">C </w:delText>
              </w:r>
            </w:del>
          </w:p>
        </w:tc>
        <w:tc>
          <w:tcPr>
            <w:tcW w:w="1962" w:type="dxa"/>
            <w:tcBorders>
              <w:top w:val="single" w:sz="4" w:space="0" w:color="auto"/>
            </w:tcBorders>
          </w:tcPr>
          <w:p w14:paraId="68597321" w14:textId="65B1ED29" w:rsidR="00201947" w:rsidRPr="0025387E" w:rsidDel="004E3D0D" w:rsidRDefault="00201947" w:rsidP="00104E72">
            <w:pPr>
              <w:pStyle w:val="Default"/>
              <w:rPr>
                <w:del w:id="192" w:author="Chris Habicht" w:date="2018-11-21T12:30:00Z"/>
              </w:rPr>
            </w:pPr>
            <w:del w:id="193" w:author="Chris Habicht" w:date="2018-11-21T12:30:00Z">
              <w:r w:rsidRPr="0025387E" w:rsidDel="004E3D0D">
                <w:rPr>
                  <w:i/>
                  <w:iCs/>
                </w:rPr>
                <w:delText xml:space="preserve">Sma1 </w:delText>
              </w:r>
            </w:del>
          </w:p>
        </w:tc>
        <w:tc>
          <w:tcPr>
            <w:tcW w:w="3330" w:type="dxa"/>
            <w:tcBorders>
              <w:top w:val="single" w:sz="4" w:space="0" w:color="auto"/>
            </w:tcBorders>
          </w:tcPr>
          <w:p w14:paraId="4AA2BA3D" w14:textId="75E418B4" w:rsidR="00201947" w:rsidRPr="0025387E" w:rsidDel="004E3D0D" w:rsidRDefault="00201947" w:rsidP="00104E72">
            <w:pPr>
              <w:pStyle w:val="Default"/>
              <w:rPr>
                <w:del w:id="194" w:author="Chris Habicht" w:date="2018-11-21T12:30:00Z"/>
              </w:rPr>
            </w:pPr>
            <w:del w:id="195" w:author="Chris Habicht" w:date="2018-11-21T12:30:00Z">
              <w:r w:rsidRPr="0025387E" w:rsidDel="004E3D0D">
                <w:delText xml:space="preserve">0.040 μM </w:delText>
              </w:r>
            </w:del>
          </w:p>
        </w:tc>
      </w:tr>
      <w:tr w:rsidR="00201947" w:rsidRPr="0025387E" w:rsidDel="004E3D0D" w14:paraId="29C67032" w14:textId="6DBCB2FB" w:rsidTr="00104E72">
        <w:trPr>
          <w:trHeight w:val="159"/>
          <w:del w:id="196" w:author="Chris Habicht" w:date="2018-11-21T12:30:00Z"/>
        </w:trPr>
        <w:tc>
          <w:tcPr>
            <w:tcW w:w="2718" w:type="dxa"/>
          </w:tcPr>
          <w:p w14:paraId="3AB9EBD1" w14:textId="46485C23" w:rsidR="00201947" w:rsidRPr="0025387E" w:rsidDel="004E3D0D" w:rsidRDefault="00201947" w:rsidP="00104E72">
            <w:pPr>
              <w:pStyle w:val="Default"/>
              <w:rPr>
                <w:del w:id="197" w:author="Chris Habicht" w:date="2018-11-21T12:30:00Z"/>
              </w:rPr>
            </w:pPr>
          </w:p>
        </w:tc>
        <w:tc>
          <w:tcPr>
            <w:tcW w:w="1098" w:type="dxa"/>
          </w:tcPr>
          <w:p w14:paraId="09988466" w14:textId="610384C7" w:rsidR="00201947" w:rsidRPr="0025387E" w:rsidDel="004E3D0D" w:rsidRDefault="00201947" w:rsidP="00104E72">
            <w:pPr>
              <w:pStyle w:val="Default"/>
              <w:rPr>
                <w:del w:id="198" w:author="Chris Habicht" w:date="2018-11-21T12:30:00Z"/>
              </w:rPr>
            </w:pPr>
          </w:p>
        </w:tc>
        <w:tc>
          <w:tcPr>
            <w:tcW w:w="1962" w:type="dxa"/>
          </w:tcPr>
          <w:p w14:paraId="3B1BFDDE" w14:textId="5F09ACDE" w:rsidR="00201947" w:rsidRPr="0025387E" w:rsidDel="004E3D0D" w:rsidRDefault="00201947" w:rsidP="00104E72">
            <w:pPr>
              <w:pStyle w:val="Default"/>
              <w:rPr>
                <w:del w:id="199" w:author="Chris Habicht" w:date="2018-11-21T12:30:00Z"/>
              </w:rPr>
            </w:pPr>
            <w:del w:id="200" w:author="Chris Habicht" w:date="2018-11-21T12:30:00Z">
              <w:r w:rsidRPr="0025387E" w:rsidDel="004E3D0D">
                <w:rPr>
                  <w:i/>
                  <w:iCs/>
                </w:rPr>
                <w:delText xml:space="preserve">Sma3 </w:delText>
              </w:r>
            </w:del>
          </w:p>
        </w:tc>
        <w:tc>
          <w:tcPr>
            <w:tcW w:w="3330" w:type="dxa"/>
          </w:tcPr>
          <w:p w14:paraId="3BE70C0F" w14:textId="1139B40B" w:rsidR="00201947" w:rsidRPr="0025387E" w:rsidDel="004E3D0D" w:rsidRDefault="00201947" w:rsidP="00104E72">
            <w:pPr>
              <w:pStyle w:val="Default"/>
              <w:rPr>
                <w:del w:id="201" w:author="Chris Habicht" w:date="2018-11-21T12:30:00Z"/>
              </w:rPr>
            </w:pPr>
            <w:del w:id="202" w:author="Chris Habicht" w:date="2018-11-21T12:30:00Z">
              <w:r w:rsidRPr="0025387E" w:rsidDel="004E3D0D">
                <w:delText xml:space="preserve">0.025 μM </w:delText>
              </w:r>
            </w:del>
          </w:p>
        </w:tc>
      </w:tr>
      <w:tr w:rsidR="00201947" w:rsidRPr="0025387E" w:rsidDel="004E3D0D" w14:paraId="0F5B1CF4" w14:textId="6E6CAD91" w:rsidTr="00104E72">
        <w:trPr>
          <w:trHeight w:val="172"/>
          <w:del w:id="203" w:author="Chris Habicht" w:date="2018-11-21T12:30:00Z"/>
        </w:trPr>
        <w:tc>
          <w:tcPr>
            <w:tcW w:w="2718" w:type="dxa"/>
          </w:tcPr>
          <w:p w14:paraId="3CCAF259" w14:textId="7B2B2EBB" w:rsidR="00201947" w:rsidRPr="0025387E" w:rsidDel="004E3D0D" w:rsidRDefault="00201947" w:rsidP="00104E72">
            <w:pPr>
              <w:pStyle w:val="Default"/>
              <w:rPr>
                <w:del w:id="204" w:author="Chris Habicht" w:date="2018-11-21T12:30:00Z"/>
              </w:rPr>
            </w:pPr>
            <w:del w:id="205" w:author="Chris Habicht" w:date="2018-11-21T12:30:00Z">
              <w:r w:rsidRPr="0025387E" w:rsidDel="004E3D0D">
                <w:delText xml:space="preserve">Panel 2 </w:delText>
              </w:r>
            </w:del>
          </w:p>
        </w:tc>
        <w:tc>
          <w:tcPr>
            <w:tcW w:w="1098" w:type="dxa"/>
          </w:tcPr>
          <w:p w14:paraId="50C02569" w14:textId="42ACBD56" w:rsidR="00201947" w:rsidRPr="0025387E" w:rsidDel="004E3D0D" w:rsidRDefault="00201947" w:rsidP="00104E72">
            <w:pPr>
              <w:pStyle w:val="Default"/>
              <w:rPr>
                <w:del w:id="206" w:author="Chris Habicht" w:date="2018-11-21T12:30:00Z"/>
              </w:rPr>
            </w:pPr>
            <w:del w:id="207" w:author="Chris Habicht" w:date="2018-11-21T12:30:00Z">
              <w:r w:rsidRPr="0025387E" w:rsidDel="004E3D0D">
                <w:delText>56</w:delText>
              </w:r>
              <w:r w:rsidRPr="0025387E" w:rsidDel="004E3D0D">
                <w:rPr>
                  <w:vertAlign w:val="superscript"/>
                </w:rPr>
                <w:delText>o</w:delText>
              </w:r>
              <w:r w:rsidRPr="0025387E" w:rsidDel="004E3D0D">
                <w:delText xml:space="preserve">C </w:delText>
              </w:r>
            </w:del>
          </w:p>
        </w:tc>
        <w:tc>
          <w:tcPr>
            <w:tcW w:w="1962" w:type="dxa"/>
          </w:tcPr>
          <w:p w14:paraId="76680841" w14:textId="77E85A64" w:rsidR="00201947" w:rsidRPr="0025387E" w:rsidDel="004E3D0D" w:rsidRDefault="00201947" w:rsidP="00104E72">
            <w:pPr>
              <w:pStyle w:val="Default"/>
              <w:rPr>
                <w:del w:id="208" w:author="Chris Habicht" w:date="2018-11-21T12:30:00Z"/>
              </w:rPr>
            </w:pPr>
            <w:del w:id="209" w:author="Chris Habicht" w:date="2018-11-21T12:30:00Z">
              <w:r w:rsidRPr="0025387E" w:rsidDel="004E3D0D">
                <w:rPr>
                  <w:i/>
                  <w:iCs/>
                </w:rPr>
                <w:delText xml:space="preserve">Sme2 </w:delText>
              </w:r>
            </w:del>
          </w:p>
        </w:tc>
        <w:tc>
          <w:tcPr>
            <w:tcW w:w="3330" w:type="dxa"/>
          </w:tcPr>
          <w:p w14:paraId="1011A106" w14:textId="27E0997A" w:rsidR="00201947" w:rsidRPr="0025387E" w:rsidDel="004E3D0D" w:rsidRDefault="00201947" w:rsidP="00104E72">
            <w:pPr>
              <w:pStyle w:val="Default"/>
              <w:rPr>
                <w:del w:id="210" w:author="Chris Habicht" w:date="2018-11-21T12:30:00Z"/>
              </w:rPr>
            </w:pPr>
            <w:del w:id="211" w:author="Chris Habicht" w:date="2018-11-21T12:30:00Z">
              <w:r w:rsidRPr="0025387E" w:rsidDel="004E3D0D">
                <w:delText xml:space="preserve">0.030 μM </w:delText>
              </w:r>
            </w:del>
          </w:p>
        </w:tc>
      </w:tr>
      <w:tr w:rsidR="00201947" w:rsidRPr="0025387E" w:rsidDel="004E3D0D" w14:paraId="491159AE" w14:textId="28D8CE58" w:rsidTr="00104E72">
        <w:trPr>
          <w:trHeight w:val="159"/>
          <w:del w:id="212" w:author="Chris Habicht" w:date="2018-11-21T12:30:00Z"/>
        </w:trPr>
        <w:tc>
          <w:tcPr>
            <w:tcW w:w="2718" w:type="dxa"/>
          </w:tcPr>
          <w:p w14:paraId="357271D7" w14:textId="5A4B821E" w:rsidR="00201947" w:rsidRPr="0025387E" w:rsidDel="004E3D0D" w:rsidRDefault="00201947" w:rsidP="00104E72">
            <w:pPr>
              <w:pStyle w:val="Default"/>
              <w:rPr>
                <w:del w:id="213" w:author="Chris Habicht" w:date="2018-11-21T12:30:00Z"/>
              </w:rPr>
            </w:pPr>
          </w:p>
        </w:tc>
        <w:tc>
          <w:tcPr>
            <w:tcW w:w="1098" w:type="dxa"/>
          </w:tcPr>
          <w:p w14:paraId="02861D9A" w14:textId="1DCBAF36" w:rsidR="00201947" w:rsidRPr="0025387E" w:rsidDel="004E3D0D" w:rsidRDefault="00201947" w:rsidP="00104E72">
            <w:pPr>
              <w:pStyle w:val="Default"/>
              <w:rPr>
                <w:del w:id="214" w:author="Chris Habicht" w:date="2018-11-21T12:30:00Z"/>
              </w:rPr>
            </w:pPr>
          </w:p>
        </w:tc>
        <w:tc>
          <w:tcPr>
            <w:tcW w:w="1962" w:type="dxa"/>
          </w:tcPr>
          <w:p w14:paraId="6E2A3DE9" w14:textId="2A0D7D31" w:rsidR="00201947" w:rsidRPr="0025387E" w:rsidDel="004E3D0D" w:rsidRDefault="00201947" w:rsidP="00104E72">
            <w:pPr>
              <w:pStyle w:val="Default"/>
              <w:rPr>
                <w:del w:id="215" w:author="Chris Habicht" w:date="2018-11-21T12:30:00Z"/>
              </w:rPr>
            </w:pPr>
            <w:del w:id="216" w:author="Chris Habicht" w:date="2018-11-21T12:30:00Z">
              <w:r w:rsidRPr="0025387E" w:rsidDel="004E3D0D">
                <w:rPr>
                  <w:i/>
                  <w:iCs/>
                </w:rPr>
                <w:delText xml:space="preserve">Sme3 </w:delText>
              </w:r>
            </w:del>
          </w:p>
        </w:tc>
        <w:tc>
          <w:tcPr>
            <w:tcW w:w="3330" w:type="dxa"/>
          </w:tcPr>
          <w:p w14:paraId="659610DA" w14:textId="62887AB8" w:rsidR="00201947" w:rsidRPr="0025387E" w:rsidDel="004E3D0D" w:rsidRDefault="00201947" w:rsidP="00104E72">
            <w:pPr>
              <w:pStyle w:val="Default"/>
              <w:rPr>
                <w:del w:id="217" w:author="Chris Habicht" w:date="2018-11-21T12:30:00Z"/>
              </w:rPr>
            </w:pPr>
            <w:del w:id="218" w:author="Chris Habicht" w:date="2018-11-21T12:30:00Z">
              <w:r w:rsidRPr="0025387E" w:rsidDel="004E3D0D">
                <w:delText xml:space="preserve">0.100 μM </w:delText>
              </w:r>
            </w:del>
          </w:p>
        </w:tc>
      </w:tr>
      <w:tr w:rsidR="00201947" w:rsidRPr="0025387E" w:rsidDel="004E3D0D" w14:paraId="5ABC7E89" w14:textId="7F7BA075" w:rsidTr="00104E72">
        <w:trPr>
          <w:trHeight w:val="159"/>
          <w:del w:id="219" w:author="Chris Habicht" w:date="2018-11-21T12:30:00Z"/>
        </w:trPr>
        <w:tc>
          <w:tcPr>
            <w:tcW w:w="2718" w:type="dxa"/>
          </w:tcPr>
          <w:p w14:paraId="39AA43ED" w14:textId="2070D638" w:rsidR="00201947" w:rsidRPr="0025387E" w:rsidDel="004E3D0D" w:rsidRDefault="00201947" w:rsidP="00104E72">
            <w:pPr>
              <w:pStyle w:val="Default"/>
              <w:rPr>
                <w:del w:id="220" w:author="Chris Habicht" w:date="2018-11-21T12:30:00Z"/>
              </w:rPr>
            </w:pPr>
          </w:p>
        </w:tc>
        <w:tc>
          <w:tcPr>
            <w:tcW w:w="1098" w:type="dxa"/>
          </w:tcPr>
          <w:p w14:paraId="53FC9B29" w14:textId="23D6EA6D" w:rsidR="00201947" w:rsidRPr="0025387E" w:rsidDel="004E3D0D" w:rsidRDefault="00201947" w:rsidP="00104E72">
            <w:pPr>
              <w:pStyle w:val="Default"/>
              <w:rPr>
                <w:del w:id="221" w:author="Chris Habicht" w:date="2018-11-21T12:30:00Z"/>
              </w:rPr>
            </w:pPr>
          </w:p>
        </w:tc>
        <w:tc>
          <w:tcPr>
            <w:tcW w:w="1962" w:type="dxa"/>
          </w:tcPr>
          <w:p w14:paraId="1CD9595A" w14:textId="06EC2766" w:rsidR="00201947" w:rsidRPr="0025387E" w:rsidDel="004E3D0D" w:rsidRDefault="00201947" w:rsidP="00104E72">
            <w:pPr>
              <w:pStyle w:val="Default"/>
              <w:rPr>
                <w:del w:id="222" w:author="Chris Habicht" w:date="2018-11-21T12:30:00Z"/>
              </w:rPr>
            </w:pPr>
            <w:del w:id="223" w:author="Chris Habicht" w:date="2018-11-21T12:30:00Z">
              <w:r w:rsidRPr="0025387E" w:rsidDel="004E3D0D">
                <w:rPr>
                  <w:i/>
                  <w:iCs/>
                </w:rPr>
                <w:delText xml:space="preserve">Sme4 </w:delText>
              </w:r>
            </w:del>
          </w:p>
        </w:tc>
        <w:tc>
          <w:tcPr>
            <w:tcW w:w="3330" w:type="dxa"/>
          </w:tcPr>
          <w:p w14:paraId="594582EC" w14:textId="2CB038B1" w:rsidR="00201947" w:rsidRPr="0025387E" w:rsidDel="004E3D0D" w:rsidRDefault="00201947" w:rsidP="00104E72">
            <w:pPr>
              <w:pStyle w:val="Default"/>
              <w:rPr>
                <w:del w:id="224" w:author="Chris Habicht" w:date="2018-11-21T12:30:00Z"/>
              </w:rPr>
            </w:pPr>
            <w:del w:id="225" w:author="Chris Habicht" w:date="2018-11-21T12:30:00Z">
              <w:r w:rsidRPr="0025387E" w:rsidDel="004E3D0D">
                <w:delText xml:space="preserve">0.050 μM </w:delText>
              </w:r>
            </w:del>
          </w:p>
        </w:tc>
      </w:tr>
      <w:tr w:rsidR="00201947" w:rsidRPr="0025387E" w:rsidDel="004E3D0D" w14:paraId="333E44E9" w14:textId="32F5E84E" w:rsidTr="00104E72">
        <w:trPr>
          <w:trHeight w:val="172"/>
          <w:del w:id="226" w:author="Chris Habicht" w:date="2018-11-21T12:30:00Z"/>
        </w:trPr>
        <w:tc>
          <w:tcPr>
            <w:tcW w:w="2718" w:type="dxa"/>
          </w:tcPr>
          <w:p w14:paraId="0C4F2FB4" w14:textId="44C7B79E" w:rsidR="00201947" w:rsidRPr="0025387E" w:rsidDel="004E3D0D" w:rsidRDefault="00201947" w:rsidP="00104E72">
            <w:pPr>
              <w:pStyle w:val="Default"/>
              <w:rPr>
                <w:del w:id="227" w:author="Chris Habicht" w:date="2018-11-21T12:30:00Z"/>
              </w:rPr>
            </w:pPr>
            <w:del w:id="228" w:author="Chris Habicht" w:date="2018-11-21T12:30:00Z">
              <w:r w:rsidRPr="0025387E" w:rsidDel="004E3D0D">
                <w:delText xml:space="preserve">Panel 3 </w:delText>
              </w:r>
            </w:del>
          </w:p>
        </w:tc>
        <w:tc>
          <w:tcPr>
            <w:tcW w:w="1098" w:type="dxa"/>
          </w:tcPr>
          <w:p w14:paraId="54E5CF60" w14:textId="3CDBFFD7" w:rsidR="00201947" w:rsidRPr="0025387E" w:rsidDel="004E3D0D" w:rsidRDefault="00201947" w:rsidP="00104E72">
            <w:pPr>
              <w:pStyle w:val="Default"/>
              <w:rPr>
                <w:del w:id="229" w:author="Chris Habicht" w:date="2018-11-21T12:30:00Z"/>
              </w:rPr>
            </w:pPr>
            <w:del w:id="230" w:author="Chris Habicht" w:date="2018-11-21T12:30:00Z">
              <w:r w:rsidRPr="0025387E" w:rsidDel="004E3D0D">
                <w:delText>56</w:delText>
              </w:r>
              <w:r w:rsidRPr="0025387E" w:rsidDel="004E3D0D">
                <w:rPr>
                  <w:vertAlign w:val="superscript"/>
                </w:rPr>
                <w:delText>o</w:delText>
              </w:r>
              <w:r w:rsidRPr="0025387E" w:rsidDel="004E3D0D">
                <w:delText xml:space="preserve">C </w:delText>
              </w:r>
            </w:del>
          </w:p>
        </w:tc>
        <w:tc>
          <w:tcPr>
            <w:tcW w:w="1962" w:type="dxa"/>
          </w:tcPr>
          <w:p w14:paraId="0F517E8E" w14:textId="5EF2B3F8" w:rsidR="00201947" w:rsidRPr="0025387E" w:rsidDel="004E3D0D" w:rsidRDefault="00201947" w:rsidP="00104E72">
            <w:pPr>
              <w:pStyle w:val="Default"/>
              <w:rPr>
                <w:del w:id="231" w:author="Chris Habicht" w:date="2018-11-21T12:30:00Z"/>
              </w:rPr>
            </w:pPr>
            <w:del w:id="232" w:author="Chris Habicht" w:date="2018-11-21T12:30:00Z">
              <w:r w:rsidRPr="0025387E" w:rsidDel="004E3D0D">
                <w:rPr>
                  <w:i/>
                  <w:iCs/>
                </w:rPr>
                <w:delText xml:space="preserve">Sme8 </w:delText>
              </w:r>
            </w:del>
          </w:p>
        </w:tc>
        <w:tc>
          <w:tcPr>
            <w:tcW w:w="3330" w:type="dxa"/>
          </w:tcPr>
          <w:p w14:paraId="4470B78C" w14:textId="1FEF1B45" w:rsidR="00201947" w:rsidRPr="0025387E" w:rsidDel="004E3D0D" w:rsidRDefault="00201947" w:rsidP="00104E72">
            <w:pPr>
              <w:pStyle w:val="Default"/>
              <w:rPr>
                <w:del w:id="233" w:author="Chris Habicht" w:date="2018-11-21T12:30:00Z"/>
              </w:rPr>
            </w:pPr>
            <w:del w:id="234" w:author="Chris Habicht" w:date="2018-11-21T12:30:00Z">
              <w:r w:rsidRPr="0025387E" w:rsidDel="004E3D0D">
                <w:delText xml:space="preserve">0.090 μM </w:delText>
              </w:r>
            </w:del>
          </w:p>
        </w:tc>
      </w:tr>
      <w:tr w:rsidR="00201947" w:rsidRPr="0025387E" w:rsidDel="004E3D0D" w14:paraId="63FE048B" w14:textId="74E3EB41" w:rsidTr="00104E72">
        <w:trPr>
          <w:trHeight w:val="159"/>
          <w:del w:id="235" w:author="Chris Habicht" w:date="2018-11-21T12:30:00Z"/>
        </w:trPr>
        <w:tc>
          <w:tcPr>
            <w:tcW w:w="2718" w:type="dxa"/>
          </w:tcPr>
          <w:p w14:paraId="76E66A52" w14:textId="1EDDC1B1" w:rsidR="00201947" w:rsidRPr="0025387E" w:rsidDel="004E3D0D" w:rsidRDefault="00201947" w:rsidP="00104E72">
            <w:pPr>
              <w:pStyle w:val="Default"/>
              <w:rPr>
                <w:del w:id="236" w:author="Chris Habicht" w:date="2018-11-21T12:30:00Z"/>
              </w:rPr>
            </w:pPr>
          </w:p>
        </w:tc>
        <w:tc>
          <w:tcPr>
            <w:tcW w:w="1098" w:type="dxa"/>
          </w:tcPr>
          <w:p w14:paraId="0089B72A" w14:textId="3C5C7679" w:rsidR="00201947" w:rsidRPr="0025387E" w:rsidDel="004E3D0D" w:rsidRDefault="00201947" w:rsidP="00104E72">
            <w:pPr>
              <w:pStyle w:val="Default"/>
              <w:rPr>
                <w:del w:id="237" w:author="Chris Habicht" w:date="2018-11-21T12:30:00Z"/>
              </w:rPr>
            </w:pPr>
          </w:p>
        </w:tc>
        <w:tc>
          <w:tcPr>
            <w:tcW w:w="1962" w:type="dxa"/>
          </w:tcPr>
          <w:p w14:paraId="3E4484F9" w14:textId="4239CB43" w:rsidR="00201947" w:rsidRPr="0025387E" w:rsidDel="004E3D0D" w:rsidRDefault="00201947" w:rsidP="00104E72">
            <w:pPr>
              <w:pStyle w:val="Default"/>
              <w:rPr>
                <w:del w:id="238" w:author="Chris Habicht" w:date="2018-11-21T12:30:00Z"/>
              </w:rPr>
            </w:pPr>
            <w:del w:id="239" w:author="Chris Habicht" w:date="2018-11-21T12:30:00Z">
              <w:r w:rsidRPr="0025387E" w:rsidDel="004E3D0D">
                <w:rPr>
                  <w:i/>
                  <w:iCs/>
                </w:rPr>
                <w:delText xml:space="preserve">Sme14 </w:delText>
              </w:r>
            </w:del>
          </w:p>
        </w:tc>
        <w:tc>
          <w:tcPr>
            <w:tcW w:w="3330" w:type="dxa"/>
          </w:tcPr>
          <w:p w14:paraId="65AE1F92" w14:textId="3E3791DF" w:rsidR="00201947" w:rsidRPr="0025387E" w:rsidDel="004E3D0D" w:rsidRDefault="00201947" w:rsidP="00104E72">
            <w:pPr>
              <w:pStyle w:val="Default"/>
              <w:rPr>
                <w:del w:id="240" w:author="Chris Habicht" w:date="2018-11-21T12:30:00Z"/>
              </w:rPr>
            </w:pPr>
            <w:del w:id="241" w:author="Chris Habicht" w:date="2018-11-21T12:30:00Z">
              <w:r w:rsidRPr="0025387E" w:rsidDel="004E3D0D">
                <w:delText xml:space="preserve">0.190 μM </w:delText>
              </w:r>
            </w:del>
          </w:p>
        </w:tc>
      </w:tr>
      <w:tr w:rsidR="00201947" w:rsidRPr="0025387E" w:rsidDel="004E3D0D" w14:paraId="516C93FB" w14:textId="599C9476" w:rsidTr="00104E72">
        <w:trPr>
          <w:trHeight w:val="173"/>
          <w:del w:id="242" w:author="Chris Habicht" w:date="2018-11-21T12:30:00Z"/>
        </w:trPr>
        <w:tc>
          <w:tcPr>
            <w:tcW w:w="2718" w:type="dxa"/>
          </w:tcPr>
          <w:p w14:paraId="230146E7" w14:textId="66C5153F" w:rsidR="00201947" w:rsidRPr="0025387E" w:rsidDel="004E3D0D" w:rsidRDefault="00201947" w:rsidP="00104E72">
            <w:pPr>
              <w:pStyle w:val="Default"/>
              <w:rPr>
                <w:del w:id="243" w:author="Chris Habicht" w:date="2018-11-21T12:30:00Z"/>
              </w:rPr>
            </w:pPr>
            <w:del w:id="244" w:author="Chris Habicht" w:date="2018-11-21T12:30:00Z">
              <w:r w:rsidRPr="0025387E" w:rsidDel="004E3D0D">
                <w:delText xml:space="preserve">Single </w:delText>
              </w:r>
            </w:del>
          </w:p>
        </w:tc>
        <w:tc>
          <w:tcPr>
            <w:tcW w:w="1098" w:type="dxa"/>
          </w:tcPr>
          <w:p w14:paraId="0309CFCF" w14:textId="31CCFCD0" w:rsidR="00201947" w:rsidRPr="0025387E" w:rsidDel="004E3D0D" w:rsidRDefault="00201947" w:rsidP="00104E72">
            <w:pPr>
              <w:pStyle w:val="Default"/>
              <w:rPr>
                <w:del w:id="245" w:author="Chris Habicht" w:date="2018-11-21T12:30:00Z"/>
              </w:rPr>
            </w:pPr>
            <w:del w:id="246" w:author="Chris Habicht" w:date="2018-11-21T12:30:00Z">
              <w:r w:rsidRPr="0025387E" w:rsidDel="004E3D0D">
                <w:delText>56</w:delText>
              </w:r>
              <w:r w:rsidRPr="0025387E" w:rsidDel="004E3D0D">
                <w:rPr>
                  <w:vertAlign w:val="superscript"/>
                </w:rPr>
                <w:delText>o</w:delText>
              </w:r>
              <w:r w:rsidRPr="0025387E" w:rsidDel="004E3D0D">
                <w:delText xml:space="preserve">C </w:delText>
              </w:r>
            </w:del>
          </w:p>
        </w:tc>
        <w:tc>
          <w:tcPr>
            <w:tcW w:w="1962" w:type="dxa"/>
          </w:tcPr>
          <w:p w14:paraId="2A75DB0B" w14:textId="200B72C2" w:rsidR="00201947" w:rsidRPr="0025387E" w:rsidDel="004E3D0D" w:rsidRDefault="00201947" w:rsidP="00104E72">
            <w:pPr>
              <w:pStyle w:val="Default"/>
              <w:rPr>
                <w:del w:id="247" w:author="Chris Habicht" w:date="2018-11-21T12:30:00Z"/>
              </w:rPr>
            </w:pPr>
            <w:del w:id="248" w:author="Chris Habicht" w:date="2018-11-21T12:30:00Z">
              <w:r w:rsidRPr="0025387E" w:rsidDel="004E3D0D">
                <w:rPr>
                  <w:i/>
                  <w:iCs/>
                </w:rPr>
                <w:delText xml:space="preserve">Sme5 </w:delText>
              </w:r>
            </w:del>
          </w:p>
        </w:tc>
        <w:tc>
          <w:tcPr>
            <w:tcW w:w="3330" w:type="dxa"/>
          </w:tcPr>
          <w:p w14:paraId="0660FA3C" w14:textId="723E42FB" w:rsidR="00201947" w:rsidRPr="0025387E" w:rsidDel="004E3D0D" w:rsidRDefault="00201947" w:rsidP="00104E72">
            <w:pPr>
              <w:pStyle w:val="Default"/>
              <w:rPr>
                <w:del w:id="249" w:author="Chris Habicht" w:date="2018-11-21T12:30:00Z"/>
              </w:rPr>
            </w:pPr>
            <w:del w:id="250" w:author="Chris Habicht" w:date="2018-11-21T12:30:00Z">
              <w:r w:rsidRPr="0025387E" w:rsidDel="004E3D0D">
                <w:delText xml:space="preserve">0.040 μM </w:delText>
              </w:r>
            </w:del>
          </w:p>
        </w:tc>
      </w:tr>
      <w:tr w:rsidR="00201947" w:rsidRPr="0025387E" w:rsidDel="004E3D0D" w14:paraId="7FE12CF1" w14:textId="53369E4E" w:rsidTr="00104E72">
        <w:trPr>
          <w:trHeight w:val="172"/>
          <w:del w:id="251" w:author="Chris Habicht" w:date="2018-11-21T12:30:00Z"/>
        </w:trPr>
        <w:tc>
          <w:tcPr>
            <w:tcW w:w="2718" w:type="dxa"/>
          </w:tcPr>
          <w:p w14:paraId="4D75E943" w14:textId="66F867AE" w:rsidR="00201947" w:rsidRPr="0025387E" w:rsidDel="004E3D0D" w:rsidRDefault="00201947" w:rsidP="00104E72">
            <w:pPr>
              <w:pStyle w:val="Default"/>
              <w:rPr>
                <w:del w:id="252" w:author="Chris Habicht" w:date="2018-11-21T12:30:00Z"/>
              </w:rPr>
            </w:pPr>
            <w:del w:id="253" w:author="Chris Habicht" w:date="2018-11-21T12:30:00Z">
              <w:r w:rsidRPr="0025387E" w:rsidDel="004E3D0D">
                <w:delText xml:space="preserve">Single </w:delText>
              </w:r>
            </w:del>
          </w:p>
        </w:tc>
        <w:tc>
          <w:tcPr>
            <w:tcW w:w="1098" w:type="dxa"/>
          </w:tcPr>
          <w:p w14:paraId="3F828A74" w14:textId="62AE5EDE" w:rsidR="00201947" w:rsidRPr="0025387E" w:rsidDel="004E3D0D" w:rsidRDefault="00201947" w:rsidP="00104E72">
            <w:pPr>
              <w:pStyle w:val="Default"/>
              <w:rPr>
                <w:del w:id="254" w:author="Chris Habicht" w:date="2018-11-21T12:30:00Z"/>
              </w:rPr>
            </w:pPr>
            <w:del w:id="255" w:author="Chris Habicht" w:date="2018-11-21T12:30:00Z">
              <w:r w:rsidRPr="0025387E" w:rsidDel="004E3D0D">
                <w:delText>56</w:delText>
              </w:r>
              <w:r w:rsidRPr="0025387E" w:rsidDel="004E3D0D">
                <w:rPr>
                  <w:vertAlign w:val="superscript"/>
                </w:rPr>
                <w:delText>o</w:delText>
              </w:r>
              <w:r w:rsidRPr="0025387E" w:rsidDel="004E3D0D">
                <w:delText xml:space="preserve">C </w:delText>
              </w:r>
            </w:del>
          </w:p>
        </w:tc>
        <w:tc>
          <w:tcPr>
            <w:tcW w:w="1962" w:type="dxa"/>
          </w:tcPr>
          <w:p w14:paraId="0E065930" w14:textId="567A50A0" w:rsidR="00201947" w:rsidRPr="0025387E" w:rsidDel="004E3D0D" w:rsidRDefault="00201947" w:rsidP="00104E72">
            <w:pPr>
              <w:pStyle w:val="Default"/>
              <w:rPr>
                <w:del w:id="256" w:author="Chris Habicht" w:date="2018-11-21T12:30:00Z"/>
              </w:rPr>
            </w:pPr>
            <w:del w:id="257" w:author="Chris Habicht" w:date="2018-11-21T12:30:00Z">
              <w:r w:rsidRPr="0025387E" w:rsidDel="004E3D0D">
                <w:rPr>
                  <w:i/>
                  <w:iCs/>
                </w:rPr>
                <w:delText xml:space="preserve">Sme9 </w:delText>
              </w:r>
            </w:del>
          </w:p>
        </w:tc>
        <w:tc>
          <w:tcPr>
            <w:tcW w:w="3330" w:type="dxa"/>
          </w:tcPr>
          <w:p w14:paraId="24984022" w14:textId="2D73EC22" w:rsidR="00201947" w:rsidRPr="0025387E" w:rsidDel="004E3D0D" w:rsidRDefault="00201947" w:rsidP="00104E72">
            <w:pPr>
              <w:pStyle w:val="Default"/>
              <w:rPr>
                <w:del w:id="258" w:author="Chris Habicht" w:date="2018-11-21T12:30:00Z"/>
              </w:rPr>
            </w:pPr>
            <w:del w:id="259" w:author="Chris Habicht" w:date="2018-11-21T12:30:00Z">
              <w:r w:rsidRPr="0025387E" w:rsidDel="004E3D0D">
                <w:delText xml:space="preserve">0.075 μM </w:delText>
              </w:r>
            </w:del>
          </w:p>
        </w:tc>
      </w:tr>
      <w:tr w:rsidR="00201947" w:rsidRPr="0025387E" w:rsidDel="004E3D0D" w14:paraId="525186CF" w14:textId="5ECC3617" w:rsidTr="00104E72">
        <w:trPr>
          <w:trHeight w:val="172"/>
          <w:del w:id="260" w:author="Chris Habicht" w:date="2018-11-21T12:30:00Z"/>
        </w:trPr>
        <w:tc>
          <w:tcPr>
            <w:tcW w:w="2718" w:type="dxa"/>
            <w:tcBorders>
              <w:bottom w:val="single" w:sz="4" w:space="0" w:color="auto"/>
            </w:tcBorders>
          </w:tcPr>
          <w:p w14:paraId="7C861C86" w14:textId="7163FAE3" w:rsidR="00201947" w:rsidRPr="0025387E" w:rsidDel="004E3D0D" w:rsidRDefault="00201947" w:rsidP="00104E72">
            <w:pPr>
              <w:pStyle w:val="Default"/>
              <w:rPr>
                <w:del w:id="261" w:author="Chris Habicht" w:date="2018-11-21T12:30:00Z"/>
              </w:rPr>
            </w:pPr>
            <w:del w:id="262" w:author="Chris Habicht" w:date="2018-11-21T12:30:00Z">
              <w:r w:rsidRPr="0025387E" w:rsidDel="004E3D0D">
                <w:delText xml:space="preserve">Single </w:delText>
              </w:r>
            </w:del>
          </w:p>
        </w:tc>
        <w:tc>
          <w:tcPr>
            <w:tcW w:w="1098" w:type="dxa"/>
            <w:tcBorders>
              <w:bottom w:val="single" w:sz="4" w:space="0" w:color="auto"/>
            </w:tcBorders>
          </w:tcPr>
          <w:p w14:paraId="40012E00" w14:textId="239CCD87" w:rsidR="00201947" w:rsidRPr="0025387E" w:rsidDel="004E3D0D" w:rsidRDefault="00201947" w:rsidP="00104E72">
            <w:pPr>
              <w:pStyle w:val="Default"/>
              <w:rPr>
                <w:del w:id="263" w:author="Chris Habicht" w:date="2018-11-21T12:30:00Z"/>
              </w:rPr>
            </w:pPr>
            <w:del w:id="264" w:author="Chris Habicht" w:date="2018-11-21T12:30:00Z">
              <w:r w:rsidRPr="0025387E" w:rsidDel="004E3D0D">
                <w:delText>56</w:delText>
              </w:r>
              <w:r w:rsidRPr="0025387E" w:rsidDel="004E3D0D">
                <w:rPr>
                  <w:vertAlign w:val="superscript"/>
                </w:rPr>
                <w:delText>o</w:delText>
              </w:r>
              <w:r w:rsidRPr="0025387E" w:rsidDel="004E3D0D">
                <w:delText xml:space="preserve">C </w:delText>
              </w:r>
            </w:del>
          </w:p>
        </w:tc>
        <w:tc>
          <w:tcPr>
            <w:tcW w:w="1962" w:type="dxa"/>
            <w:tcBorders>
              <w:bottom w:val="single" w:sz="4" w:space="0" w:color="auto"/>
            </w:tcBorders>
          </w:tcPr>
          <w:p w14:paraId="084E9071" w14:textId="51857FA5" w:rsidR="00201947" w:rsidRPr="0025387E" w:rsidDel="004E3D0D" w:rsidRDefault="00201947" w:rsidP="00104E72">
            <w:pPr>
              <w:pStyle w:val="Default"/>
              <w:rPr>
                <w:del w:id="265" w:author="Chris Habicht" w:date="2018-11-21T12:30:00Z"/>
              </w:rPr>
            </w:pPr>
            <w:del w:id="266" w:author="Chris Habicht" w:date="2018-11-21T12:30:00Z">
              <w:r w:rsidRPr="0025387E" w:rsidDel="004E3D0D">
                <w:rPr>
                  <w:i/>
                  <w:iCs/>
                </w:rPr>
                <w:delText xml:space="preserve">Sme11 </w:delText>
              </w:r>
            </w:del>
          </w:p>
        </w:tc>
        <w:tc>
          <w:tcPr>
            <w:tcW w:w="3330" w:type="dxa"/>
            <w:tcBorders>
              <w:bottom w:val="single" w:sz="4" w:space="0" w:color="auto"/>
            </w:tcBorders>
          </w:tcPr>
          <w:p w14:paraId="4907FBBE" w14:textId="097EC159" w:rsidR="00201947" w:rsidRPr="0025387E" w:rsidDel="004E3D0D" w:rsidRDefault="00201947" w:rsidP="00104E72">
            <w:pPr>
              <w:pStyle w:val="Default"/>
              <w:rPr>
                <w:del w:id="267" w:author="Chris Habicht" w:date="2018-11-21T12:30:00Z"/>
              </w:rPr>
            </w:pPr>
            <w:del w:id="268" w:author="Chris Habicht" w:date="2018-11-21T12:30:00Z">
              <w:r w:rsidRPr="0025387E" w:rsidDel="004E3D0D">
                <w:delText xml:space="preserve">0.030 μM </w:delText>
              </w:r>
            </w:del>
          </w:p>
        </w:tc>
      </w:tr>
    </w:tbl>
    <w:p w14:paraId="397AFF89" w14:textId="77777777" w:rsidR="000369EA" w:rsidRPr="00DC088E" w:rsidRDefault="000369EA" w:rsidP="000369EA"/>
    <w:p w14:paraId="4D908376" w14:textId="77181F8A" w:rsidR="000F01B0" w:rsidRDefault="000F01B0" w:rsidP="00A763FA">
      <w:pPr>
        <w:pStyle w:val="Heading1"/>
      </w:pPr>
      <w:bookmarkStart w:id="269" w:name="_Toc323470323"/>
      <w:bookmarkStart w:id="270" w:name="_Toc326932125"/>
      <w:bookmarkStart w:id="271" w:name="_Toc326932329"/>
      <w:bookmarkStart w:id="272" w:name="_Toc366561303"/>
      <w:r w:rsidRPr="00A20872">
        <w:t>Schedule and Deliverables</w:t>
      </w:r>
      <w:bookmarkEnd w:id="269"/>
      <w:bookmarkEnd w:id="270"/>
      <w:bookmarkEnd w:id="271"/>
      <w:bookmarkEnd w:id="272"/>
    </w:p>
    <w:tbl>
      <w:tblPr>
        <w:tblW w:w="10446" w:type="dxa"/>
        <w:tblInd w:w="108" w:type="dxa"/>
        <w:tblLook w:val="04A0" w:firstRow="1" w:lastRow="0" w:firstColumn="1" w:lastColumn="0" w:noHBand="0" w:noVBand="1"/>
      </w:tblPr>
      <w:tblGrid>
        <w:gridCol w:w="2520"/>
        <w:gridCol w:w="4860"/>
        <w:gridCol w:w="3066"/>
      </w:tblGrid>
      <w:tr w:rsidR="00FF4BA0" w:rsidRPr="00DA1312" w14:paraId="26B22F0D" w14:textId="77777777" w:rsidTr="00FF4BA0">
        <w:trPr>
          <w:trHeight w:val="285"/>
        </w:trPr>
        <w:tc>
          <w:tcPr>
            <w:tcW w:w="2520" w:type="dxa"/>
            <w:tcBorders>
              <w:top w:val="single" w:sz="4" w:space="0" w:color="auto"/>
              <w:left w:val="nil"/>
              <w:bottom w:val="single" w:sz="4" w:space="0" w:color="auto"/>
              <w:right w:val="nil"/>
            </w:tcBorders>
            <w:shd w:val="clear" w:color="000000" w:fill="FFFFFF"/>
            <w:noWrap/>
            <w:vAlign w:val="bottom"/>
            <w:hideMark/>
          </w:tcPr>
          <w:p w14:paraId="2D07B8BD" w14:textId="77777777" w:rsidR="00DA1312" w:rsidRPr="00DA1312" w:rsidRDefault="00DA1312" w:rsidP="00DA1312">
            <w:pPr>
              <w:spacing w:after="0"/>
              <w:jc w:val="left"/>
              <w:rPr>
                <w:color w:val="000000"/>
                <w:sz w:val="20"/>
              </w:rPr>
            </w:pPr>
            <w:r w:rsidRPr="00DA1312">
              <w:rPr>
                <w:color w:val="000000"/>
                <w:sz w:val="20"/>
                <w:szCs w:val="22"/>
              </w:rPr>
              <w:t>Dates</w:t>
            </w:r>
          </w:p>
        </w:tc>
        <w:tc>
          <w:tcPr>
            <w:tcW w:w="4860" w:type="dxa"/>
            <w:tcBorders>
              <w:top w:val="single" w:sz="4" w:space="0" w:color="auto"/>
              <w:left w:val="nil"/>
              <w:bottom w:val="single" w:sz="4" w:space="0" w:color="auto"/>
              <w:right w:val="nil"/>
            </w:tcBorders>
            <w:shd w:val="clear" w:color="000000" w:fill="FFFFFF"/>
            <w:noWrap/>
            <w:vAlign w:val="bottom"/>
            <w:hideMark/>
          </w:tcPr>
          <w:p w14:paraId="1C46ED6C" w14:textId="77777777" w:rsidR="00DA1312" w:rsidRPr="00DA1312" w:rsidRDefault="00DA1312" w:rsidP="00DA1312">
            <w:pPr>
              <w:spacing w:after="0"/>
              <w:jc w:val="left"/>
              <w:rPr>
                <w:color w:val="000000"/>
                <w:sz w:val="20"/>
              </w:rPr>
            </w:pPr>
            <w:r w:rsidRPr="00DA1312">
              <w:rPr>
                <w:color w:val="000000"/>
                <w:sz w:val="20"/>
                <w:szCs w:val="22"/>
              </w:rPr>
              <w:t>Activity</w:t>
            </w:r>
          </w:p>
        </w:tc>
        <w:tc>
          <w:tcPr>
            <w:tcW w:w="3066" w:type="dxa"/>
            <w:tcBorders>
              <w:top w:val="single" w:sz="4" w:space="0" w:color="auto"/>
              <w:left w:val="nil"/>
              <w:bottom w:val="single" w:sz="4" w:space="0" w:color="auto"/>
              <w:right w:val="nil"/>
            </w:tcBorders>
            <w:shd w:val="clear" w:color="000000" w:fill="FFFFFF"/>
            <w:noWrap/>
            <w:vAlign w:val="bottom"/>
            <w:hideMark/>
          </w:tcPr>
          <w:p w14:paraId="680F1C01" w14:textId="77777777" w:rsidR="00DA1312" w:rsidRPr="00DA1312" w:rsidRDefault="00DA1312" w:rsidP="00DA1312">
            <w:pPr>
              <w:spacing w:after="0"/>
              <w:jc w:val="left"/>
              <w:rPr>
                <w:color w:val="000000"/>
                <w:sz w:val="20"/>
              </w:rPr>
            </w:pPr>
            <w:r w:rsidRPr="00DA1312">
              <w:rPr>
                <w:color w:val="000000"/>
                <w:sz w:val="20"/>
                <w:szCs w:val="22"/>
              </w:rPr>
              <w:t>Responsibility</w:t>
            </w:r>
          </w:p>
        </w:tc>
      </w:tr>
      <w:tr w:rsidR="00FF4BA0" w:rsidRPr="00DA1312" w14:paraId="63F3492C" w14:textId="77777777" w:rsidTr="00FF4BA0">
        <w:trPr>
          <w:trHeight w:val="285"/>
        </w:trPr>
        <w:tc>
          <w:tcPr>
            <w:tcW w:w="2520" w:type="dxa"/>
            <w:tcBorders>
              <w:top w:val="nil"/>
              <w:left w:val="nil"/>
              <w:bottom w:val="nil"/>
              <w:right w:val="nil"/>
            </w:tcBorders>
            <w:shd w:val="clear" w:color="000000" w:fill="FFFFFF"/>
            <w:noWrap/>
            <w:hideMark/>
          </w:tcPr>
          <w:p w14:paraId="1CC3D3A7" w14:textId="3545DACD" w:rsidR="00DA1312" w:rsidRPr="00DA1312" w:rsidRDefault="00DA1312" w:rsidP="00FF4BA0">
            <w:pPr>
              <w:spacing w:after="0"/>
              <w:jc w:val="left"/>
              <w:rPr>
                <w:color w:val="000000"/>
                <w:sz w:val="20"/>
              </w:rPr>
            </w:pPr>
            <w:r w:rsidRPr="00DA1312">
              <w:rPr>
                <w:color w:val="000000"/>
                <w:sz w:val="20"/>
                <w:szCs w:val="22"/>
              </w:rPr>
              <w:t> </w:t>
            </w:r>
            <w:commentRangeStart w:id="273"/>
            <w:r w:rsidR="00FF4BA0" w:rsidRPr="00FF4BA0">
              <w:rPr>
                <w:color w:val="000000"/>
                <w:sz w:val="20"/>
                <w:szCs w:val="22"/>
              </w:rPr>
              <w:t>December 2018-April 2019</w:t>
            </w:r>
            <w:commentRangeEnd w:id="273"/>
            <w:r w:rsidR="00F077EE">
              <w:rPr>
                <w:rStyle w:val="CommentReference"/>
              </w:rPr>
              <w:commentReference w:id="273"/>
            </w:r>
          </w:p>
        </w:tc>
        <w:tc>
          <w:tcPr>
            <w:tcW w:w="4860" w:type="dxa"/>
            <w:tcBorders>
              <w:top w:val="nil"/>
              <w:left w:val="nil"/>
              <w:bottom w:val="nil"/>
              <w:right w:val="nil"/>
            </w:tcBorders>
            <w:shd w:val="clear" w:color="000000" w:fill="FFFFFF"/>
            <w:noWrap/>
            <w:hideMark/>
          </w:tcPr>
          <w:p w14:paraId="1F9B5D8D" w14:textId="7CDB94A0" w:rsidR="00DA1312" w:rsidRPr="00DA1312" w:rsidRDefault="00DA1312" w:rsidP="00FF4BA0">
            <w:pPr>
              <w:spacing w:after="0"/>
              <w:jc w:val="left"/>
              <w:rPr>
                <w:color w:val="000000"/>
                <w:sz w:val="20"/>
              </w:rPr>
            </w:pPr>
            <w:r w:rsidRPr="00DA1312">
              <w:rPr>
                <w:color w:val="000000"/>
                <w:sz w:val="20"/>
                <w:szCs w:val="22"/>
              </w:rPr>
              <w:t xml:space="preserve">Sample supply kits and instructions </w:t>
            </w:r>
            <w:r w:rsidR="00FF4BA0">
              <w:rPr>
                <w:color w:val="000000"/>
                <w:sz w:val="20"/>
                <w:szCs w:val="22"/>
              </w:rPr>
              <w:t>provided to project leaders</w:t>
            </w:r>
          </w:p>
        </w:tc>
        <w:tc>
          <w:tcPr>
            <w:tcW w:w="3066" w:type="dxa"/>
            <w:tcBorders>
              <w:top w:val="nil"/>
              <w:left w:val="nil"/>
              <w:bottom w:val="nil"/>
              <w:right w:val="nil"/>
            </w:tcBorders>
            <w:shd w:val="clear" w:color="000000" w:fill="FFFFFF"/>
            <w:noWrap/>
            <w:hideMark/>
          </w:tcPr>
          <w:p w14:paraId="2660A053" w14:textId="77777777" w:rsidR="00DA1312" w:rsidRPr="00DA1312" w:rsidRDefault="00DA1312" w:rsidP="00FF4BA0">
            <w:pPr>
              <w:spacing w:after="0"/>
              <w:jc w:val="left"/>
              <w:rPr>
                <w:color w:val="000000"/>
                <w:sz w:val="20"/>
              </w:rPr>
            </w:pPr>
            <w:r w:rsidRPr="00DA1312">
              <w:rPr>
                <w:color w:val="000000"/>
                <w:sz w:val="20"/>
                <w:szCs w:val="22"/>
              </w:rPr>
              <w:t>Habicht</w:t>
            </w:r>
          </w:p>
        </w:tc>
      </w:tr>
      <w:tr w:rsidR="00FF4BA0" w:rsidRPr="00DA1312" w14:paraId="61428D71" w14:textId="77777777" w:rsidTr="00FF4BA0">
        <w:trPr>
          <w:trHeight w:val="285"/>
        </w:trPr>
        <w:tc>
          <w:tcPr>
            <w:tcW w:w="2520" w:type="dxa"/>
            <w:tcBorders>
              <w:top w:val="nil"/>
              <w:left w:val="nil"/>
              <w:bottom w:val="nil"/>
              <w:right w:val="nil"/>
            </w:tcBorders>
            <w:shd w:val="clear" w:color="000000" w:fill="FFFFFF"/>
            <w:noWrap/>
            <w:hideMark/>
          </w:tcPr>
          <w:p w14:paraId="074AFF98" w14:textId="77777777" w:rsidR="00DA1312" w:rsidRPr="00DA1312" w:rsidRDefault="00DA1312" w:rsidP="00FF4BA0">
            <w:pPr>
              <w:spacing w:after="0"/>
              <w:jc w:val="left"/>
              <w:rPr>
                <w:color w:val="000000"/>
                <w:sz w:val="20"/>
              </w:rPr>
            </w:pPr>
            <w:r w:rsidRPr="00DA1312">
              <w:rPr>
                <w:color w:val="000000"/>
                <w:sz w:val="20"/>
                <w:szCs w:val="22"/>
              </w:rPr>
              <w:t>December 2018-November 2019</w:t>
            </w:r>
          </w:p>
        </w:tc>
        <w:tc>
          <w:tcPr>
            <w:tcW w:w="4860" w:type="dxa"/>
            <w:tcBorders>
              <w:top w:val="nil"/>
              <w:left w:val="nil"/>
              <w:bottom w:val="nil"/>
              <w:right w:val="nil"/>
            </w:tcBorders>
            <w:shd w:val="clear" w:color="000000" w:fill="FFFFFF"/>
            <w:noWrap/>
            <w:hideMark/>
          </w:tcPr>
          <w:p w14:paraId="633C1F31" w14:textId="77777777" w:rsidR="00DA1312" w:rsidRPr="00DA1312" w:rsidRDefault="00DA1312" w:rsidP="00FF4BA0">
            <w:pPr>
              <w:spacing w:after="0"/>
              <w:jc w:val="left"/>
              <w:rPr>
                <w:color w:val="000000"/>
                <w:sz w:val="20"/>
              </w:rPr>
            </w:pPr>
            <w:r w:rsidRPr="00DA1312">
              <w:rPr>
                <w:color w:val="000000"/>
                <w:sz w:val="20"/>
                <w:szCs w:val="22"/>
              </w:rPr>
              <w:t>Sample collection</w:t>
            </w:r>
          </w:p>
        </w:tc>
        <w:tc>
          <w:tcPr>
            <w:tcW w:w="3066" w:type="dxa"/>
            <w:tcBorders>
              <w:top w:val="nil"/>
              <w:left w:val="nil"/>
              <w:bottom w:val="nil"/>
              <w:right w:val="nil"/>
            </w:tcBorders>
            <w:shd w:val="clear" w:color="000000" w:fill="FFFFFF"/>
            <w:noWrap/>
            <w:hideMark/>
          </w:tcPr>
          <w:p w14:paraId="148584C1" w14:textId="77777777" w:rsidR="00DA1312" w:rsidRPr="00DA1312" w:rsidRDefault="00DA1312" w:rsidP="00FF4BA0">
            <w:pPr>
              <w:spacing w:after="0"/>
              <w:jc w:val="left"/>
              <w:rPr>
                <w:color w:val="000000"/>
                <w:sz w:val="20"/>
              </w:rPr>
            </w:pPr>
            <w:r w:rsidRPr="00DA1312">
              <w:rPr>
                <w:color w:val="000000"/>
                <w:sz w:val="20"/>
                <w:szCs w:val="22"/>
              </w:rPr>
              <w:t>Russ, Olson, Arthur, Schuster, Nichols</w:t>
            </w:r>
          </w:p>
        </w:tc>
      </w:tr>
      <w:tr w:rsidR="00FF4BA0" w:rsidRPr="00DA1312" w14:paraId="17EB91B8" w14:textId="77777777" w:rsidTr="00FF4BA0">
        <w:trPr>
          <w:trHeight w:val="285"/>
        </w:trPr>
        <w:tc>
          <w:tcPr>
            <w:tcW w:w="2520" w:type="dxa"/>
            <w:tcBorders>
              <w:top w:val="nil"/>
              <w:left w:val="nil"/>
              <w:bottom w:val="nil"/>
              <w:right w:val="nil"/>
            </w:tcBorders>
            <w:shd w:val="clear" w:color="000000" w:fill="FFFFFF"/>
            <w:noWrap/>
            <w:hideMark/>
          </w:tcPr>
          <w:p w14:paraId="51392422" w14:textId="77777777" w:rsidR="00DA1312" w:rsidRPr="00DA1312" w:rsidRDefault="00DA1312" w:rsidP="00FF4BA0">
            <w:pPr>
              <w:spacing w:after="0"/>
              <w:jc w:val="left"/>
              <w:rPr>
                <w:color w:val="000000"/>
                <w:sz w:val="20"/>
              </w:rPr>
            </w:pPr>
            <w:r w:rsidRPr="00DA1312">
              <w:rPr>
                <w:color w:val="000000"/>
                <w:sz w:val="20"/>
                <w:szCs w:val="22"/>
              </w:rPr>
              <w:t>September-November 2019</w:t>
            </w:r>
          </w:p>
        </w:tc>
        <w:tc>
          <w:tcPr>
            <w:tcW w:w="4860" w:type="dxa"/>
            <w:tcBorders>
              <w:top w:val="nil"/>
              <w:left w:val="nil"/>
              <w:bottom w:val="nil"/>
              <w:right w:val="nil"/>
            </w:tcBorders>
            <w:shd w:val="clear" w:color="000000" w:fill="FFFFFF"/>
            <w:noWrap/>
            <w:hideMark/>
          </w:tcPr>
          <w:p w14:paraId="182BFE67" w14:textId="77777777" w:rsidR="00DA1312" w:rsidRPr="00DA1312" w:rsidRDefault="00DA1312" w:rsidP="00FF4BA0">
            <w:pPr>
              <w:spacing w:after="0"/>
              <w:jc w:val="left"/>
              <w:rPr>
                <w:color w:val="000000"/>
                <w:sz w:val="20"/>
              </w:rPr>
            </w:pPr>
            <w:r w:rsidRPr="00DA1312">
              <w:rPr>
                <w:color w:val="000000"/>
                <w:sz w:val="20"/>
                <w:szCs w:val="22"/>
              </w:rPr>
              <w:t>Send tissue samples to ADF&amp;G Gene Conservation Lab</w:t>
            </w:r>
          </w:p>
        </w:tc>
        <w:tc>
          <w:tcPr>
            <w:tcW w:w="3066" w:type="dxa"/>
            <w:tcBorders>
              <w:top w:val="nil"/>
              <w:left w:val="nil"/>
              <w:bottom w:val="nil"/>
              <w:right w:val="nil"/>
            </w:tcBorders>
            <w:shd w:val="clear" w:color="000000" w:fill="FFFFFF"/>
            <w:noWrap/>
            <w:hideMark/>
          </w:tcPr>
          <w:p w14:paraId="6ACB64EC" w14:textId="77777777" w:rsidR="00DA1312" w:rsidRPr="00DA1312" w:rsidRDefault="00DA1312" w:rsidP="00FF4BA0">
            <w:pPr>
              <w:spacing w:after="0"/>
              <w:jc w:val="left"/>
              <w:rPr>
                <w:color w:val="000000"/>
                <w:sz w:val="20"/>
              </w:rPr>
            </w:pPr>
            <w:r w:rsidRPr="00DA1312">
              <w:rPr>
                <w:color w:val="000000"/>
                <w:sz w:val="20"/>
                <w:szCs w:val="22"/>
              </w:rPr>
              <w:t>Russ, Olson, Arthur, Schuster, Nichols</w:t>
            </w:r>
          </w:p>
        </w:tc>
      </w:tr>
      <w:tr w:rsidR="00FF4BA0" w:rsidRPr="00DA1312" w14:paraId="137AB32C" w14:textId="77777777" w:rsidTr="00FF4BA0">
        <w:trPr>
          <w:trHeight w:val="285"/>
        </w:trPr>
        <w:tc>
          <w:tcPr>
            <w:tcW w:w="2520" w:type="dxa"/>
            <w:tcBorders>
              <w:top w:val="nil"/>
              <w:left w:val="nil"/>
              <w:bottom w:val="nil"/>
              <w:right w:val="nil"/>
            </w:tcBorders>
            <w:shd w:val="clear" w:color="000000" w:fill="FFFFFF"/>
            <w:noWrap/>
            <w:hideMark/>
          </w:tcPr>
          <w:p w14:paraId="43420D8B" w14:textId="77777777" w:rsidR="00DA1312" w:rsidRPr="00DA1312" w:rsidRDefault="00DA1312" w:rsidP="00FF4BA0">
            <w:pPr>
              <w:spacing w:after="0"/>
              <w:jc w:val="left"/>
              <w:rPr>
                <w:color w:val="000000"/>
                <w:sz w:val="20"/>
              </w:rPr>
            </w:pPr>
            <w:r w:rsidRPr="00DA1312">
              <w:rPr>
                <w:color w:val="000000"/>
                <w:sz w:val="20"/>
                <w:szCs w:val="22"/>
              </w:rPr>
              <w:t>December 2019-May 2020</w:t>
            </w:r>
          </w:p>
        </w:tc>
        <w:tc>
          <w:tcPr>
            <w:tcW w:w="4860" w:type="dxa"/>
            <w:tcBorders>
              <w:top w:val="nil"/>
              <w:left w:val="nil"/>
              <w:bottom w:val="nil"/>
              <w:right w:val="nil"/>
            </w:tcBorders>
            <w:shd w:val="clear" w:color="000000" w:fill="FFFFFF"/>
            <w:noWrap/>
            <w:hideMark/>
          </w:tcPr>
          <w:p w14:paraId="580E7532" w14:textId="77777777" w:rsidR="00DA1312" w:rsidRPr="00DA1312" w:rsidRDefault="00DA1312" w:rsidP="00FF4BA0">
            <w:pPr>
              <w:spacing w:after="0"/>
              <w:jc w:val="left"/>
              <w:rPr>
                <w:color w:val="000000"/>
                <w:sz w:val="20"/>
              </w:rPr>
            </w:pPr>
            <w:r w:rsidRPr="00DA1312">
              <w:rPr>
                <w:color w:val="000000"/>
                <w:sz w:val="20"/>
                <w:szCs w:val="22"/>
              </w:rPr>
              <w:t>Genetic analysis</w:t>
            </w:r>
          </w:p>
        </w:tc>
        <w:tc>
          <w:tcPr>
            <w:tcW w:w="3066" w:type="dxa"/>
            <w:tcBorders>
              <w:top w:val="nil"/>
              <w:left w:val="nil"/>
              <w:bottom w:val="nil"/>
              <w:right w:val="nil"/>
            </w:tcBorders>
            <w:shd w:val="clear" w:color="000000" w:fill="FFFFFF"/>
            <w:noWrap/>
            <w:hideMark/>
          </w:tcPr>
          <w:p w14:paraId="3DB2E7FD" w14:textId="7E440BCC" w:rsidR="00DA1312" w:rsidRPr="00DA1312" w:rsidRDefault="00A15384" w:rsidP="00FF4BA0">
            <w:pPr>
              <w:spacing w:after="0"/>
              <w:jc w:val="left"/>
              <w:rPr>
                <w:color w:val="000000"/>
                <w:sz w:val="20"/>
              </w:rPr>
            </w:pPr>
            <w:ins w:id="274" w:author="Chris Habicht" w:date="2018-11-21T13:10:00Z">
              <w:r>
                <w:rPr>
                  <w:color w:val="000000"/>
                  <w:sz w:val="20"/>
                  <w:szCs w:val="22"/>
                </w:rPr>
                <w:t>Habicht</w:t>
              </w:r>
            </w:ins>
            <w:del w:id="275" w:author="Chris Habicht" w:date="2018-11-21T13:09:00Z">
              <w:r w:rsidR="00DA1312" w:rsidRPr="00DA1312" w:rsidDel="00A15384">
                <w:rPr>
                  <w:color w:val="000000"/>
                  <w:sz w:val="20"/>
                  <w:szCs w:val="22"/>
                </w:rPr>
                <w:delText> </w:delText>
              </w:r>
            </w:del>
          </w:p>
        </w:tc>
      </w:tr>
      <w:tr w:rsidR="00FF4BA0" w:rsidRPr="00DA1312" w14:paraId="22DDDC38" w14:textId="77777777" w:rsidTr="00FF4BA0">
        <w:trPr>
          <w:trHeight w:val="285"/>
        </w:trPr>
        <w:tc>
          <w:tcPr>
            <w:tcW w:w="2520" w:type="dxa"/>
            <w:tcBorders>
              <w:top w:val="nil"/>
              <w:left w:val="nil"/>
              <w:bottom w:val="single" w:sz="4" w:space="0" w:color="auto"/>
              <w:right w:val="nil"/>
            </w:tcBorders>
            <w:shd w:val="clear" w:color="000000" w:fill="FFFFFF"/>
            <w:noWrap/>
            <w:hideMark/>
          </w:tcPr>
          <w:p w14:paraId="653865CA" w14:textId="64DB1449" w:rsidR="00DA1312" w:rsidRPr="00DA1312" w:rsidRDefault="00DA1312" w:rsidP="00FF4BA0">
            <w:pPr>
              <w:spacing w:after="0"/>
              <w:jc w:val="left"/>
              <w:rPr>
                <w:color w:val="000000"/>
                <w:sz w:val="20"/>
              </w:rPr>
            </w:pPr>
            <w:r w:rsidRPr="00DA1312">
              <w:rPr>
                <w:color w:val="000000"/>
                <w:sz w:val="20"/>
                <w:szCs w:val="22"/>
              </w:rPr>
              <w:t>Dec</w:t>
            </w:r>
            <w:r w:rsidR="00FF4BA0" w:rsidRPr="00FF4BA0">
              <w:rPr>
                <w:color w:val="000000"/>
                <w:sz w:val="20"/>
                <w:szCs w:val="22"/>
              </w:rPr>
              <w:t>ember 2020</w:t>
            </w:r>
          </w:p>
        </w:tc>
        <w:tc>
          <w:tcPr>
            <w:tcW w:w="4860" w:type="dxa"/>
            <w:tcBorders>
              <w:top w:val="nil"/>
              <w:left w:val="nil"/>
              <w:bottom w:val="single" w:sz="4" w:space="0" w:color="auto"/>
              <w:right w:val="nil"/>
            </w:tcBorders>
            <w:shd w:val="clear" w:color="000000" w:fill="FFFFFF"/>
            <w:noWrap/>
            <w:hideMark/>
          </w:tcPr>
          <w:p w14:paraId="3FA5E92C" w14:textId="77777777" w:rsidR="00DA1312" w:rsidRPr="00DA1312" w:rsidRDefault="00DA1312" w:rsidP="00FF4BA0">
            <w:pPr>
              <w:spacing w:after="0"/>
              <w:jc w:val="left"/>
              <w:rPr>
                <w:color w:val="000000"/>
                <w:sz w:val="20"/>
              </w:rPr>
            </w:pPr>
            <w:r w:rsidRPr="00DA1312">
              <w:rPr>
                <w:color w:val="000000"/>
                <w:sz w:val="20"/>
                <w:szCs w:val="22"/>
              </w:rPr>
              <w:t>Report of Results</w:t>
            </w:r>
          </w:p>
        </w:tc>
        <w:tc>
          <w:tcPr>
            <w:tcW w:w="3066" w:type="dxa"/>
            <w:tcBorders>
              <w:top w:val="nil"/>
              <w:left w:val="nil"/>
              <w:bottom w:val="single" w:sz="4" w:space="0" w:color="auto"/>
              <w:right w:val="nil"/>
            </w:tcBorders>
            <w:shd w:val="clear" w:color="000000" w:fill="FFFFFF"/>
            <w:noWrap/>
            <w:hideMark/>
          </w:tcPr>
          <w:p w14:paraId="5AEF2150" w14:textId="77777777" w:rsidR="00DA1312" w:rsidRPr="00DA1312" w:rsidRDefault="00DA1312" w:rsidP="00FF4BA0">
            <w:pPr>
              <w:spacing w:after="0"/>
              <w:jc w:val="left"/>
              <w:rPr>
                <w:color w:val="000000"/>
                <w:sz w:val="20"/>
              </w:rPr>
            </w:pPr>
            <w:r w:rsidRPr="00DA1312">
              <w:rPr>
                <w:color w:val="000000"/>
                <w:sz w:val="20"/>
                <w:szCs w:val="22"/>
              </w:rPr>
              <w:t>Howard, Habicht, Russ, Olson, Arthur, Schuster, Nichols</w:t>
            </w:r>
          </w:p>
        </w:tc>
      </w:tr>
    </w:tbl>
    <w:p w14:paraId="1219F52D" w14:textId="77777777" w:rsidR="001C46D6" w:rsidRDefault="001C46D6" w:rsidP="00DA1312"/>
    <w:p w14:paraId="358BE314" w14:textId="3EAA085B" w:rsidR="00DA1312" w:rsidRDefault="00FF4BA0" w:rsidP="00DA1312">
      <w:r>
        <w:t>If sample size objectives are not met during this allotted timeframe, sampling will continue to achieve adequate sample sizes for analysis in the subsequent year until objectives are met. Results from this study will be documented in an Alaska Department of Fish and Game Fishery Data Series Report and/or an external peer reviewed publication. Analysis and draft report will be completed by December 2020.</w:t>
      </w:r>
    </w:p>
    <w:p w14:paraId="1C0F5FE1" w14:textId="77777777" w:rsidR="000369EA" w:rsidRPr="00DA1312" w:rsidRDefault="000369EA" w:rsidP="00DA1312"/>
    <w:p w14:paraId="3C101E35" w14:textId="77777777" w:rsidR="00A9337A" w:rsidRDefault="00A9337A" w:rsidP="00A763FA">
      <w:pPr>
        <w:pStyle w:val="Heading1"/>
      </w:pPr>
      <w:bookmarkStart w:id="276" w:name="_Toc366561304"/>
      <w:r>
        <w:t>RESPONSIBILITIES</w:t>
      </w:r>
      <w:bookmarkEnd w:id="276"/>
    </w:p>
    <w:p w14:paraId="1C3E875F" w14:textId="2E7CA400" w:rsidR="00FF4BA0" w:rsidRPr="00FF4BA0" w:rsidRDefault="00FF4BA0" w:rsidP="00FF4BA0">
      <w:pPr>
        <w:rPr>
          <w:u w:val="single"/>
        </w:rPr>
      </w:pPr>
      <w:bookmarkStart w:id="277" w:name="_Toc366561305"/>
      <w:r w:rsidRPr="00FF4BA0">
        <w:rPr>
          <w:u w:val="single"/>
        </w:rPr>
        <w:t xml:space="preserve">Kathrine Howard, Fisheries Scientist I </w:t>
      </w:r>
      <w:r w:rsidR="001C46D6">
        <w:rPr>
          <w:u w:val="single"/>
        </w:rPr>
        <w:t>(SFD)</w:t>
      </w:r>
    </w:p>
    <w:p w14:paraId="70B8E686" w14:textId="1986CC72" w:rsidR="00FF4BA0" w:rsidRDefault="00FF4BA0" w:rsidP="00FF4BA0">
      <w:r>
        <w:t>Duties: Overall coordination of sampling, budget administration</w:t>
      </w:r>
      <w:r w:rsidR="0085653A">
        <w:t>, subsampling collections to the desired sample size using statistical area information when applicable prior to genetic analysis,</w:t>
      </w:r>
      <w:r>
        <w:t xml:space="preserve"> and reporting.</w:t>
      </w:r>
    </w:p>
    <w:p w14:paraId="4E0938F4" w14:textId="5C2CB9B0" w:rsidR="00FF4BA0" w:rsidRDefault="00FF4BA0" w:rsidP="00FF4BA0">
      <w:pPr>
        <w:rPr>
          <w:u w:val="single"/>
        </w:rPr>
      </w:pPr>
      <w:r w:rsidRPr="00FF4BA0">
        <w:rPr>
          <w:u w:val="single"/>
        </w:rPr>
        <w:t>Christ Habicht (or new geneticist)</w:t>
      </w:r>
      <w:r w:rsidR="001C46D6">
        <w:rPr>
          <w:u w:val="single"/>
        </w:rPr>
        <w:t xml:space="preserve"> (CFD)</w:t>
      </w:r>
    </w:p>
    <w:p w14:paraId="388FE887" w14:textId="23DDAC7D" w:rsidR="00FF4BA0" w:rsidRDefault="00FF4BA0" w:rsidP="00FF4BA0">
      <w:r w:rsidRPr="00FF4BA0">
        <w:t>Duties:</w:t>
      </w:r>
      <w:r>
        <w:t xml:space="preserve"> Oversee provision of all genetic tissue samples supplies, laboratory </w:t>
      </w:r>
      <w:r w:rsidR="00F17D0B">
        <w:t xml:space="preserve">processing of samples and </w:t>
      </w:r>
      <w:r>
        <w:t>analysis, and author or co-author final report.</w:t>
      </w:r>
    </w:p>
    <w:p w14:paraId="7C5B020E" w14:textId="1CC01F4B" w:rsidR="00FF4BA0" w:rsidRPr="00F17D0B" w:rsidRDefault="00FF4BA0" w:rsidP="00FF4BA0">
      <w:pPr>
        <w:rPr>
          <w:u w:val="single"/>
        </w:rPr>
      </w:pPr>
      <w:r w:rsidRPr="00F17D0B">
        <w:rPr>
          <w:u w:val="single"/>
        </w:rPr>
        <w:lastRenderedPageBreak/>
        <w:t xml:space="preserve">Elisa Russ, </w:t>
      </w:r>
      <w:r w:rsidR="001C46D6">
        <w:rPr>
          <w:u w:val="single"/>
        </w:rPr>
        <w:t>Fishery Biologist II (CFD)</w:t>
      </w:r>
    </w:p>
    <w:p w14:paraId="57E0F515" w14:textId="750567D8" w:rsidR="00FF4BA0" w:rsidRDefault="00FF4BA0" w:rsidP="00FF4BA0">
      <w:r>
        <w:t>Duties: Oversee commercial fisheries sampling in the PWS/NGC areas and contribute to final report.</w:t>
      </w:r>
    </w:p>
    <w:p w14:paraId="0F21629D" w14:textId="540C98FD" w:rsidR="00FF4BA0" w:rsidRPr="00F17D0B" w:rsidRDefault="00FF4BA0" w:rsidP="00FF4BA0">
      <w:pPr>
        <w:rPr>
          <w:u w:val="single"/>
        </w:rPr>
      </w:pPr>
      <w:r w:rsidRPr="00F17D0B">
        <w:rPr>
          <w:u w:val="single"/>
        </w:rPr>
        <w:t xml:space="preserve">Andrew Olson, </w:t>
      </w:r>
      <w:r w:rsidR="001C46D6">
        <w:rPr>
          <w:u w:val="single"/>
        </w:rPr>
        <w:t>Fishery Biologist III (CFD)</w:t>
      </w:r>
    </w:p>
    <w:p w14:paraId="48DA3CD7" w14:textId="52777596" w:rsidR="00FF4BA0" w:rsidRDefault="00FF4BA0" w:rsidP="00FF4BA0">
      <w:r>
        <w:t>Duties: Oversee commercial fisheries sampling in SEAK</w:t>
      </w:r>
      <w:r w:rsidR="00F17D0B">
        <w:t xml:space="preserve"> </w:t>
      </w:r>
      <w:r>
        <w:t>and contribute to final report.</w:t>
      </w:r>
    </w:p>
    <w:p w14:paraId="54F541B0" w14:textId="10690486" w:rsidR="00FF4BA0" w:rsidRPr="00F17D0B" w:rsidRDefault="00FF4BA0" w:rsidP="00FF4BA0">
      <w:pPr>
        <w:rPr>
          <w:u w:val="single"/>
        </w:rPr>
      </w:pPr>
      <w:r w:rsidRPr="00F17D0B">
        <w:rPr>
          <w:u w:val="single"/>
        </w:rPr>
        <w:t>Jeff Nichols,</w:t>
      </w:r>
      <w:r w:rsidR="001C46D6">
        <w:rPr>
          <w:u w:val="single"/>
        </w:rPr>
        <w:t xml:space="preserve"> Fishery Biologist IV (SFD)</w:t>
      </w:r>
    </w:p>
    <w:p w14:paraId="66053D0D" w14:textId="4BE6EC55" w:rsidR="00FF4BA0" w:rsidRDefault="00FF4BA0" w:rsidP="00FF4BA0">
      <w:r>
        <w:t>Duties: Oversee sport fisheries sampling in SEAK and contribute to final report.</w:t>
      </w:r>
    </w:p>
    <w:p w14:paraId="47D8B25D" w14:textId="4F6246EC" w:rsidR="00F17D0B" w:rsidRPr="00F17D0B" w:rsidRDefault="00F17D0B" w:rsidP="00FF4BA0">
      <w:pPr>
        <w:rPr>
          <w:u w:val="single"/>
        </w:rPr>
      </w:pPr>
      <w:r w:rsidRPr="00F17D0B">
        <w:rPr>
          <w:u w:val="single"/>
        </w:rPr>
        <w:t>Martin Schuster,</w:t>
      </w:r>
      <w:r w:rsidR="001C46D6">
        <w:rPr>
          <w:u w:val="single"/>
        </w:rPr>
        <w:t xml:space="preserve"> Fishery Biologist II (SFD)</w:t>
      </w:r>
    </w:p>
    <w:p w14:paraId="571D2F4B" w14:textId="034B591E" w:rsidR="00F17D0B" w:rsidRDefault="00F17D0B" w:rsidP="00FF4BA0">
      <w:r>
        <w:t>Duties: Oversee sport fisheries sampling in the PWS/NGC areas and contribute to final report.</w:t>
      </w:r>
    </w:p>
    <w:p w14:paraId="7CA69622" w14:textId="40A42447" w:rsidR="00F17D0B" w:rsidRPr="00F17D0B" w:rsidRDefault="00F17D0B" w:rsidP="00FF4BA0">
      <w:pPr>
        <w:rPr>
          <w:u w:val="single"/>
        </w:rPr>
      </w:pPr>
      <w:r w:rsidRPr="00F17D0B">
        <w:rPr>
          <w:u w:val="single"/>
        </w:rPr>
        <w:t>Donnie Arthur,</w:t>
      </w:r>
      <w:r w:rsidR="001C46D6">
        <w:rPr>
          <w:u w:val="single"/>
        </w:rPr>
        <w:t xml:space="preserve"> Fishery Biologist I (SFD)</w:t>
      </w:r>
    </w:p>
    <w:p w14:paraId="7570D93B" w14:textId="51D4D4C0" w:rsidR="00F17D0B" w:rsidRDefault="00F17D0B" w:rsidP="00FF4BA0">
      <w:r>
        <w:t>Duties: Collect genetic tissue samples of yelloweye rockfish in PWS and contribute to final report.</w:t>
      </w:r>
    </w:p>
    <w:p w14:paraId="3C60C1D3" w14:textId="77777777" w:rsidR="00FF4BA0" w:rsidRDefault="00FF4BA0" w:rsidP="00FF4BA0"/>
    <w:p w14:paraId="5163B703" w14:textId="3CB157A2" w:rsidR="00983CBD" w:rsidRDefault="00983CBD" w:rsidP="009551E6">
      <w:pPr>
        <w:pStyle w:val="Heading1"/>
      </w:pPr>
      <w:commentRangeStart w:id="278"/>
      <w:r>
        <w:t>Budget Summary</w:t>
      </w:r>
      <w:commentRangeEnd w:id="278"/>
      <w:r w:rsidR="001607C7">
        <w:rPr>
          <w:rStyle w:val="CommentReference"/>
          <w:rFonts w:ascii="Times New Roman" w:hAnsi="Times New Roman"/>
          <w:b w:val="0"/>
          <w:caps w:val="0"/>
        </w:rPr>
        <w:commentReference w:id="278"/>
      </w:r>
    </w:p>
    <w:p w14:paraId="45717293" w14:textId="242F5B05" w:rsidR="00F17D0B" w:rsidRDefault="00F17D0B" w:rsidP="00C8496B">
      <w:r>
        <w:t>Primary costs of this project are anticipated to be genetic sample analysis and technician time to assist with port sampling. For 100 samples x 7 spatial strata x $35/sample x 2 species, genetic sample analysis is expected to cost approximately $49,000.</w:t>
      </w:r>
      <w:r w:rsidR="001C46D6">
        <w:t xml:space="preserve"> Additional port sampler staff time may be required to reduce impacts on project operations with the addition of genetic sampling tasks. X </w:t>
      </w:r>
      <w:proofErr w:type="spellStart"/>
      <w:r w:rsidR="001C46D6">
        <w:t>hrs</w:t>
      </w:r>
      <w:proofErr w:type="spellEnd"/>
      <w:r w:rsidR="001C46D6">
        <w:t xml:space="preserve"> x </w:t>
      </w:r>
      <w:proofErr w:type="spellStart"/>
      <w:r w:rsidR="001C46D6">
        <w:t>X</w:t>
      </w:r>
      <w:proofErr w:type="spellEnd"/>
      <w:r w:rsidR="001C46D6">
        <w:t xml:space="preserve"> staff = $</w:t>
      </w:r>
      <w:commentRangeStart w:id="279"/>
      <w:r w:rsidR="001C46D6">
        <w:t>X</w:t>
      </w:r>
      <w:commentRangeEnd w:id="279"/>
      <w:r w:rsidR="001C46D6">
        <w:rPr>
          <w:rStyle w:val="CommentReference"/>
        </w:rPr>
        <w:commentReference w:id="279"/>
      </w:r>
    </w:p>
    <w:p w14:paraId="1A034C16" w14:textId="0A2EEE1D" w:rsidR="00C8496B" w:rsidRDefault="00F17D0B" w:rsidP="00C8496B">
      <w:r>
        <w:t>Projected FY19/FY20 costs:</w:t>
      </w:r>
    </w:p>
    <w:tbl>
      <w:tblPr>
        <w:tblW w:w="5682" w:type="dxa"/>
        <w:tblInd w:w="108" w:type="dxa"/>
        <w:tblLook w:val="04A0" w:firstRow="1" w:lastRow="0" w:firstColumn="1" w:lastColumn="0" w:noHBand="0" w:noVBand="1"/>
      </w:tblPr>
      <w:tblGrid>
        <w:gridCol w:w="1105"/>
        <w:gridCol w:w="2549"/>
        <w:gridCol w:w="2028"/>
      </w:tblGrid>
      <w:tr w:rsidR="00F17D0B" w:rsidRPr="00F17D0B" w14:paraId="407F55D1" w14:textId="77777777" w:rsidTr="00F17D0B">
        <w:trPr>
          <w:trHeight w:val="251"/>
        </w:trPr>
        <w:tc>
          <w:tcPr>
            <w:tcW w:w="1105" w:type="dxa"/>
            <w:tcBorders>
              <w:top w:val="single" w:sz="4" w:space="0" w:color="auto"/>
              <w:left w:val="nil"/>
              <w:bottom w:val="single" w:sz="4" w:space="0" w:color="auto"/>
              <w:right w:val="nil"/>
            </w:tcBorders>
            <w:shd w:val="clear" w:color="000000" w:fill="FFFFFF"/>
            <w:noWrap/>
            <w:vAlign w:val="bottom"/>
            <w:hideMark/>
          </w:tcPr>
          <w:p w14:paraId="3E3EED80" w14:textId="77777777" w:rsidR="00F17D0B" w:rsidRPr="00F17D0B" w:rsidRDefault="00F17D0B" w:rsidP="00F17D0B">
            <w:pPr>
              <w:spacing w:after="0"/>
              <w:jc w:val="left"/>
              <w:rPr>
                <w:color w:val="000000"/>
              </w:rPr>
            </w:pPr>
            <w:commentRangeStart w:id="280"/>
            <w:r w:rsidRPr="00F17D0B">
              <w:rPr>
                <w:color w:val="000000"/>
                <w:sz w:val="22"/>
                <w:szCs w:val="22"/>
              </w:rPr>
              <w:t>Line Item</w:t>
            </w:r>
          </w:p>
        </w:tc>
        <w:tc>
          <w:tcPr>
            <w:tcW w:w="2549" w:type="dxa"/>
            <w:tcBorders>
              <w:top w:val="single" w:sz="4" w:space="0" w:color="auto"/>
              <w:left w:val="nil"/>
              <w:bottom w:val="single" w:sz="4" w:space="0" w:color="auto"/>
              <w:right w:val="nil"/>
            </w:tcBorders>
            <w:shd w:val="clear" w:color="000000" w:fill="FFFFFF"/>
            <w:noWrap/>
            <w:vAlign w:val="bottom"/>
            <w:hideMark/>
          </w:tcPr>
          <w:p w14:paraId="0F2A11D5" w14:textId="77777777" w:rsidR="00F17D0B" w:rsidRPr="00F17D0B" w:rsidRDefault="00F17D0B" w:rsidP="00F17D0B">
            <w:pPr>
              <w:spacing w:after="0"/>
              <w:jc w:val="left"/>
              <w:rPr>
                <w:color w:val="000000"/>
              </w:rPr>
            </w:pPr>
            <w:r w:rsidRPr="00F17D0B">
              <w:rPr>
                <w:color w:val="000000"/>
                <w:sz w:val="22"/>
                <w:szCs w:val="22"/>
              </w:rPr>
              <w:t>Category</w:t>
            </w:r>
          </w:p>
        </w:tc>
        <w:tc>
          <w:tcPr>
            <w:tcW w:w="2028" w:type="dxa"/>
            <w:tcBorders>
              <w:top w:val="single" w:sz="4" w:space="0" w:color="auto"/>
              <w:left w:val="nil"/>
              <w:bottom w:val="single" w:sz="4" w:space="0" w:color="auto"/>
              <w:right w:val="nil"/>
            </w:tcBorders>
            <w:shd w:val="clear" w:color="000000" w:fill="FFFFFF"/>
            <w:noWrap/>
            <w:vAlign w:val="bottom"/>
            <w:hideMark/>
          </w:tcPr>
          <w:p w14:paraId="5BFAD30C" w14:textId="77777777" w:rsidR="00F17D0B" w:rsidRPr="00F17D0B" w:rsidRDefault="00F17D0B" w:rsidP="00F17D0B">
            <w:pPr>
              <w:spacing w:after="0"/>
              <w:jc w:val="left"/>
              <w:rPr>
                <w:color w:val="000000"/>
              </w:rPr>
            </w:pPr>
            <w:r w:rsidRPr="00F17D0B">
              <w:rPr>
                <w:color w:val="000000"/>
                <w:sz w:val="22"/>
                <w:szCs w:val="22"/>
              </w:rPr>
              <w:t>Budget ($K)</w:t>
            </w:r>
          </w:p>
        </w:tc>
      </w:tr>
      <w:tr w:rsidR="00F17D0B" w:rsidRPr="00F17D0B" w14:paraId="027299C6" w14:textId="77777777" w:rsidTr="00F17D0B">
        <w:trPr>
          <w:trHeight w:val="251"/>
        </w:trPr>
        <w:tc>
          <w:tcPr>
            <w:tcW w:w="1105" w:type="dxa"/>
            <w:tcBorders>
              <w:top w:val="nil"/>
              <w:left w:val="nil"/>
              <w:bottom w:val="nil"/>
              <w:right w:val="nil"/>
            </w:tcBorders>
            <w:shd w:val="clear" w:color="000000" w:fill="FFFFFF"/>
            <w:noWrap/>
            <w:vAlign w:val="bottom"/>
            <w:hideMark/>
          </w:tcPr>
          <w:p w14:paraId="700C0053" w14:textId="77777777" w:rsidR="00F17D0B" w:rsidRPr="00F17D0B" w:rsidRDefault="00F17D0B" w:rsidP="00F17D0B">
            <w:pPr>
              <w:spacing w:after="0"/>
              <w:jc w:val="left"/>
              <w:rPr>
                <w:color w:val="000000"/>
              </w:rPr>
            </w:pPr>
            <w:r w:rsidRPr="00F17D0B">
              <w:rPr>
                <w:color w:val="000000"/>
                <w:sz w:val="22"/>
                <w:szCs w:val="22"/>
              </w:rPr>
              <w:t>100</w:t>
            </w:r>
          </w:p>
        </w:tc>
        <w:tc>
          <w:tcPr>
            <w:tcW w:w="2549" w:type="dxa"/>
            <w:tcBorders>
              <w:top w:val="nil"/>
              <w:left w:val="nil"/>
              <w:bottom w:val="nil"/>
              <w:right w:val="nil"/>
            </w:tcBorders>
            <w:shd w:val="clear" w:color="000000" w:fill="FFFFFF"/>
            <w:noWrap/>
            <w:vAlign w:val="bottom"/>
            <w:hideMark/>
          </w:tcPr>
          <w:p w14:paraId="17756259" w14:textId="77777777" w:rsidR="00F17D0B" w:rsidRPr="00F17D0B" w:rsidRDefault="00F17D0B" w:rsidP="00F17D0B">
            <w:pPr>
              <w:spacing w:after="0"/>
              <w:jc w:val="left"/>
              <w:rPr>
                <w:color w:val="000000"/>
              </w:rPr>
            </w:pPr>
            <w:r w:rsidRPr="00F17D0B">
              <w:rPr>
                <w:color w:val="000000"/>
                <w:sz w:val="22"/>
                <w:szCs w:val="22"/>
              </w:rPr>
              <w:t>Personnel</w:t>
            </w:r>
          </w:p>
        </w:tc>
        <w:tc>
          <w:tcPr>
            <w:tcW w:w="2028" w:type="dxa"/>
            <w:tcBorders>
              <w:top w:val="nil"/>
              <w:left w:val="nil"/>
              <w:bottom w:val="nil"/>
              <w:right w:val="nil"/>
            </w:tcBorders>
            <w:shd w:val="clear" w:color="000000" w:fill="FFFFFF"/>
            <w:noWrap/>
            <w:vAlign w:val="bottom"/>
            <w:hideMark/>
          </w:tcPr>
          <w:p w14:paraId="0D4A9CEB" w14:textId="77777777" w:rsidR="00F17D0B" w:rsidRPr="00F17D0B" w:rsidRDefault="00F17D0B" w:rsidP="00F17D0B">
            <w:pPr>
              <w:spacing w:after="0"/>
              <w:jc w:val="left"/>
              <w:rPr>
                <w:color w:val="000000"/>
              </w:rPr>
            </w:pPr>
            <w:r w:rsidRPr="00F17D0B">
              <w:rPr>
                <w:color w:val="000000"/>
                <w:sz w:val="22"/>
                <w:szCs w:val="22"/>
              </w:rPr>
              <w:t>15</w:t>
            </w:r>
          </w:p>
        </w:tc>
      </w:tr>
      <w:tr w:rsidR="00F17D0B" w:rsidRPr="00F17D0B" w14:paraId="6025D326" w14:textId="77777777" w:rsidTr="00F17D0B">
        <w:trPr>
          <w:trHeight w:val="251"/>
        </w:trPr>
        <w:tc>
          <w:tcPr>
            <w:tcW w:w="1105" w:type="dxa"/>
            <w:tcBorders>
              <w:top w:val="nil"/>
              <w:left w:val="nil"/>
              <w:bottom w:val="nil"/>
              <w:right w:val="nil"/>
            </w:tcBorders>
            <w:shd w:val="clear" w:color="000000" w:fill="FFFFFF"/>
            <w:noWrap/>
            <w:vAlign w:val="bottom"/>
            <w:hideMark/>
          </w:tcPr>
          <w:p w14:paraId="0181EF77" w14:textId="77777777" w:rsidR="00F17D0B" w:rsidRPr="00F17D0B" w:rsidRDefault="00F17D0B" w:rsidP="00F17D0B">
            <w:pPr>
              <w:spacing w:after="0"/>
              <w:jc w:val="left"/>
              <w:rPr>
                <w:color w:val="000000"/>
              </w:rPr>
            </w:pPr>
            <w:r w:rsidRPr="00F17D0B">
              <w:rPr>
                <w:color w:val="000000"/>
                <w:sz w:val="22"/>
                <w:szCs w:val="22"/>
              </w:rPr>
              <w:t>200</w:t>
            </w:r>
          </w:p>
        </w:tc>
        <w:tc>
          <w:tcPr>
            <w:tcW w:w="2549" w:type="dxa"/>
            <w:tcBorders>
              <w:top w:val="nil"/>
              <w:left w:val="nil"/>
              <w:bottom w:val="nil"/>
              <w:right w:val="nil"/>
            </w:tcBorders>
            <w:shd w:val="clear" w:color="000000" w:fill="FFFFFF"/>
            <w:noWrap/>
            <w:vAlign w:val="bottom"/>
            <w:hideMark/>
          </w:tcPr>
          <w:p w14:paraId="70CC53FD" w14:textId="77777777" w:rsidR="00F17D0B" w:rsidRPr="00F17D0B" w:rsidRDefault="00F17D0B" w:rsidP="00F17D0B">
            <w:pPr>
              <w:spacing w:after="0"/>
              <w:jc w:val="left"/>
              <w:rPr>
                <w:color w:val="000000"/>
              </w:rPr>
            </w:pPr>
            <w:r w:rsidRPr="00F17D0B">
              <w:rPr>
                <w:color w:val="000000"/>
                <w:sz w:val="22"/>
                <w:szCs w:val="22"/>
              </w:rPr>
              <w:t>Travel</w:t>
            </w:r>
          </w:p>
        </w:tc>
        <w:tc>
          <w:tcPr>
            <w:tcW w:w="2028" w:type="dxa"/>
            <w:tcBorders>
              <w:top w:val="nil"/>
              <w:left w:val="nil"/>
              <w:bottom w:val="nil"/>
              <w:right w:val="nil"/>
            </w:tcBorders>
            <w:shd w:val="clear" w:color="000000" w:fill="FFFFFF"/>
            <w:noWrap/>
            <w:vAlign w:val="bottom"/>
            <w:hideMark/>
          </w:tcPr>
          <w:p w14:paraId="69BF04BE" w14:textId="77777777" w:rsidR="00F17D0B" w:rsidRPr="00F17D0B" w:rsidRDefault="00F17D0B" w:rsidP="00F17D0B">
            <w:pPr>
              <w:spacing w:after="0"/>
              <w:jc w:val="left"/>
              <w:rPr>
                <w:color w:val="000000"/>
              </w:rPr>
            </w:pPr>
            <w:r w:rsidRPr="00F17D0B">
              <w:rPr>
                <w:color w:val="000000"/>
                <w:sz w:val="22"/>
                <w:szCs w:val="22"/>
              </w:rPr>
              <w:t>0</w:t>
            </w:r>
          </w:p>
        </w:tc>
      </w:tr>
      <w:tr w:rsidR="00F17D0B" w:rsidRPr="00F17D0B" w14:paraId="13588CA4" w14:textId="77777777" w:rsidTr="00F17D0B">
        <w:trPr>
          <w:trHeight w:val="251"/>
        </w:trPr>
        <w:tc>
          <w:tcPr>
            <w:tcW w:w="1105" w:type="dxa"/>
            <w:tcBorders>
              <w:top w:val="nil"/>
              <w:left w:val="nil"/>
              <w:bottom w:val="nil"/>
              <w:right w:val="nil"/>
            </w:tcBorders>
            <w:shd w:val="clear" w:color="000000" w:fill="FFFFFF"/>
            <w:noWrap/>
            <w:vAlign w:val="bottom"/>
            <w:hideMark/>
          </w:tcPr>
          <w:p w14:paraId="262248C0" w14:textId="77777777" w:rsidR="00F17D0B" w:rsidRPr="00F17D0B" w:rsidRDefault="00F17D0B" w:rsidP="00F17D0B">
            <w:pPr>
              <w:spacing w:after="0"/>
              <w:jc w:val="left"/>
              <w:rPr>
                <w:color w:val="000000"/>
              </w:rPr>
            </w:pPr>
            <w:r w:rsidRPr="00F17D0B">
              <w:rPr>
                <w:color w:val="000000"/>
                <w:sz w:val="22"/>
                <w:szCs w:val="22"/>
              </w:rPr>
              <w:t>300</w:t>
            </w:r>
          </w:p>
        </w:tc>
        <w:tc>
          <w:tcPr>
            <w:tcW w:w="2549" w:type="dxa"/>
            <w:tcBorders>
              <w:top w:val="nil"/>
              <w:left w:val="nil"/>
              <w:bottom w:val="nil"/>
              <w:right w:val="nil"/>
            </w:tcBorders>
            <w:shd w:val="clear" w:color="000000" w:fill="FFFFFF"/>
            <w:noWrap/>
            <w:vAlign w:val="bottom"/>
            <w:hideMark/>
          </w:tcPr>
          <w:p w14:paraId="0C4DAF77" w14:textId="77777777" w:rsidR="00F17D0B" w:rsidRPr="00F17D0B" w:rsidRDefault="00F17D0B" w:rsidP="00F17D0B">
            <w:pPr>
              <w:spacing w:after="0"/>
              <w:jc w:val="left"/>
              <w:rPr>
                <w:color w:val="000000"/>
              </w:rPr>
            </w:pPr>
            <w:r w:rsidRPr="00F17D0B">
              <w:rPr>
                <w:color w:val="000000"/>
                <w:sz w:val="22"/>
                <w:szCs w:val="22"/>
              </w:rPr>
              <w:t>Contractual</w:t>
            </w:r>
          </w:p>
        </w:tc>
        <w:tc>
          <w:tcPr>
            <w:tcW w:w="2028" w:type="dxa"/>
            <w:tcBorders>
              <w:top w:val="nil"/>
              <w:left w:val="nil"/>
              <w:bottom w:val="nil"/>
              <w:right w:val="nil"/>
            </w:tcBorders>
            <w:shd w:val="clear" w:color="000000" w:fill="FFFFFF"/>
            <w:noWrap/>
            <w:vAlign w:val="bottom"/>
            <w:hideMark/>
          </w:tcPr>
          <w:p w14:paraId="1B51272C" w14:textId="77777777" w:rsidR="00F17D0B" w:rsidRPr="00F17D0B" w:rsidRDefault="00F17D0B" w:rsidP="00F17D0B">
            <w:pPr>
              <w:spacing w:after="0"/>
              <w:jc w:val="left"/>
              <w:rPr>
                <w:color w:val="000000"/>
              </w:rPr>
            </w:pPr>
            <w:r w:rsidRPr="00F17D0B">
              <w:rPr>
                <w:color w:val="000000"/>
                <w:sz w:val="22"/>
                <w:szCs w:val="22"/>
              </w:rPr>
              <w:t>0</w:t>
            </w:r>
          </w:p>
        </w:tc>
      </w:tr>
      <w:tr w:rsidR="00F17D0B" w:rsidRPr="00F17D0B" w14:paraId="46EF8442" w14:textId="77777777" w:rsidTr="00F17D0B">
        <w:trPr>
          <w:trHeight w:val="251"/>
        </w:trPr>
        <w:tc>
          <w:tcPr>
            <w:tcW w:w="1105" w:type="dxa"/>
            <w:tcBorders>
              <w:top w:val="nil"/>
              <w:left w:val="nil"/>
              <w:bottom w:val="nil"/>
              <w:right w:val="nil"/>
            </w:tcBorders>
            <w:shd w:val="clear" w:color="000000" w:fill="FFFFFF"/>
            <w:noWrap/>
            <w:vAlign w:val="bottom"/>
            <w:hideMark/>
          </w:tcPr>
          <w:p w14:paraId="47183842" w14:textId="77777777" w:rsidR="00F17D0B" w:rsidRPr="00F17D0B" w:rsidRDefault="00F17D0B" w:rsidP="00F17D0B">
            <w:pPr>
              <w:spacing w:after="0"/>
              <w:jc w:val="left"/>
              <w:rPr>
                <w:color w:val="000000"/>
              </w:rPr>
            </w:pPr>
            <w:r w:rsidRPr="00F17D0B">
              <w:rPr>
                <w:color w:val="000000"/>
                <w:sz w:val="22"/>
                <w:szCs w:val="22"/>
              </w:rPr>
              <w:t>400</w:t>
            </w:r>
          </w:p>
        </w:tc>
        <w:tc>
          <w:tcPr>
            <w:tcW w:w="2549" w:type="dxa"/>
            <w:tcBorders>
              <w:top w:val="nil"/>
              <w:left w:val="nil"/>
              <w:bottom w:val="nil"/>
              <w:right w:val="nil"/>
            </w:tcBorders>
            <w:shd w:val="clear" w:color="000000" w:fill="FFFFFF"/>
            <w:noWrap/>
            <w:vAlign w:val="bottom"/>
            <w:hideMark/>
          </w:tcPr>
          <w:p w14:paraId="07331D2A" w14:textId="77777777" w:rsidR="00F17D0B" w:rsidRPr="00F17D0B" w:rsidRDefault="00F17D0B" w:rsidP="00F17D0B">
            <w:pPr>
              <w:spacing w:after="0"/>
              <w:jc w:val="left"/>
              <w:rPr>
                <w:color w:val="000000"/>
              </w:rPr>
            </w:pPr>
            <w:r w:rsidRPr="00F17D0B">
              <w:rPr>
                <w:color w:val="000000"/>
                <w:sz w:val="22"/>
                <w:szCs w:val="22"/>
              </w:rPr>
              <w:t>Commodities</w:t>
            </w:r>
          </w:p>
        </w:tc>
        <w:tc>
          <w:tcPr>
            <w:tcW w:w="2028" w:type="dxa"/>
            <w:tcBorders>
              <w:top w:val="nil"/>
              <w:left w:val="nil"/>
              <w:bottom w:val="nil"/>
              <w:right w:val="nil"/>
            </w:tcBorders>
            <w:shd w:val="clear" w:color="000000" w:fill="FFFFFF"/>
            <w:noWrap/>
            <w:vAlign w:val="bottom"/>
            <w:hideMark/>
          </w:tcPr>
          <w:p w14:paraId="4EF277EC" w14:textId="77777777" w:rsidR="00F17D0B" w:rsidRPr="00F17D0B" w:rsidRDefault="00F17D0B" w:rsidP="00F17D0B">
            <w:pPr>
              <w:spacing w:after="0"/>
              <w:jc w:val="left"/>
              <w:rPr>
                <w:color w:val="000000"/>
              </w:rPr>
            </w:pPr>
            <w:r w:rsidRPr="00F17D0B">
              <w:rPr>
                <w:color w:val="000000"/>
                <w:sz w:val="22"/>
                <w:szCs w:val="22"/>
              </w:rPr>
              <w:t>49</w:t>
            </w:r>
          </w:p>
        </w:tc>
      </w:tr>
      <w:tr w:rsidR="00F17D0B" w:rsidRPr="00F17D0B" w14:paraId="611368A9" w14:textId="77777777" w:rsidTr="00F17D0B">
        <w:trPr>
          <w:trHeight w:val="251"/>
        </w:trPr>
        <w:tc>
          <w:tcPr>
            <w:tcW w:w="1105" w:type="dxa"/>
            <w:tcBorders>
              <w:top w:val="nil"/>
              <w:left w:val="nil"/>
              <w:bottom w:val="single" w:sz="4" w:space="0" w:color="auto"/>
              <w:right w:val="nil"/>
            </w:tcBorders>
            <w:shd w:val="clear" w:color="000000" w:fill="FFFFFF"/>
            <w:noWrap/>
            <w:vAlign w:val="bottom"/>
            <w:hideMark/>
          </w:tcPr>
          <w:p w14:paraId="6DB1A48D" w14:textId="77777777" w:rsidR="00F17D0B" w:rsidRPr="00F17D0B" w:rsidRDefault="00F17D0B" w:rsidP="00F17D0B">
            <w:pPr>
              <w:spacing w:after="0"/>
              <w:jc w:val="left"/>
              <w:rPr>
                <w:color w:val="000000"/>
              </w:rPr>
            </w:pPr>
            <w:r w:rsidRPr="00F17D0B">
              <w:rPr>
                <w:color w:val="000000"/>
                <w:sz w:val="22"/>
                <w:szCs w:val="22"/>
              </w:rPr>
              <w:t>500</w:t>
            </w:r>
          </w:p>
        </w:tc>
        <w:tc>
          <w:tcPr>
            <w:tcW w:w="2549" w:type="dxa"/>
            <w:tcBorders>
              <w:top w:val="nil"/>
              <w:left w:val="nil"/>
              <w:bottom w:val="single" w:sz="4" w:space="0" w:color="auto"/>
              <w:right w:val="nil"/>
            </w:tcBorders>
            <w:shd w:val="clear" w:color="000000" w:fill="FFFFFF"/>
            <w:noWrap/>
            <w:vAlign w:val="bottom"/>
            <w:hideMark/>
          </w:tcPr>
          <w:p w14:paraId="5302A77D" w14:textId="77777777" w:rsidR="00F17D0B" w:rsidRPr="00F17D0B" w:rsidRDefault="00F17D0B" w:rsidP="00F17D0B">
            <w:pPr>
              <w:spacing w:after="0"/>
              <w:jc w:val="left"/>
              <w:rPr>
                <w:color w:val="000000"/>
              </w:rPr>
            </w:pPr>
            <w:r w:rsidRPr="00F17D0B">
              <w:rPr>
                <w:color w:val="000000"/>
                <w:sz w:val="22"/>
                <w:szCs w:val="22"/>
              </w:rPr>
              <w:t>Equipment</w:t>
            </w:r>
          </w:p>
        </w:tc>
        <w:tc>
          <w:tcPr>
            <w:tcW w:w="2028" w:type="dxa"/>
            <w:tcBorders>
              <w:top w:val="nil"/>
              <w:left w:val="nil"/>
              <w:bottom w:val="single" w:sz="4" w:space="0" w:color="auto"/>
              <w:right w:val="nil"/>
            </w:tcBorders>
            <w:shd w:val="clear" w:color="000000" w:fill="FFFFFF"/>
            <w:noWrap/>
            <w:vAlign w:val="bottom"/>
            <w:hideMark/>
          </w:tcPr>
          <w:p w14:paraId="27E04067" w14:textId="77777777" w:rsidR="00F17D0B" w:rsidRPr="00F17D0B" w:rsidRDefault="00F17D0B" w:rsidP="00F17D0B">
            <w:pPr>
              <w:spacing w:after="0"/>
              <w:jc w:val="left"/>
              <w:rPr>
                <w:color w:val="000000"/>
              </w:rPr>
            </w:pPr>
            <w:r w:rsidRPr="00F17D0B">
              <w:rPr>
                <w:color w:val="000000"/>
                <w:sz w:val="22"/>
                <w:szCs w:val="22"/>
              </w:rPr>
              <w:t>0</w:t>
            </w:r>
          </w:p>
        </w:tc>
      </w:tr>
      <w:tr w:rsidR="00F17D0B" w:rsidRPr="00F17D0B" w14:paraId="7372F611" w14:textId="77777777" w:rsidTr="00F17D0B">
        <w:trPr>
          <w:trHeight w:val="263"/>
        </w:trPr>
        <w:tc>
          <w:tcPr>
            <w:tcW w:w="1105" w:type="dxa"/>
            <w:tcBorders>
              <w:top w:val="nil"/>
              <w:left w:val="nil"/>
              <w:bottom w:val="single" w:sz="8" w:space="0" w:color="auto"/>
              <w:right w:val="nil"/>
            </w:tcBorders>
            <w:shd w:val="clear" w:color="000000" w:fill="FFFFFF"/>
            <w:noWrap/>
            <w:vAlign w:val="bottom"/>
            <w:hideMark/>
          </w:tcPr>
          <w:p w14:paraId="40A312E8" w14:textId="77777777" w:rsidR="00F17D0B" w:rsidRPr="00F17D0B" w:rsidRDefault="00F17D0B" w:rsidP="00F17D0B">
            <w:pPr>
              <w:spacing w:after="0"/>
              <w:jc w:val="left"/>
              <w:rPr>
                <w:color w:val="000000"/>
              </w:rPr>
            </w:pPr>
            <w:r w:rsidRPr="00F17D0B">
              <w:rPr>
                <w:color w:val="000000"/>
                <w:sz w:val="22"/>
                <w:szCs w:val="22"/>
              </w:rPr>
              <w:t>Total</w:t>
            </w:r>
          </w:p>
        </w:tc>
        <w:tc>
          <w:tcPr>
            <w:tcW w:w="2549" w:type="dxa"/>
            <w:tcBorders>
              <w:top w:val="nil"/>
              <w:left w:val="nil"/>
              <w:bottom w:val="single" w:sz="8" w:space="0" w:color="auto"/>
              <w:right w:val="nil"/>
            </w:tcBorders>
            <w:shd w:val="clear" w:color="000000" w:fill="FFFFFF"/>
            <w:noWrap/>
            <w:vAlign w:val="bottom"/>
            <w:hideMark/>
          </w:tcPr>
          <w:p w14:paraId="4B191D41" w14:textId="77777777" w:rsidR="00F17D0B" w:rsidRPr="00F17D0B" w:rsidRDefault="00F17D0B" w:rsidP="00F17D0B">
            <w:pPr>
              <w:spacing w:after="0"/>
              <w:jc w:val="left"/>
              <w:rPr>
                <w:color w:val="000000"/>
              </w:rPr>
            </w:pPr>
            <w:r w:rsidRPr="00F17D0B">
              <w:rPr>
                <w:color w:val="000000"/>
                <w:sz w:val="22"/>
                <w:szCs w:val="22"/>
              </w:rPr>
              <w:t> </w:t>
            </w:r>
          </w:p>
        </w:tc>
        <w:tc>
          <w:tcPr>
            <w:tcW w:w="2028" w:type="dxa"/>
            <w:tcBorders>
              <w:top w:val="nil"/>
              <w:left w:val="nil"/>
              <w:bottom w:val="single" w:sz="8" w:space="0" w:color="auto"/>
              <w:right w:val="nil"/>
            </w:tcBorders>
            <w:shd w:val="clear" w:color="000000" w:fill="FFFFFF"/>
            <w:noWrap/>
            <w:vAlign w:val="bottom"/>
            <w:hideMark/>
          </w:tcPr>
          <w:p w14:paraId="1D8431B0" w14:textId="77777777" w:rsidR="00F17D0B" w:rsidRPr="00F17D0B" w:rsidRDefault="00F17D0B" w:rsidP="00F17D0B">
            <w:pPr>
              <w:spacing w:after="0"/>
              <w:jc w:val="left"/>
              <w:rPr>
                <w:color w:val="000000"/>
              </w:rPr>
            </w:pPr>
            <w:r w:rsidRPr="00F17D0B">
              <w:rPr>
                <w:color w:val="000000"/>
                <w:sz w:val="22"/>
                <w:szCs w:val="22"/>
              </w:rPr>
              <w:t>64</w:t>
            </w:r>
            <w:commentRangeEnd w:id="280"/>
            <w:r w:rsidR="00201947">
              <w:rPr>
                <w:rStyle w:val="CommentReference"/>
              </w:rPr>
              <w:commentReference w:id="280"/>
            </w:r>
          </w:p>
        </w:tc>
      </w:tr>
    </w:tbl>
    <w:p w14:paraId="6C291A0F" w14:textId="77777777" w:rsidR="00F17D0B" w:rsidRPr="00C8496B" w:rsidRDefault="00F17D0B" w:rsidP="00C8496B"/>
    <w:p w14:paraId="7970CD2C" w14:textId="77777777" w:rsidR="00954385" w:rsidRDefault="00612869" w:rsidP="009551E6">
      <w:pPr>
        <w:pStyle w:val="Heading1"/>
      </w:pPr>
      <w:r>
        <w:t>reference</w:t>
      </w:r>
      <w:r w:rsidR="001D7A2B">
        <w:t>S</w:t>
      </w:r>
      <w:r>
        <w:t xml:space="preserve"> cited</w:t>
      </w:r>
      <w:bookmarkEnd w:id="277"/>
    </w:p>
    <w:p w14:paraId="36D33214" w14:textId="77777777" w:rsidR="00201947" w:rsidRDefault="00201947" w:rsidP="00201947">
      <w:r>
        <w:t xml:space="preserve">ABI (Applied Biosystems Inc.) (1996) </w:t>
      </w:r>
      <w:proofErr w:type="spellStart"/>
      <w:r>
        <w:t>Genotyper</w:t>
      </w:r>
      <w:proofErr w:type="spellEnd"/>
      <w:r>
        <w:t xml:space="preserve"> 2.0 users’ manual. Perkin-Elmer Corporation, Foster City, CA. </w:t>
      </w:r>
    </w:p>
    <w:p w14:paraId="48D8755C" w14:textId="77777777" w:rsidR="00201947" w:rsidRDefault="00201947" w:rsidP="00201947">
      <w:r>
        <w:t>ABI (Applied Biosystems Inc.) (1998) ABI Prism 377 DNA sequencer 96-lane upgrade. Perkin-</w:t>
      </w:r>
      <w:bookmarkStart w:id="281" w:name="_GoBack"/>
      <w:bookmarkEnd w:id="281"/>
      <w:r>
        <w:t xml:space="preserve">Elmer Corporation, Foster City, CA. </w:t>
      </w:r>
    </w:p>
    <w:p w14:paraId="777BFE14" w14:textId="10DEA7CF" w:rsidR="000805E7" w:rsidRDefault="000805E7" w:rsidP="00201947">
      <w:r>
        <w:t xml:space="preserve">Andrews, K. S., K. M. Nichols, A. </w:t>
      </w:r>
      <w:proofErr w:type="spellStart"/>
      <w:r>
        <w:t>Elz</w:t>
      </w:r>
      <w:proofErr w:type="spellEnd"/>
      <w:r>
        <w:t xml:space="preserve">, N. </w:t>
      </w:r>
      <w:proofErr w:type="spellStart"/>
      <w:r>
        <w:t>Tolimieri</w:t>
      </w:r>
      <w:proofErr w:type="spellEnd"/>
      <w:r w:rsidRPr="000805E7">
        <w:t xml:space="preserve">, </w:t>
      </w:r>
      <w:r>
        <w:t>C. J.</w:t>
      </w:r>
      <w:r w:rsidRPr="000805E7">
        <w:t xml:space="preserve"> Harvey, </w:t>
      </w:r>
      <w:r>
        <w:t>R.</w:t>
      </w:r>
      <w:r w:rsidRPr="000805E7">
        <w:t xml:space="preserve"> </w:t>
      </w:r>
      <w:proofErr w:type="spellStart"/>
      <w:r w:rsidRPr="000805E7">
        <w:t>Pacunski</w:t>
      </w:r>
      <w:proofErr w:type="spellEnd"/>
      <w:r w:rsidRPr="000805E7">
        <w:t xml:space="preserve">, </w:t>
      </w:r>
      <w:r>
        <w:t xml:space="preserve">D. </w:t>
      </w:r>
      <w:r w:rsidRPr="000805E7">
        <w:t xml:space="preserve">Lowry, </w:t>
      </w:r>
      <w:r>
        <w:t xml:space="preserve">K. L. </w:t>
      </w:r>
      <w:r w:rsidRPr="000805E7">
        <w:t xml:space="preserve">Yamanaka, and </w:t>
      </w:r>
      <w:r>
        <w:t xml:space="preserve">D. M. </w:t>
      </w:r>
      <w:proofErr w:type="spellStart"/>
      <w:r w:rsidRPr="000805E7">
        <w:t>Tonnes</w:t>
      </w:r>
      <w:proofErr w:type="spellEnd"/>
      <w:r>
        <w:t>.</w:t>
      </w:r>
      <w:r w:rsidRPr="000805E7">
        <w:t xml:space="preserve"> 2018. Cooperative research sheds light on population structure and listing status of threatened and endangered rockfish species. Conservation Genetics</w:t>
      </w:r>
      <w:r w:rsidR="00E244B5">
        <w:t>.</w:t>
      </w:r>
      <w:r w:rsidRPr="000805E7">
        <w:t xml:space="preserve"> 19(4)</w:t>
      </w:r>
      <w:r w:rsidR="00E244B5">
        <w:t xml:space="preserve">: </w:t>
      </w:r>
      <w:r w:rsidRPr="000805E7">
        <w:t>865-878.</w:t>
      </w:r>
    </w:p>
    <w:p w14:paraId="6878393A" w14:textId="6E97DB2A" w:rsidR="00201947" w:rsidRDefault="00201947" w:rsidP="001A4BBA">
      <w:proofErr w:type="spellStart"/>
      <w:r w:rsidRPr="00201947">
        <w:t>Bohonak</w:t>
      </w:r>
      <w:proofErr w:type="spellEnd"/>
      <w:r w:rsidRPr="00201947">
        <w:t xml:space="preserve">, A.J., Jensen, J.L., Kelley, S.T., and Ngan, E.C. 2005. Isolation by distance, web service. BMC Genetics 6: 13. </w:t>
      </w:r>
      <w:hyperlink r:id="rId30" w:history="1">
        <w:r w:rsidRPr="003778E8">
          <w:rPr>
            <w:rStyle w:val="Hyperlink"/>
          </w:rPr>
          <w:t>http://phage.sdsu.edu/~jensen/</w:t>
        </w:r>
      </w:hyperlink>
    </w:p>
    <w:p w14:paraId="704ECCC6" w14:textId="210F713F" w:rsidR="00C27A6F" w:rsidRDefault="00C27A6F" w:rsidP="001A4BBA">
      <w:proofErr w:type="spellStart"/>
      <w:r>
        <w:lastRenderedPageBreak/>
        <w:t>Failor</w:t>
      </w:r>
      <w:proofErr w:type="spellEnd"/>
      <w:r>
        <w:t>, B. 2016. Operational Plan: Assessment of Pacific halibut and groundfish sport harvest in Southcentral Alaska, 2016–2018. Alaska Department of Fish and Game, Regional Operational Plan. ROP.SF.2A.2016.20, Anchorage.</w:t>
      </w:r>
    </w:p>
    <w:p w14:paraId="6BC4D67A" w14:textId="77777777" w:rsidR="00201947" w:rsidRDefault="00201947" w:rsidP="001A4BBA">
      <w:proofErr w:type="spellStart"/>
      <w:r w:rsidRPr="00201947">
        <w:t>Goudet</w:t>
      </w:r>
      <w:proofErr w:type="spellEnd"/>
      <w:r w:rsidRPr="00201947">
        <w:t>, J. 1995. FSTAT (Version 1.2): A computer program to calculate F-statistics. Journal of Heredity 86: 485-486.</w:t>
      </w:r>
    </w:p>
    <w:p w14:paraId="1DA20C6E" w14:textId="311E202B" w:rsidR="00E5697A" w:rsidRDefault="00E5697A" w:rsidP="001A4BBA">
      <w:r>
        <w:t>Jaenicke,</w:t>
      </w:r>
      <w:r w:rsidR="00C27A6F">
        <w:t xml:space="preserve"> M.,</w:t>
      </w:r>
      <w:r>
        <w:t xml:space="preserve"> D. Tersteeg, and S. J. H. Power. 2014. Southeast Alaska marine boat sport fishery harvest studies, 2015–2016. Alaska Department of Fish and Game, Regional Operational Plan SF. 1J.2015.06, Anchorage.</w:t>
      </w:r>
    </w:p>
    <w:p w14:paraId="6ACF3116" w14:textId="7262EB10" w:rsidR="00E244B5" w:rsidRDefault="00E244B5" w:rsidP="001A4BBA">
      <w:pPr>
        <w:rPr>
          <w:ins w:id="282" w:author="Chris Habicht" w:date="2018-11-21T10:48:00Z"/>
        </w:rPr>
      </w:pPr>
      <w:proofErr w:type="spellStart"/>
      <w:r w:rsidRPr="00E244B5">
        <w:t>Lotterhos</w:t>
      </w:r>
      <w:proofErr w:type="spellEnd"/>
      <w:r w:rsidRPr="00E244B5">
        <w:t>, K.</w:t>
      </w:r>
      <w:r>
        <w:t xml:space="preserve"> </w:t>
      </w:r>
      <w:r w:rsidRPr="00E244B5">
        <w:t xml:space="preserve">E., </w:t>
      </w:r>
      <w:r>
        <w:t xml:space="preserve">S. J. </w:t>
      </w:r>
      <w:r w:rsidRPr="00E244B5">
        <w:t xml:space="preserve">Dick, and </w:t>
      </w:r>
      <w:r>
        <w:t xml:space="preserve">D. R. </w:t>
      </w:r>
      <w:r w:rsidRPr="00E244B5">
        <w:t>Haggarty</w:t>
      </w:r>
      <w:r>
        <w:t>.</w:t>
      </w:r>
      <w:r w:rsidRPr="00E244B5">
        <w:t xml:space="preserve"> 2014. Evaluation of rockfish conservation area networks in the United States and Canada relative to the dispersal distance for black rockfish (</w:t>
      </w:r>
      <w:r w:rsidRPr="00E244B5">
        <w:rPr>
          <w:i/>
        </w:rPr>
        <w:t xml:space="preserve">Sebastes </w:t>
      </w:r>
      <w:proofErr w:type="spellStart"/>
      <w:r w:rsidRPr="00E244B5">
        <w:rPr>
          <w:i/>
        </w:rPr>
        <w:t>melanops</w:t>
      </w:r>
      <w:proofErr w:type="spellEnd"/>
      <w:r w:rsidRPr="00E244B5">
        <w:t>). Evolutionary applications</w:t>
      </w:r>
      <w:r>
        <w:t>.</w:t>
      </w:r>
      <w:r w:rsidRPr="00E244B5">
        <w:t xml:space="preserve"> 7(2)</w:t>
      </w:r>
      <w:r>
        <w:t>:</w:t>
      </w:r>
      <w:r w:rsidRPr="00E244B5">
        <w:t>238-259.</w:t>
      </w:r>
    </w:p>
    <w:p w14:paraId="602225E2" w14:textId="77777777" w:rsidR="006724C9" w:rsidRDefault="006724C9" w:rsidP="006724C9">
      <w:pPr>
        <w:rPr>
          <w:ins w:id="283" w:author="Chris Habicht" w:date="2018-11-21T10:49:00Z"/>
        </w:rPr>
      </w:pPr>
      <w:ins w:id="284" w:author="Chris Habicht" w:date="2018-11-21T10:48:00Z">
        <w:r>
          <w:t xml:space="preserve">Miller, K.M., A.D. Schulze, and R.E. Wither. 2000. Characterization of microsatellite loci in </w:t>
        </w:r>
        <w:r>
          <w:rPr>
            <w:i/>
          </w:rPr>
          <w:t xml:space="preserve">Sebastes </w:t>
        </w:r>
        <w:proofErr w:type="spellStart"/>
        <w:r>
          <w:rPr>
            <w:i/>
          </w:rPr>
          <w:t>alutus</w:t>
        </w:r>
        <w:proofErr w:type="spellEnd"/>
        <w:r>
          <w:t xml:space="preserve"> and their conservation in congeneric rockfish species. </w:t>
        </w:r>
        <w:r>
          <w:rPr>
            <w:i/>
          </w:rPr>
          <w:t>Molecular Ecology</w:t>
        </w:r>
        <w:r>
          <w:t xml:space="preserve"> 9(2), 240-242.</w:t>
        </w:r>
      </w:ins>
      <w:ins w:id="285" w:author="Chris Habicht" w:date="2018-11-21T10:49:00Z">
        <w:r w:rsidRPr="006724C9">
          <w:t xml:space="preserve"> </w:t>
        </w:r>
      </w:ins>
    </w:p>
    <w:p w14:paraId="7ED00635" w14:textId="2B7C71B0" w:rsidR="006724C9" w:rsidRDefault="006724C9" w:rsidP="006724C9">
      <w:pPr>
        <w:rPr>
          <w:ins w:id="286" w:author="Chris Habicht" w:date="2018-11-21T10:49:00Z"/>
          <w:i/>
        </w:rPr>
      </w:pPr>
      <w:ins w:id="287" w:author="Chris Habicht" w:date="2018-11-21T10:49:00Z">
        <w:r>
          <w:t xml:space="preserve">Miller, K.M, A.D. Schulze, and R.E. </w:t>
        </w:r>
        <w:proofErr w:type="spellStart"/>
        <w:r>
          <w:t>Withler</w:t>
        </w:r>
        <w:proofErr w:type="spellEnd"/>
        <w:r>
          <w:t xml:space="preserve">. 2000.  </w:t>
        </w:r>
        <w:r>
          <w:rPr>
            <w:i/>
          </w:rPr>
          <w:t>unpublished</w:t>
        </w:r>
      </w:ins>
    </w:p>
    <w:p w14:paraId="49169399" w14:textId="77777777" w:rsidR="006724C9" w:rsidRDefault="006724C9" w:rsidP="006724C9">
      <w:pPr>
        <w:rPr>
          <w:moveTo w:id="288" w:author="Chris Habicht" w:date="2018-11-21T10:49:00Z"/>
        </w:rPr>
      </w:pPr>
      <w:moveToRangeStart w:id="289" w:author="Chris Habicht" w:date="2018-11-21T10:49:00Z" w:name="move530560720"/>
      <w:moveTo w:id="290" w:author="Chris Habicht" w:date="2018-11-21T10:49:00Z">
        <w:r>
          <w:t>Miller, J. A., M. A. Banks, D. Gomez-Uchida, and A. L. Shanks. 2005. A comparison of population structure in black rockfish (</w:t>
        </w:r>
        <w:r w:rsidRPr="00E244B5">
          <w:rPr>
            <w:i/>
          </w:rPr>
          <w:t xml:space="preserve">Sebastes </w:t>
        </w:r>
        <w:proofErr w:type="spellStart"/>
        <w:r w:rsidRPr="00E244B5">
          <w:rPr>
            <w:i/>
          </w:rPr>
          <w:t>melanops</w:t>
        </w:r>
        <w:proofErr w:type="spellEnd"/>
        <w:r>
          <w:t>) as determined with otolith microchemistry and microsatellite DNA. Canadian Journal of Fisheries and Aquatic Science. 62: 2189-2195.</w:t>
        </w:r>
      </w:moveTo>
    </w:p>
    <w:moveToRangeEnd w:id="289"/>
    <w:p w14:paraId="57E0A911" w14:textId="484A18BB" w:rsidR="006724C9" w:rsidRPr="006724C9" w:rsidRDefault="006724C9" w:rsidP="001A4BBA">
      <w:pPr>
        <w:rPr>
          <w:i/>
          <w:rPrChange w:id="291" w:author="Chris Habicht" w:date="2018-11-21T10:50:00Z">
            <w:rPr/>
          </w:rPrChange>
        </w:rPr>
      </w:pPr>
      <w:ins w:id="292" w:author="Chris Habicht" w:date="2018-11-21T10:49:00Z">
        <w:r>
          <w:t xml:space="preserve">Miller, K.M., A.D. Schulze, and R.E. </w:t>
        </w:r>
        <w:proofErr w:type="spellStart"/>
        <w:r>
          <w:t>Withler</w:t>
        </w:r>
        <w:proofErr w:type="spellEnd"/>
        <w:r>
          <w:t xml:space="preserve">. 2006. A novel approach to individual and species identification of rockfish. </w:t>
        </w:r>
        <w:r>
          <w:rPr>
            <w:i/>
          </w:rPr>
          <w:t>unpublished</w:t>
        </w:r>
      </w:ins>
    </w:p>
    <w:p w14:paraId="299B0185" w14:textId="7B74C0D5" w:rsidR="00E244B5" w:rsidDel="006724C9" w:rsidRDefault="00E244B5" w:rsidP="001A4BBA">
      <w:pPr>
        <w:rPr>
          <w:moveFrom w:id="293" w:author="Chris Habicht" w:date="2018-11-21T10:49:00Z"/>
        </w:rPr>
      </w:pPr>
      <w:moveFromRangeStart w:id="294" w:author="Chris Habicht" w:date="2018-11-21T10:49:00Z" w:name="move530560720"/>
      <w:moveFrom w:id="295" w:author="Chris Habicht" w:date="2018-11-21T10:49:00Z">
        <w:r w:rsidDel="006724C9">
          <w:t>Miller, J. A., M. A. Banks, D. Gomez-Uchida, and A. L. Shanks. 2005. A comparison of population structure in black rockfish (</w:t>
        </w:r>
        <w:r w:rsidRPr="00E244B5" w:rsidDel="006724C9">
          <w:rPr>
            <w:i/>
          </w:rPr>
          <w:t>Sebastes melanops</w:t>
        </w:r>
        <w:r w:rsidDel="006724C9">
          <w:t>) as determined with otolith microchemistry and microsatellite DNA. Canadian Journal of Fisheries and Aquatic Science. 62: 2189-2195.</w:t>
        </w:r>
      </w:moveFrom>
    </w:p>
    <w:moveFromRangeEnd w:id="294"/>
    <w:p w14:paraId="3431ABD6" w14:textId="5328256E" w:rsidR="00201947" w:rsidRDefault="00201947" w:rsidP="001A4BBA">
      <w:proofErr w:type="spellStart"/>
      <w:r w:rsidRPr="00201947">
        <w:t>Peakall</w:t>
      </w:r>
      <w:proofErr w:type="spellEnd"/>
      <w:r w:rsidRPr="00201947">
        <w:t xml:space="preserve">, R and P. E. </w:t>
      </w:r>
      <w:proofErr w:type="spellStart"/>
      <w:r w:rsidRPr="00201947">
        <w:t>Smouse</w:t>
      </w:r>
      <w:proofErr w:type="spellEnd"/>
      <w:r w:rsidRPr="00201947">
        <w:t xml:space="preserve">. 2006. GENALEX 6: genetic analysis in Excel. Population genetic software for teaching and research. Molecular Ecology Notes 6:288-295. Available from </w:t>
      </w:r>
      <w:hyperlink r:id="rId31" w:history="1">
        <w:r w:rsidRPr="003778E8">
          <w:rPr>
            <w:rStyle w:val="Hyperlink"/>
          </w:rPr>
          <w:t>http://www.anu.edu.au/BoZo/GenAlEx/</w:t>
        </w:r>
      </w:hyperlink>
    </w:p>
    <w:p w14:paraId="35DCACAD" w14:textId="77777777" w:rsidR="00201947" w:rsidRDefault="00201947" w:rsidP="00201947">
      <w:r>
        <w:t xml:space="preserve">Raymond, M. and F. </w:t>
      </w:r>
      <w:proofErr w:type="spellStart"/>
      <w:r>
        <w:t>Rousset</w:t>
      </w:r>
      <w:proofErr w:type="spellEnd"/>
      <w:r>
        <w:t xml:space="preserve">. 1995. GENEPOP (Version 1.2): Population genetics software for exact tests and ecumenicism. Journal of Heredity 86:248-249. </w:t>
      </w:r>
    </w:p>
    <w:p w14:paraId="5DA39A2B" w14:textId="77777777" w:rsidR="006724C9" w:rsidRDefault="006724C9" w:rsidP="006724C9">
      <w:pPr>
        <w:rPr>
          <w:ins w:id="296" w:author="Chris Habicht" w:date="2018-11-21T10:50:00Z"/>
        </w:rPr>
      </w:pPr>
      <w:proofErr w:type="spellStart"/>
      <w:ins w:id="297" w:author="Chris Habicht" w:date="2018-11-21T10:50:00Z">
        <w:r>
          <w:t>Seeb</w:t>
        </w:r>
        <w:proofErr w:type="spellEnd"/>
        <w:r>
          <w:t xml:space="preserve">, L.W., E.J. </w:t>
        </w:r>
        <w:proofErr w:type="spellStart"/>
        <w:r>
          <w:t>Kretschmer</w:t>
        </w:r>
        <w:proofErr w:type="spellEnd"/>
        <w:r>
          <w:t>, and J.B. Olsen. 1999. Characterization of microsatellite loci derived from Black Rockfish (</w:t>
        </w:r>
        <w:r>
          <w:rPr>
            <w:i/>
          </w:rPr>
          <w:t xml:space="preserve">Sebastes </w:t>
        </w:r>
        <w:proofErr w:type="spellStart"/>
        <w:r>
          <w:rPr>
            <w:i/>
          </w:rPr>
          <w:t>melanops</w:t>
        </w:r>
        <w:proofErr w:type="spellEnd"/>
        <w:r>
          <w:t>)</w:t>
        </w:r>
        <w:r>
          <w:rPr>
            <w:i/>
          </w:rPr>
          <w:t>. unpublished</w:t>
        </w:r>
      </w:ins>
    </w:p>
    <w:p w14:paraId="57ACF027" w14:textId="77777777" w:rsidR="00201947" w:rsidRDefault="00201947" w:rsidP="00201947">
      <w:r>
        <w:t>Seeb L.W. and J.E. Seeb. 2007.  Investigations of genetically important conservation units of species inhabiting the EVOS Area II: Black Rockfish (</w:t>
      </w:r>
      <w:r w:rsidRPr="006724C9">
        <w:rPr>
          <w:i/>
          <w:rPrChange w:id="298" w:author="Chris Habicht" w:date="2018-11-21T10:50:00Z">
            <w:rPr/>
          </w:rPrChange>
        </w:rPr>
        <w:t xml:space="preserve">Sebastes </w:t>
      </w:r>
      <w:proofErr w:type="spellStart"/>
      <w:r w:rsidRPr="006724C9">
        <w:rPr>
          <w:i/>
          <w:rPrChange w:id="299" w:author="Chris Habicht" w:date="2018-11-21T10:50:00Z">
            <w:rPr/>
          </w:rPrChange>
        </w:rPr>
        <w:t>melanops</w:t>
      </w:r>
      <w:proofErr w:type="spellEnd"/>
      <w:r>
        <w:t>). Restoration Project 99252 Final Report to Exxon Valdez Oil Spill Trustee Council, Anchorage Alaska.</w:t>
      </w:r>
    </w:p>
    <w:p w14:paraId="3A960DC7" w14:textId="17ACB51E" w:rsidR="00E244B5" w:rsidRDefault="00201947" w:rsidP="00201947">
      <w:r>
        <w:t>S</w:t>
      </w:r>
      <w:r w:rsidR="00E244B5">
        <w:t xml:space="preserve">eeb, L. W. 2007. Genetic markers distinguish populations of black rockfish in the Gulf of Alaska. </w:t>
      </w:r>
      <w:r w:rsidR="00BC516B">
        <w:t>Pages 57-60 [</w:t>
      </w:r>
      <w:r w:rsidR="00E244B5">
        <w:t>In</w:t>
      </w:r>
      <w:r w:rsidR="00BC516B">
        <w:t>]</w:t>
      </w:r>
      <w:r w:rsidR="00E244B5">
        <w:t xml:space="preserve"> </w:t>
      </w:r>
      <w:r w:rsidR="00BC516B">
        <w:t xml:space="preserve">E. A. </w:t>
      </w:r>
      <w:proofErr w:type="spellStart"/>
      <w:r w:rsidR="00BC516B">
        <w:t>Berntson</w:t>
      </w:r>
      <w:proofErr w:type="spellEnd"/>
      <w:r w:rsidR="00BC516B">
        <w:t xml:space="preserve">, P. S. Levin, and P. C. Moran (editors). Conservation of North Pacific rockfishes: ecological genetics and stock structure. Proceedings of the workshop, March 2-3, 2004, Seattle, WA. U.S. Dept. </w:t>
      </w:r>
      <w:proofErr w:type="spellStart"/>
      <w:r w:rsidR="00BC516B">
        <w:t>Commer</w:t>
      </w:r>
      <w:proofErr w:type="spellEnd"/>
      <w:r w:rsidR="00BC516B">
        <w:t>., NOAA Tech. Memo. NMFS-NWFSC-80, 80p.</w:t>
      </w:r>
    </w:p>
    <w:p w14:paraId="299B698E" w14:textId="77777777" w:rsidR="001A4BBA" w:rsidRDefault="001A4BBA" w:rsidP="001A4BBA">
      <w:r>
        <w:t xml:space="preserve">Sigle, M. R., E. B. Taylor, K. M. Miller, R. E. </w:t>
      </w:r>
      <w:proofErr w:type="spellStart"/>
      <w:r>
        <w:t>Withler</w:t>
      </w:r>
      <w:proofErr w:type="spellEnd"/>
      <w:r>
        <w:t>, and K. L. Yamanaka. 2013. Subtle population genetic structure in yelloweye rockfish (</w:t>
      </w:r>
      <w:r w:rsidRPr="006724C9">
        <w:rPr>
          <w:i/>
          <w:rPrChange w:id="300" w:author="Chris Habicht" w:date="2018-11-21T10:52:00Z">
            <w:rPr/>
          </w:rPrChange>
        </w:rPr>
        <w:t xml:space="preserve">Sebastes </w:t>
      </w:r>
      <w:proofErr w:type="spellStart"/>
      <w:r w:rsidRPr="006724C9">
        <w:rPr>
          <w:i/>
          <w:rPrChange w:id="301" w:author="Chris Habicht" w:date="2018-11-21T10:52:00Z">
            <w:rPr/>
          </w:rPrChange>
        </w:rPr>
        <w:t>ruberrimus</w:t>
      </w:r>
      <w:proofErr w:type="spellEnd"/>
      <w:r>
        <w:t xml:space="preserve">) is consistent with a major oceanographic division in British Columbia, Canada. </w:t>
      </w:r>
      <w:proofErr w:type="spellStart"/>
      <w:r>
        <w:t>PLoS</w:t>
      </w:r>
      <w:proofErr w:type="spellEnd"/>
      <w:r>
        <w:t xml:space="preserve"> ONE. 8(8): e71083.</w:t>
      </w:r>
    </w:p>
    <w:p w14:paraId="4A2D3365" w14:textId="34D4AFD9" w:rsidR="001A4BBA" w:rsidRDefault="00201947" w:rsidP="001A4BBA">
      <w:proofErr w:type="spellStart"/>
      <w:r w:rsidRPr="00201947">
        <w:lastRenderedPageBreak/>
        <w:t>Wimberger</w:t>
      </w:r>
      <w:proofErr w:type="spellEnd"/>
      <w:r w:rsidRPr="00201947">
        <w:t xml:space="preserve">, P., Burr, J., Gray, A., Lopez, A. and </w:t>
      </w:r>
      <w:proofErr w:type="spellStart"/>
      <w:r w:rsidRPr="00201947">
        <w:t>Bentzen</w:t>
      </w:r>
      <w:proofErr w:type="spellEnd"/>
      <w:r w:rsidRPr="00201947">
        <w:t>, P., 1999. Isolation and characterization of twelve microsatellite loci for rockfish (</w:t>
      </w:r>
      <w:r w:rsidRPr="006724C9">
        <w:rPr>
          <w:i/>
          <w:rPrChange w:id="302" w:author="Chris Habicht" w:date="2018-11-21T10:52:00Z">
            <w:rPr/>
          </w:rPrChange>
        </w:rPr>
        <w:t>Sebastes</w:t>
      </w:r>
      <w:r w:rsidRPr="00201947">
        <w:t>). Marine Biotechnology, 1(3), pp.311-315.</w:t>
      </w:r>
    </w:p>
    <w:p w14:paraId="5E6AE3E2" w14:textId="45B53CF4" w:rsidR="009922D5" w:rsidRDefault="009922D5" w:rsidP="001A4BBA"/>
    <w:p w14:paraId="54F02D0A" w14:textId="31A57562" w:rsidR="009922D5" w:rsidRDefault="009922D5" w:rsidP="009922D5">
      <w:pPr>
        <w:pStyle w:val="Heading1"/>
      </w:pPr>
      <w:r>
        <w:lastRenderedPageBreak/>
        <w:t>Figures</w:t>
      </w:r>
    </w:p>
    <w:p w14:paraId="630B3A47" w14:textId="6958872F" w:rsidR="009922D5" w:rsidRDefault="00A42590" w:rsidP="009922D5">
      <w:pPr>
        <w:keepNext/>
      </w:pPr>
      <w:commentRangeStart w:id="303"/>
      <w:ins w:id="304" w:author="Olson, Andrew P (DFG)" w:date="2018-11-30T09:30:00Z">
        <w:r w:rsidRPr="00A42590">
          <w:rPr>
            <w:noProof/>
          </w:rPr>
          <w:lastRenderedPageBreak/>
          <w:drawing>
            <wp:inline distT="0" distB="0" distL="0" distR="0" wp14:anchorId="2790DF64" wp14:editId="46BCF222">
              <wp:extent cx="5943600" cy="4594860"/>
              <wp:effectExtent l="0" t="0" r="0" b="0"/>
              <wp:docPr id="1" name="Picture 1" descr="C:\Users\apolson\AppData\Local\Microsoft\Windows\Temporary Internet Files\Content.Outlook\98VPTXB4\SEAK Groundfish Management Map 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olson\AppData\Local\Microsoft\Windows\Temporary Internet Files\Content.Outlook\98VPTXB4\SEAK Groundfish Management Map 2018.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ins>
      <w:commentRangeEnd w:id="303"/>
      <w:ins w:id="305" w:author="Olson, Andrew P (DFG)" w:date="2018-11-30T13:05:00Z">
        <w:r w:rsidR="003A78EF">
          <w:rPr>
            <w:rStyle w:val="CommentReference"/>
          </w:rPr>
          <w:lastRenderedPageBreak/>
          <w:commentReference w:id="303"/>
        </w:r>
      </w:ins>
      <w:del w:id="306" w:author="Olson, Andrew P (DFG)" w:date="2018-11-30T09:30:00Z">
        <w:r w:rsidR="009922D5" w:rsidDel="00334E3B">
          <w:rPr>
            <w:noProof/>
          </w:rPr>
          <w:drawing>
            <wp:inline distT="0" distB="0" distL="0" distR="0" wp14:anchorId="45D7B165" wp14:editId="06CE2A7E">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K Rockfish management area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del>
    </w:p>
    <w:p w14:paraId="3395080B" w14:textId="403856E7" w:rsidR="009922D5" w:rsidRPr="009922D5" w:rsidRDefault="009922D5" w:rsidP="009922D5">
      <w:pPr>
        <w:pStyle w:val="Caption"/>
      </w:pPr>
      <w:r>
        <w:t xml:space="preserve">Figure </w:t>
      </w:r>
      <w:r w:rsidR="00104E72">
        <w:rPr>
          <w:noProof/>
        </w:rPr>
        <w:fldChar w:fldCharType="begin"/>
      </w:r>
      <w:r w:rsidR="00104E72">
        <w:rPr>
          <w:noProof/>
        </w:rPr>
        <w:instrText xml:space="preserve"> SEQ Figure \* ARABIC </w:instrText>
      </w:r>
      <w:r w:rsidR="00104E72">
        <w:rPr>
          <w:noProof/>
        </w:rPr>
        <w:fldChar w:fldCharType="separate"/>
      </w:r>
      <w:r>
        <w:rPr>
          <w:noProof/>
        </w:rPr>
        <w:t>1</w:t>
      </w:r>
      <w:r w:rsidR="00104E72">
        <w:rPr>
          <w:noProof/>
        </w:rPr>
        <w:fldChar w:fldCharType="end"/>
      </w:r>
      <w:r>
        <w:t>. Southeast Alaska rockfish management areas.</w:t>
      </w:r>
    </w:p>
    <w:sectPr w:rsidR="009922D5" w:rsidRPr="009922D5" w:rsidSect="009551E6">
      <w:headerReference w:type="default" r:id="rId34"/>
      <w:footerReference w:type="default" r:id="rId35"/>
      <w:pgSz w:w="12240" w:h="15840" w:code="1"/>
      <w:pgMar w:top="1440" w:right="1440" w:bottom="1440" w:left="1440" w:header="720"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Chris Habicht" w:date="2018-11-21T12:46:00Z" w:initials="CH">
    <w:p w14:paraId="3692A261" w14:textId="3874F822" w:rsidR="00334E3B" w:rsidRDefault="00334E3B">
      <w:pPr>
        <w:pStyle w:val="CommentText"/>
      </w:pPr>
      <w:r>
        <w:rPr>
          <w:rStyle w:val="CommentReference"/>
        </w:rPr>
        <w:annotationRef/>
      </w:r>
      <w:r>
        <w:t>I think the divisions are officially called the “Division of Sport Fish” (DSF)and the “Division of Commercial Fisheries” (DCF).  If so, change throughout.</w:t>
      </w:r>
    </w:p>
  </w:comment>
  <w:comment w:id="12" w:author="Olson, Andrew P (DFG)" w:date="2018-11-30T13:06:00Z" w:initials="OAP(">
    <w:p w14:paraId="135A08EB" w14:textId="2FDE6AAF" w:rsidR="003A78EF" w:rsidRDefault="003A78EF">
      <w:pPr>
        <w:pStyle w:val="CommentText"/>
      </w:pPr>
      <w:r>
        <w:rPr>
          <w:rStyle w:val="CommentReference"/>
        </w:rPr>
        <w:annotationRef/>
      </w:r>
      <w:r>
        <w:t>FYI no one fishes here so it is highly unlikely we’d be able to get samples from this area</w:t>
      </w:r>
    </w:p>
  </w:comment>
  <w:comment w:id="13" w:author="Olson, Andrew P (DFG)" w:date="2018-11-30T13:03:00Z" w:initials="OAP(">
    <w:p w14:paraId="738C92EE" w14:textId="77777777" w:rsidR="007B6462" w:rsidRDefault="007B6462">
      <w:pPr>
        <w:pStyle w:val="CommentText"/>
      </w:pPr>
      <w:r>
        <w:rPr>
          <w:rStyle w:val="CommentReference"/>
        </w:rPr>
        <w:annotationRef/>
      </w:r>
      <w:r>
        <w:t xml:space="preserve">SEAK comm fish sampling plan is based on </w:t>
      </w:r>
      <w:proofErr w:type="spellStart"/>
      <w:r>
        <w:t>Carlile</w:t>
      </w:r>
      <w:proofErr w:type="spellEnd"/>
      <w:r>
        <w:t xml:space="preserve"> 2005 “An Assessment of Age Determination Needs and Samples Sizes for Groundfish Fisheries Managed by the State of Alaska.</w:t>
      </w:r>
    </w:p>
    <w:p w14:paraId="257AA106" w14:textId="77777777" w:rsidR="007B6462" w:rsidRDefault="007B6462">
      <w:pPr>
        <w:pStyle w:val="CommentText"/>
      </w:pPr>
    </w:p>
    <w:p w14:paraId="6C8E56C3" w14:textId="7185977C" w:rsidR="007B6462" w:rsidRDefault="007B6462">
      <w:pPr>
        <w:pStyle w:val="CommentText"/>
      </w:pPr>
      <w:r>
        <w:t xml:space="preserve">Our sampling goal is 550 per management area and </w:t>
      </w:r>
      <w:proofErr w:type="gramStart"/>
      <w:r>
        <w:t>whether or not</w:t>
      </w:r>
      <w:proofErr w:type="gramEnd"/>
      <w:r>
        <w:t xml:space="preserve"> those goals are achieved is based on where landings occur and if there is enough fishing effort. </w:t>
      </w:r>
    </w:p>
  </w:comment>
  <w:comment w:id="19" w:author="DSF FSI" w:date="2018-11-14T10:42:00Z" w:initials="DSF FSI">
    <w:p w14:paraId="6E938C38" w14:textId="4F92D39C" w:rsidR="00334E3B" w:rsidRDefault="00334E3B">
      <w:pPr>
        <w:pStyle w:val="CommentText"/>
      </w:pPr>
      <w:r>
        <w:rPr>
          <w:rStyle w:val="CommentReference"/>
        </w:rPr>
        <w:annotationRef/>
      </w:r>
      <w:r>
        <w:t>Add brief sentence or two about commercial fisheries sampling based on Op Plan or report</w:t>
      </w:r>
    </w:p>
  </w:comment>
  <w:comment w:id="21" w:author="DSF FSI" w:date="2018-11-13T15:54:00Z" w:initials="DSF FSI">
    <w:p w14:paraId="0615A22C" w14:textId="77777777" w:rsidR="00334E3B" w:rsidRDefault="00334E3B" w:rsidP="001350BE">
      <w:pPr>
        <w:pStyle w:val="CommentText"/>
      </w:pPr>
      <w:r>
        <w:rPr>
          <w:rStyle w:val="CommentReference"/>
        </w:rPr>
        <w:annotationRef/>
      </w:r>
      <w:r>
        <w:t>Sentence or 2 about CF sampling based on Op Plan or report</w:t>
      </w:r>
    </w:p>
  </w:comment>
  <w:comment w:id="20" w:author="DSF FSI" w:date="2018-11-13T14:17:00Z" w:initials="DSF FSI">
    <w:p w14:paraId="06FB219B" w14:textId="77777777" w:rsidR="00334E3B" w:rsidRDefault="00334E3B" w:rsidP="001350BE">
      <w:pPr>
        <w:pStyle w:val="CommentText"/>
      </w:pPr>
      <w:r>
        <w:rPr>
          <w:rStyle w:val="CommentReference"/>
        </w:rPr>
        <w:annotationRef/>
      </w:r>
      <w:r>
        <w:t>Can someone provide a good map?</w:t>
      </w:r>
    </w:p>
  </w:comment>
  <w:comment w:id="25" w:author="DSF FSI" w:date="2018-11-15T10:10:00Z" w:initials="DSF FSI">
    <w:p w14:paraId="7CEB4E60" w14:textId="6720CA8D" w:rsidR="00334E3B" w:rsidRDefault="00334E3B">
      <w:pPr>
        <w:pStyle w:val="CommentText"/>
      </w:pPr>
      <w:r>
        <w:rPr>
          <w:rStyle w:val="CommentReference"/>
        </w:rPr>
        <w:annotationRef/>
      </w:r>
      <w:r>
        <w:t>This objective needs a bit more detail. I’m expecting the geneticist in charge of this work might want to get a paper out of this because it will be an important contribution to the literature – so the specifics of the genetic analysis may be influenced by that person’s interest/expertise.</w:t>
      </w:r>
    </w:p>
  </w:comment>
  <w:comment w:id="33" w:author="Olson, Andrew P (DFG)" w:date="2018-11-30T13:15:00Z" w:initials="OAP(">
    <w:p w14:paraId="4218021E" w14:textId="5B68D5AC" w:rsidR="00F077EE" w:rsidRDefault="00F077EE">
      <w:pPr>
        <w:pStyle w:val="CommentText"/>
      </w:pPr>
      <w:r>
        <w:rPr>
          <w:rStyle w:val="CommentReference"/>
        </w:rPr>
        <w:annotationRef/>
      </w:r>
      <w:r>
        <w:t>Are you implying that data will be collecting outside of fishing using hook and line gear so opportunistic samples via surveys?</w:t>
      </w:r>
    </w:p>
  </w:comment>
  <w:comment w:id="36" w:author="Chris Habicht" w:date="2018-11-15T08:48:00Z" w:initials="CH">
    <w:p w14:paraId="1E81249F" w14:textId="77777777" w:rsidR="00334E3B" w:rsidRDefault="00334E3B" w:rsidP="000369EA">
      <w:pPr>
        <w:pStyle w:val="CommentText"/>
      </w:pPr>
      <w:r>
        <w:rPr>
          <w:rStyle w:val="CommentReference"/>
        </w:rPr>
        <w:annotationRef/>
      </w:r>
      <w:r>
        <w:t>I don’t know the experimental design – the sample size, distribution across space (geography) and time (time of year and years) will be informed by the study objectives.</w:t>
      </w:r>
    </w:p>
  </w:comment>
  <w:comment w:id="37" w:author="Chris Habicht" w:date="2018-11-21T12:56:00Z" w:initials="CH">
    <w:p w14:paraId="4A1244D1" w14:textId="30AD15D2" w:rsidR="00334E3B" w:rsidRDefault="00334E3B">
      <w:pPr>
        <w:pStyle w:val="CommentText"/>
      </w:pPr>
      <w:r>
        <w:rPr>
          <w:rStyle w:val="CommentReference"/>
        </w:rPr>
        <w:annotationRef/>
      </w:r>
      <w:r>
        <w:t>Incorporated experimental design outlined in Objectives.</w:t>
      </w:r>
    </w:p>
  </w:comment>
  <w:comment w:id="159" w:author="Chris Habicht" w:date="2018-11-15T09:40:00Z" w:initials="CH">
    <w:p w14:paraId="1B5B5045" w14:textId="5F833992" w:rsidR="00334E3B" w:rsidRDefault="00334E3B" w:rsidP="000369EA">
      <w:pPr>
        <w:pStyle w:val="CommentText"/>
      </w:pPr>
      <w:r>
        <w:rPr>
          <w:rStyle w:val="CommentReference"/>
        </w:rPr>
        <w:annotationRef/>
      </w:r>
      <w:r>
        <w:t>Again, the objectives will determine the statistical analyses.  These are all from the Seeb and Seeb paper, but there may be some analyses here that are not appropriate and there may be other analyses we need to add, depending on the objectives.</w:t>
      </w:r>
    </w:p>
  </w:comment>
  <w:comment w:id="160" w:author="Chris Habicht" w:date="2018-11-21T13:03:00Z" w:initials="CH">
    <w:p w14:paraId="19D47D5D" w14:textId="7E45114D" w:rsidR="00334E3B" w:rsidRDefault="00334E3B">
      <w:pPr>
        <w:pStyle w:val="CommentText"/>
      </w:pPr>
      <w:r>
        <w:rPr>
          <w:rStyle w:val="CommentReference"/>
        </w:rPr>
        <w:annotationRef/>
      </w:r>
      <w:r>
        <w:t>I think these methods are appropriate to assess genetic structure within and among each of the statistical areas (objective 2)</w:t>
      </w:r>
    </w:p>
  </w:comment>
  <w:comment w:id="273" w:author="Olson, Andrew P (DFG)" w:date="2018-11-30T13:22:00Z" w:initials="OAP(">
    <w:p w14:paraId="1F6E151E" w14:textId="23A007D9" w:rsidR="00F077EE" w:rsidRDefault="00F077EE">
      <w:pPr>
        <w:pStyle w:val="CommentText"/>
      </w:pPr>
      <w:r>
        <w:rPr>
          <w:rStyle w:val="CommentReference"/>
        </w:rPr>
        <w:annotationRef/>
      </w:r>
      <w:r>
        <w:t>Are sample kits on their way to respective regional offices?</w:t>
      </w:r>
    </w:p>
  </w:comment>
  <w:comment w:id="278" w:author="Olson, Andrew P (DFG)" w:date="2018-11-30T13:23:00Z" w:initials="OAP(">
    <w:p w14:paraId="10D4F9DE" w14:textId="5077427C" w:rsidR="001607C7" w:rsidRDefault="001607C7">
      <w:pPr>
        <w:pStyle w:val="CommentText"/>
      </w:pPr>
      <w:r>
        <w:rPr>
          <w:rStyle w:val="CommentReference"/>
        </w:rPr>
        <w:annotationRef/>
      </w:r>
      <w:r>
        <w:t xml:space="preserve">Has a funding source been identified and/or should regional representatives be expecting to contribute money towards this project?  </w:t>
      </w:r>
    </w:p>
  </w:comment>
  <w:comment w:id="279" w:author="DSF FSI" w:date="2018-11-14T15:23:00Z" w:initials="DSF FSI">
    <w:p w14:paraId="47C39746" w14:textId="105732EC" w:rsidR="00334E3B" w:rsidRDefault="00334E3B">
      <w:pPr>
        <w:pStyle w:val="CommentText"/>
      </w:pPr>
      <w:r>
        <w:rPr>
          <w:rStyle w:val="CommentReference"/>
        </w:rPr>
        <w:annotationRef/>
      </w:r>
      <w:r>
        <w:t xml:space="preserve">Adjust after discussion with Jeff and </w:t>
      </w:r>
      <w:proofErr w:type="spellStart"/>
      <w:r>
        <w:t>Hazzy</w:t>
      </w:r>
      <w:proofErr w:type="spellEnd"/>
    </w:p>
  </w:comment>
  <w:comment w:id="280" w:author="DSF FSI" w:date="2018-11-15T10:12:00Z" w:initials="DSF FSI">
    <w:p w14:paraId="49477C27" w14:textId="39D91CFB" w:rsidR="00334E3B" w:rsidRDefault="00334E3B">
      <w:pPr>
        <w:pStyle w:val="CommentText"/>
      </w:pPr>
      <w:r>
        <w:rPr>
          <w:rStyle w:val="CommentReference"/>
        </w:rPr>
        <w:annotationRef/>
      </w:r>
      <w:r>
        <w:t>Chris – I don’t know if GCL costs should go in 400 or somewhere else</w:t>
      </w:r>
    </w:p>
  </w:comment>
  <w:comment w:id="303" w:author="Olson, Andrew P (DFG)" w:date="2018-11-30T13:05:00Z" w:initials="OAP(">
    <w:p w14:paraId="2EB9FA27" w14:textId="546DCCE3" w:rsidR="003A78EF" w:rsidRDefault="003A78EF">
      <w:pPr>
        <w:pStyle w:val="CommentText"/>
      </w:pPr>
      <w:r>
        <w:rPr>
          <w:rStyle w:val="CommentReference"/>
        </w:rPr>
        <w:annotationRef/>
      </w:r>
      <w:r>
        <w:t>Updated map to be color-blind friendly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92A261" w15:done="0"/>
  <w15:commentEx w15:paraId="135A08EB" w15:done="0"/>
  <w15:commentEx w15:paraId="6C8E56C3" w15:done="0"/>
  <w15:commentEx w15:paraId="6E938C38" w15:done="0"/>
  <w15:commentEx w15:paraId="0615A22C" w15:done="0"/>
  <w15:commentEx w15:paraId="06FB219B" w15:done="0"/>
  <w15:commentEx w15:paraId="7CEB4E60" w15:done="0"/>
  <w15:commentEx w15:paraId="4218021E" w15:done="0"/>
  <w15:commentEx w15:paraId="1E81249F" w15:done="1"/>
  <w15:commentEx w15:paraId="4A1244D1" w15:paraIdParent="1E81249F" w15:done="0"/>
  <w15:commentEx w15:paraId="1B5B5045" w15:done="1"/>
  <w15:commentEx w15:paraId="19D47D5D" w15:paraIdParent="1B5B5045" w15:done="0"/>
  <w15:commentEx w15:paraId="1F6E151E" w15:done="0"/>
  <w15:commentEx w15:paraId="10D4F9DE" w15:done="0"/>
  <w15:commentEx w15:paraId="47C39746" w15:done="0"/>
  <w15:commentEx w15:paraId="49477C27" w15:done="0"/>
  <w15:commentEx w15:paraId="2EB9FA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92A261" w16cid:durableId="1F9FD21C"/>
  <w16cid:commentId w16cid:paraId="135A08EB" w16cid:durableId="1FABB46F"/>
  <w16cid:commentId w16cid:paraId="6C8E56C3" w16cid:durableId="1FABB3A6"/>
  <w16cid:commentId w16cid:paraId="6E938C38" w16cid:durableId="1F967A7F"/>
  <w16cid:commentId w16cid:paraId="0615A22C" w16cid:durableId="1F95723E"/>
  <w16cid:commentId w16cid:paraId="06FB219B" w16cid:durableId="1F955B8C"/>
  <w16cid:commentId w16cid:paraId="7CEB4E60" w16cid:durableId="1F97C488"/>
  <w16cid:commentId w16cid:paraId="4218021E" w16cid:durableId="1FABB68E"/>
  <w16cid:commentId w16cid:paraId="1E81249F" w16cid:durableId="1F97B151"/>
  <w16cid:commentId w16cid:paraId="4A1244D1" w16cid:durableId="1F9FD474"/>
  <w16cid:commentId w16cid:paraId="1B5B5045" w16cid:durableId="1F97BD9F"/>
  <w16cid:commentId w16cid:paraId="19D47D5D" w16cid:durableId="1F9FD61E"/>
  <w16cid:commentId w16cid:paraId="1F6E151E" w16cid:durableId="1FABB818"/>
  <w16cid:commentId w16cid:paraId="10D4F9DE" w16cid:durableId="1FABB861"/>
  <w16cid:commentId w16cid:paraId="47C39746" w16cid:durableId="1F96BC79"/>
  <w16cid:commentId w16cid:paraId="49477C27" w16cid:durableId="1F97C52B"/>
  <w16cid:commentId w16cid:paraId="2EB9FA27" w16cid:durableId="1FABB4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7F697" w14:textId="77777777" w:rsidR="00334E3B" w:rsidRDefault="00334E3B" w:rsidP="00035902">
      <w:pPr>
        <w:spacing w:after="0"/>
      </w:pPr>
      <w:r>
        <w:separator/>
      </w:r>
    </w:p>
    <w:p w14:paraId="5F9BAF7B" w14:textId="77777777" w:rsidR="00334E3B" w:rsidRDefault="00334E3B"/>
    <w:p w14:paraId="72A7FD76" w14:textId="77777777" w:rsidR="00334E3B" w:rsidRDefault="00334E3B"/>
  </w:endnote>
  <w:endnote w:type="continuationSeparator" w:id="0">
    <w:p w14:paraId="524537A1" w14:textId="77777777" w:rsidR="00334E3B" w:rsidRDefault="00334E3B" w:rsidP="00035902">
      <w:pPr>
        <w:spacing w:after="0"/>
      </w:pPr>
      <w:r>
        <w:continuationSeparator/>
      </w:r>
    </w:p>
    <w:p w14:paraId="447400F1" w14:textId="77777777" w:rsidR="00334E3B" w:rsidRDefault="00334E3B"/>
    <w:p w14:paraId="3154F525" w14:textId="77777777" w:rsidR="00334E3B" w:rsidRDefault="00334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2047" w14:textId="77777777" w:rsidR="00334E3B" w:rsidRDefault="00334E3B" w:rsidP="005C40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241492" w14:textId="77777777" w:rsidR="00334E3B" w:rsidRDefault="00334E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445165"/>
      <w:docPartObj>
        <w:docPartGallery w:val="Page Numbers (Bottom of Page)"/>
        <w:docPartUnique/>
      </w:docPartObj>
    </w:sdtPr>
    <w:sdtEndPr>
      <w:rPr>
        <w:noProof/>
      </w:rPr>
    </w:sdtEndPr>
    <w:sdtContent>
      <w:p w14:paraId="08A65E4D" w14:textId="77777777" w:rsidR="00334E3B" w:rsidRDefault="00334E3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17C773A" w14:textId="77777777" w:rsidR="00334E3B" w:rsidRDefault="00334E3B" w:rsidP="00A763FA">
    <w:pPr>
      <w:pStyle w:val="TitlePg-LocDate"/>
      <w:framePr w:w="0" w:hSpace="0" w:wrap="auto" w:hAnchor="text" w:xAlign="left" w:yAlign="inline" w:anchorLock="0"/>
      <w:tabs>
        <w:tab w:val="left" w:pos="6048"/>
      </w:tabs>
      <w:spacing w:after="120" w:line="240" w:lineRule="auto"/>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82A13" w14:textId="77777777" w:rsidR="00334E3B" w:rsidRDefault="00334E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CE113" w14:textId="77777777" w:rsidR="00334E3B" w:rsidRDefault="00334E3B">
    <w:pPr>
      <w:pStyle w:val="Footer"/>
      <w:jc w:val="center"/>
    </w:pPr>
  </w:p>
  <w:p w14:paraId="09A37FC8" w14:textId="77777777" w:rsidR="00334E3B" w:rsidRDefault="00334E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853FB" w14:textId="77777777" w:rsidR="00334E3B" w:rsidRDefault="00334E3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8A77" w14:textId="77777777" w:rsidR="00334E3B" w:rsidRDefault="00334E3B">
    <w:pPr>
      <w:pStyle w:val="Footer"/>
      <w:jc w:val="center"/>
    </w:pPr>
  </w:p>
  <w:p w14:paraId="6C54D82F" w14:textId="77777777" w:rsidR="00334E3B" w:rsidRDefault="00334E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981753"/>
      <w:docPartObj>
        <w:docPartGallery w:val="Page Numbers (Bottom of Page)"/>
        <w:docPartUnique/>
      </w:docPartObj>
    </w:sdtPr>
    <w:sdtEndPr>
      <w:rPr>
        <w:noProof/>
      </w:rPr>
    </w:sdtEndPr>
    <w:sdtContent>
      <w:p w14:paraId="53A83932" w14:textId="77777777" w:rsidR="00334E3B" w:rsidRDefault="00334E3B">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7A7104C" w14:textId="77777777" w:rsidR="00334E3B" w:rsidRDefault="00334E3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2B88" w14:textId="77777777" w:rsidR="00334E3B" w:rsidRDefault="00334E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6069DB38" w14:textId="77777777" w:rsidR="00334E3B" w:rsidRDefault="00334E3B" w:rsidP="00223CB5"/>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C4EE" w14:textId="77777777" w:rsidR="00334E3B" w:rsidRDefault="00334E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A4AB1C" w14:textId="77777777" w:rsidR="00334E3B" w:rsidRDefault="00334E3B" w:rsidP="00223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4A129" w14:textId="77777777" w:rsidR="00334E3B" w:rsidRDefault="00334E3B" w:rsidP="00035902">
      <w:pPr>
        <w:spacing w:after="0"/>
      </w:pPr>
      <w:r>
        <w:separator/>
      </w:r>
    </w:p>
    <w:p w14:paraId="12378806" w14:textId="77777777" w:rsidR="00334E3B" w:rsidRDefault="00334E3B"/>
    <w:p w14:paraId="776A17C2" w14:textId="77777777" w:rsidR="00334E3B" w:rsidRDefault="00334E3B"/>
  </w:footnote>
  <w:footnote w:type="continuationSeparator" w:id="0">
    <w:p w14:paraId="72C4E799" w14:textId="77777777" w:rsidR="00334E3B" w:rsidRDefault="00334E3B" w:rsidP="00035902">
      <w:pPr>
        <w:spacing w:after="0"/>
      </w:pPr>
      <w:r>
        <w:continuationSeparator/>
      </w:r>
    </w:p>
    <w:p w14:paraId="06F5CF92" w14:textId="77777777" w:rsidR="00334E3B" w:rsidRDefault="00334E3B"/>
    <w:p w14:paraId="1F28D89A" w14:textId="77777777" w:rsidR="00334E3B" w:rsidRDefault="00334E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A6A8A" w14:textId="77777777" w:rsidR="00334E3B" w:rsidRDefault="00334E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76963" w14:textId="77777777" w:rsidR="00334E3B" w:rsidRDefault="00334E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DF87C" w14:textId="77777777" w:rsidR="00334E3B" w:rsidRDefault="00334E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7F386" w14:textId="77777777" w:rsidR="00334E3B" w:rsidRDefault="00334E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35D7" w14:textId="77777777" w:rsidR="00334E3B" w:rsidRDefault="00334E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49B2" w14:textId="77777777" w:rsidR="00334E3B" w:rsidRDefault="00334E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256" w14:textId="77777777" w:rsidR="00334E3B" w:rsidRDefault="00334E3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B2FF" w14:textId="77777777" w:rsidR="00334E3B" w:rsidRPr="00223CB5" w:rsidRDefault="00334E3B" w:rsidP="00223CB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5CBEB" w14:textId="77777777" w:rsidR="00334E3B" w:rsidRPr="00223CB5" w:rsidRDefault="00334E3B" w:rsidP="00223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781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623E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88B8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B014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2048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5FA47D0E"/>
    <w:lvl w:ilvl="0">
      <w:numFmt w:val="decimal"/>
      <w:lvlText w:val="*"/>
      <w:lvlJc w:val="left"/>
    </w:lvl>
  </w:abstractNum>
  <w:abstractNum w:abstractNumId="11" w15:restartNumberingAfterBreak="0">
    <w:nsid w:val="00003D61"/>
    <w:multiLevelType w:val="hybridMultilevel"/>
    <w:tmpl w:val="604E25B6"/>
    <w:lvl w:ilvl="0" w:tplc="280A4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10A1B05"/>
    <w:multiLevelType w:val="hybridMultilevel"/>
    <w:tmpl w:val="C9B6EE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E854A2"/>
    <w:multiLevelType w:val="hybridMultilevel"/>
    <w:tmpl w:val="0FD6ED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072E2B72"/>
    <w:multiLevelType w:val="hybridMultilevel"/>
    <w:tmpl w:val="EF3C8F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7894885"/>
    <w:multiLevelType w:val="hybridMultilevel"/>
    <w:tmpl w:val="D3FC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665946"/>
    <w:multiLevelType w:val="hybridMultilevel"/>
    <w:tmpl w:val="1C20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9" w15:restartNumberingAfterBreak="0">
    <w:nsid w:val="0A340C5C"/>
    <w:multiLevelType w:val="singleLevel"/>
    <w:tmpl w:val="C0DC7062"/>
    <w:lvl w:ilvl="0">
      <w:start w:val="1"/>
      <w:numFmt w:val="decimal"/>
      <w:lvlText w:val="%1)"/>
      <w:lvlJc w:val="left"/>
      <w:pPr>
        <w:tabs>
          <w:tab w:val="num" w:pos="720"/>
        </w:tabs>
        <w:ind w:left="720" w:hanging="720"/>
      </w:pPr>
      <w:rPr>
        <w:rFonts w:hint="default"/>
      </w:rPr>
    </w:lvl>
  </w:abstractNum>
  <w:abstractNum w:abstractNumId="20" w15:restartNumberingAfterBreak="0">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1" w15:restartNumberingAfterBreak="0">
    <w:nsid w:val="0B4B73AA"/>
    <w:multiLevelType w:val="hybridMultilevel"/>
    <w:tmpl w:val="3B800AB0"/>
    <w:lvl w:ilvl="0" w:tplc="2D520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AB4A07"/>
    <w:multiLevelType w:val="hybridMultilevel"/>
    <w:tmpl w:val="5CB4CCE6"/>
    <w:lvl w:ilvl="0" w:tplc="04090001">
      <w:start w:val="1"/>
      <w:numFmt w:val="bullet"/>
      <w:lvlText w:val=""/>
      <w:lvlJc w:val="left"/>
      <w:pPr>
        <w:ind w:left="720" w:hanging="360"/>
      </w:pPr>
      <w:rPr>
        <w:rFonts w:ascii="Symbol" w:hAnsi="Symbol" w:hint="default"/>
      </w:rPr>
    </w:lvl>
    <w:lvl w:ilvl="1" w:tplc="99B06906">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B3764E"/>
    <w:multiLevelType w:val="hybridMultilevel"/>
    <w:tmpl w:val="BDE6AF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F903393"/>
    <w:multiLevelType w:val="hybridMultilevel"/>
    <w:tmpl w:val="A66E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F31B4F"/>
    <w:multiLevelType w:val="multilevel"/>
    <w:tmpl w:val="4E1860FC"/>
    <w:lvl w:ilvl="0">
      <w:start w:val="1"/>
      <w:numFmt w:val="bullet"/>
      <w:lvlText w:val=""/>
      <w:lvlJc w:val="left"/>
      <w:pPr>
        <w:tabs>
          <w:tab w:val="num" w:pos="720"/>
        </w:tabs>
        <w:ind w:left="720" w:hanging="360"/>
      </w:pPr>
      <w:rPr>
        <w:rFonts w:ascii="Symbol" w:hAnsi="Symbol"/>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0DC6B23"/>
    <w:multiLevelType w:val="hybridMultilevel"/>
    <w:tmpl w:val="2B4A23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0118EB"/>
    <w:multiLevelType w:val="hybridMultilevel"/>
    <w:tmpl w:val="DBB08B58"/>
    <w:lvl w:ilvl="0" w:tplc="50EE191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97655"/>
    <w:multiLevelType w:val="hybridMultilevel"/>
    <w:tmpl w:val="DF2E9ABC"/>
    <w:lvl w:ilvl="0" w:tplc="04090001">
      <w:start w:val="1"/>
      <w:numFmt w:val="bullet"/>
      <w:lvlText w:val=""/>
      <w:lvlJc w:val="left"/>
      <w:pPr>
        <w:ind w:left="360" w:hanging="360"/>
      </w:pPr>
      <w:rPr>
        <w:rFonts w:ascii="Symbol" w:hAnsi="Symbol" w:hint="default"/>
      </w:rPr>
    </w:lvl>
    <w:lvl w:ilvl="1" w:tplc="EB16498C">
      <w:start w:val="1"/>
      <w:numFmt w:val="bullet"/>
      <w:lvlText w:val="ـ"/>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27C3FC8"/>
    <w:multiLevelType w:val="hybridMultilevel"/>
    <w:tmpl w:val="1B969C6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12AD1CBF"/>
    <w:multiLevelType w:val="hybridMultilevel"/>
    <w:tmpl w:val="C92A0658"/>
    <w:lvl w:ilvl="0" w:tplc="72A22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4" w15:restartNumberingAfterBreak="0">
    <w:nsid w:val="135556F9"/>
    <w:multiLevelType w:val="hybridMultilevel"/>
    <w:tmpl w:val="9C40C2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19660DA9"/>
    <w:multiLevelType w:val="singleLevel"/>
    <w:tmpl w:val="AD366D10"/>
    <w:lvl w:ilvl="0">
      <w:start w:val="1"/>
      <w:numFmt w:val="decimal"/>
      <w:lvlText w:val="%1."/>
      <w:legacy w:legacy="1" w:legacySpace="0" w:legacyIndent="360"/>
      <w:lvlJc w:val="left"/>
      <w:pPr>
        <w:ind w:left="720" w:hanging="360"/>
      </w:pPr>
      <w:rPr>
        <w:rFonts w:ascii="Times New Roman" w:hAnsi="Times New Roman" w:hint="default"/>
        <w:b w:val="0"/>
        <w:i w:val="0"/>
        <w:sz w:val="24"/>
      </w:rPr>
    </w:lvl>
  </w:abstractNum>
  <w:abstractNum w:abstractNumId="38" w15:restartNumberingAfterBreak="0">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39" w15:restartNumberingAfterBreak="0">
    <w:nsid w:val="1A333DB9"/>
    <w:multiLevelType w:val="hybridMultilevel"/>
    <w:tmpl w:val="06C650E2"/>
    <w:lvl w:ilvl="0" w:tplc="04090009">
      <w:start w:val="1"/>
      <w:numFmt w:val="bullet"/>
      <w:lvlText w:val=""/>
      <w:lvlJc w:val="left"/>
      <w:pPr>
        <w:ind w:left="47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AB65DE5"/>
    <w:multiLevelType w:val="hybridMultilevel"/>
    <w:tmpl w:val="AA24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066084"/>
    <w:multiLevelType w:val="hybridMultilevel"/>
    <w:tmpl w:val="D256ABEE"/>
    <w:lvl w:ilvl="0" w:tplc="AB14BA40">
      <w:start w:val="1"/>
      <w:numFmt w:val="decimal"/>
      <w:lvlText w:val="%1."/>
      <w:lvlJc w:val="left"/>
      <w:pPr>
        <w:ind w:left="720" w:hanging="360"/>
      </w:pPr>
      <w:rPr>
        <w:rFonts w:ascii="Times New Roman" w:hAnsi="Times New Roman" w:hint="default"/>
        <w:b w:val="0"/>
        <w:i w:val="0"/>
        <w:sz w:val="24"/>
      </w:rPr>
    </w:lvl>
    <w:lvl w:ilvl="1" w:tplc="B422FF36">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14685A"/>
    <w:multiLevelType w:val="hybridMultilevel"/>
    <w:tmpl w:val="27D0BF64"/>
    <w:lvl w:ilvl="0" w:tplc="2D520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44" w15:restartNumberingAfterBreak="0">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5" w15:restartNumberingAfterBreak="0">
    <w:nsid w:val="22572F40"/>
    <w:multiLevelType w:val="hybridMultilevel"/>
    <w:tmpl w:val="5748B724"/>
    <w:lvl w:ilvl="0" w:tplc="72A22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2583E94"/>
    <w:multiLevelType w:val="hybridMultilevel"/>
    <w:tmpl w:val="D99E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40811DB"/>
    <w:multiLevelType w:val="hybridMultilevel"/>
    <w:tmpl w:val="4BB25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57C3DB1"/>
    <w:multiLevelType w:val="hybridMultilevel"/>
    <w:tmpl w:val="166694A8"/>
    <w:lvl w:ilvl="0" w:tplc="10E8E3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7B75FD"/>
    <w:multiLevelType w:val="hybridMultilevel"/>
    <w:tmpl w:val="76A281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FF00766">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CD1E8B"/>
    <w:multiLevelType w:val="hybridMultilevel"/>
    <w:tmpl w:val="85907FAC"/>
    <w:lvl w:ilvl="0" w:tplc="04090011">
      <w:start w:val="1"/>
      <w:numFmt w:val="decimal"/>
      <w:lvlText w:val="%1)"/>
      <w:lvlJc w:val="left"/>
      <w:pPr>
        <w:tabs>
          <w:tab w:val="num" w:pos="1440"/>
        </w:tabs>
        <w:ind w:left="144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29206EA5"/>
    <w:multiLevelType w:val="hybridMultilevel"/>
    <w:tmpl w:val="1186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A5A66D5"/>
    <w:multiLevelType w:val="hybridMultilevel"/>
    <w:tmpl w:val="7DE8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A830C77"/>
    <w:multiLevelType w:val="hybridMultilevel"/>
    <w:tmpl w:val="E92609C4"/>
    <w:lvl w:ilvl="0" w:tplc="2D5207A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56" w15:restartNumberingAfterBreak="0">
    <w:nsid w:val="2D7F2AB4"/>
    <w:multiLevelType w:val="hybridMultilevel"/>
    <w:tmpl w:val="B5FE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58" w15:restartNumberingAfterBreak="0">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354D0006"/>
    <w:multiLevelType w:val="hybridMultilevel"/>
    <w:tmpl w:val="1C80C4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6C73A64"/>
    <w:multiLevelType w:val="hybridMultilevel"/>
    <w:tmpl w:val="B70CB4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6CD22FB"/>
    <w:multiLevelType w:val="hybridMultilevel"/>
    <w:tmpl w:val="541C23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3" w15:restartNumberingAfterBreak="0">
    <w:nsid w:val="370F700D"/>
    <w:multiLevelType w:val="hybridMultilevel"/>
    <w:tmpl w:val="E4D0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82A694E"/>
    <w:multiLevelType w:val="hybridMultilevel"/>
    <w:tmpl w:val="757A3A40"/>
    <w:lvl w:ilvl="0" w:tplc="99B069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89B4CB6"/>
    <w:multiLevelType w:val="hybridMultilevel"/>
    <w:tmpl w:val="E620FFF4"/>
    <w:lvl w:ilvl="0" w:tplc="F7C62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67" w15:restartNumberingAfterBreak="0">
    <w:nsid w:val="391E76BC"/>
    <w:multiLevelType w:val="singleLevel"/>
    <w:tmpl w:val="9E244BDA"/>
    <w:lvl w:ilvl="0">
      <w:start w:val="3"/>
      <w:numFmt w:val="decimal"/>
      <w:lvlText w:val="%1."/>
      <w:legacy w:legacy="1" w:legacySpace="0" w:legacyIndent="360"/>
      <w:lvlJc w:val="left"/>
      <w:pPr>
        <w:ind w:left="360" w:hanging="360"/>
      </w:pPr>
    </w:lvl>
  </w:abstractNum>
  <w:abstractNum w:abstractNumId="68" w15:restartNumberingAfterBreak="0">
    <w:nsid w:val="3A36616F"/>
    <w:multiLevelType w:val="singleLevel"/>
    <w:tmpl w:val="1376F6A4"/>
    <w:lvl w:ilvl="0">
      <w:start w:val="1"/>
      <w:numFmt w:val="decimal"/>
      <w:lvlText w:val="%1."/>
      <w:legacy w:legacy="1" w:legacySpace="0" w:legacyIndent="360"/>
      <w:lvlJc w:val="left"/>
      <w:pPr>
        <w:ind w:left="360" w:hanging="360"/>
      </w:pPr>
      <w:rPr>
        <w:b w:val="0"/>
        <w:i w:val="0"/>
        <w:sz w:val="24"/>
      </w:rPr>
    </w:lvl>
  </w:abstractNum>
  <w:abstractNum w:abstractNumId="69" w15:restartNumberingAfterBreak="0">
    <w:nsid w:val="3A7E2236"/>
    <w:multiLevelType w:val="hybridMultilevel"/>
    <w:tmpl w:val="567A0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BF63E7"/>
    <w:multiLevelType w:val="hybridMultilevel"/>
    <w:tmpl w:val="CD86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180605"/>
    <w:multiLevelType w:val="hybridMultilevel"/>
    <w:tmpl w:val="1DC450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AB4C1378">
      <w:start w:val="16"/>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3D7C77FF"/>
    <w:multiLevelType w:val="singleLevel"/>
    <w:tmpl w:val="0409000F"/>
    <w:lvl w:ilvl="0">
      <w:start w:val="1"/>
      <w:numFmt w:val="decimal"/>
      <w:lvlText w:val="%1."/>
      <w:lvlJc w:val="left"/>
      <w:pPr>
        <w:tabs>
          <w:tab w:val="num" w:pos="360"/>
        </w:tabs>
        <w:ind w:left="360" w:hanging="360"/>
      </w:pPr>
      <w:rPr>
        <w:rFonts w:hint="default"/>
      </w:rPr>
    </w:lvl>
  </w:abstractNum>
  <w:abstractNum w:abstractNumId="73" w15:restartNumberingAfterBreak="0">
    <w:nsid w:val="3DBD44DA"/>
    <w:multiLevelType w:val="hybridMultilevel"/>
    <w:tmpl w:val="1C761CE6"/>
    <w:lvl w:ilvl="0" w:tplc="ECF86B44">
      <w:start w:val="1"/>
      <w:numFmt w:val="decimal"/>
      <w:lvlText w:val="%1. "/>
      <w:lvlJc w:val="left"/>
      <w:pPr>
        <w:tabs>
          <w:tab w:val="num" w:pos="1080"/>
        </w:tabs>
        <w:ind w:left="1080" w:hanging="360"/>
      </w:pPr>
      <w:rPr>
        <w:rFonts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4" w15:restartNumberingAfterBreak="0">
    <w:nsid w:val="3F8A5BC2"/>
    <w:multiLevelType w:val="hybridMultilevel"/>
    <w:tmpl w:val="3E7A4D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6" w15:restartNumberingAfterBreak="0">
    <w:nsid w:val="41372485"/>
    <w:multiLevelType w:val="singleLevel"/>
    <w:tmpl w:val="44D287CC"/>
    <w:lvl w:ilvl="0">
      <w:start w:val="1"/>
      <w:numFmt w:val="decimal"/>
      <w:lvlText w:val="%1."/>
      <w:legacy w:legacy="1" w:legacySpace="0" w:legacyIndent="360"/>
      <w:lvlJc w:val="left"/>
      <w:pPr>
        <w:ind w:left="720" w:hanging="360"/>
      </w:pPr>
      <w:rPr>
        <w:rFonts w:ascii="Times New Roman" w:hAnsi="Times New Roman" w:hint="default"/>
        <w:b w:val="0"/>
        <w:i w:val="0"/>
        <w:sz w:val="24"/>
      </w:rPr>
    </w:lvl>
  </w:abstractNum>
  <w:abstractNum w:abstractNumId="77" w15:restartNumberingAfterBreak="0">
    <w:nsid w:val="41C15C36"/>
    <w:multiLevelType w:val="hybridMultilevel"/>
    <w:tmpl w:val="F22C41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45981B73"/>
    <w:multiLevelType w:val="hybridMultilevel"/>
    <w:tmpl w:val="4E1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D1762F"/>
    <w:multiLevelType w:val="hybridMultilevel"/>
    <w:tmpl w:val="5F6E5910"/>
    <w:lvl w:ilvl="0" w:tplc="2D520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7A72106"/>
    <w:multiLevelType w:val="hybridMultilevel"/>
    <w:tmpl w:val="37B8036E"/>
    <w:lvl w:ilvl="0" w:tplc="99B06906">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2" w15:restartNumberingAfterBreak="0">
    <w:nsid w:val="481E602A"/>
    <w:multiLevelType w:val="hybridMultilevel"/>
    <w:tmpl w:val="4EDA7F04"/>
    <w:lvl w:ilvl="0" w:tplc="04090011">
      <w:start w:val="1"/>
      <w:numFmt w:val="decimal"/>
      <w:lvlText w:val="%1)"/>
      <w:lvlJc w:val="left"/>
      <w:pPr>
        <w:ind w:left="720" w:hanging="360"/>
      </w:pPr>
      <w:rPr>
        <w:rFonts w:hint="default"/>
      </w:rPr>
    </w:lvl>
    <w:lvl w:ilvl="1" w:tplc="1D5226B8">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494B1721"/>
    <w:multiLevelType w:val="hybridMultilevel"/>
    <w:tmpl w:val="F21A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9E92852"/>
    <w:multiLevelType w:val="hybridMultilevel"/>
    <w:tmpl w:val="7CFA16C6"/>
    <w:lvl w:ilvl="0" w:tplc="B610F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89" w15:restartNumberingAfterBreak="0">
    <w:nsid w:val="4D224C19"/>
    <w:multiLevelType w:val="hybridMultilevel"/>
    <w:tmpl w:val="A9BE692C"/>
    <w:lvl w:ilvl="0" w:tplc="0409000F">
      <w:start w:val="1"/>
      <w:numFmt w:val="decimal"/>
      <w:lvlText w:val="%1."/>
      <w:lvlJc w:val="left"/>
      <w:pPr>
        <w:ind w:left="900" w:hanging="360"/>
      </w:pPr>
      <w:rPr>
        <w:rFonts w:hint="default"/>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0" w15:restartNumberingAfterBreak="0">
    <w:nsid w:val="4DE91A9D"/>
    <w:multiLevelType w:val="hybridMultilevel"/>
    <w:tmpl w:val="581CAAC0"/>
    <w:lvl w:ilvl="0" w:tplc="2D5207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E6F31F6"/>
    <w:multiLevelType w:val="hybridMultilevel"/>
    <w:tmpl w:val="F14C7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E14575"/>
    <w:multiLevelType w:val="hybridMultilevel"/>
    <w:tmpl w:val="1EF4F4AC"/>
    <w:lvl w:ilvl="0" w:tplc="C8ACF6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3" w15:restartNumberingAfterBreak="0">
    <w:nsid w:val="50673B17"/>
    <w:multiLevelType w:val="hybridMultilevel"/>
    <w:tmpl w:val="2D1C19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FF00766">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0CD175B"/>
    <w:multiLevelType w:val="singleLevel"/>
    <w:tmpl w:val="75721FFC"/>
    <w:lvl w:ilvl="0">
      <w:start w:val="1"/>
      <w:numFmt w:val="decimal"/>
      <w:lvlText w:val="%1."/>
      <w:legacy w:legacy="1" w:legacySpace="0" w:legacyIndent="360"/>
      <w:lvlJc w:val="left"/>
      <w:pPr>
        <w:ind w:left="720" w:hanging="360"/>
      </w:pPr>
      <w:rPr>
        <w:rFonts w:ascii="Times New Roman" w:hAnsi="Times New Roman" w:hint="default"/>
        <w:b w:val="0"/>
        <w:i w:val="0"/>
        <w:sz w:val="24"/>
      </w:rPr>
    </w:lvl>
  </w:abstractNum>
  <w:abstractNum w:abstractNumId="95" w15:restartNumberingAfterBreak="0">
    <w:nsid w:val="514E7150"/>
    <w:multiLevelType w:val="hybridMultilevel"/>
    <w:tmpl w:val="65FAB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1FC0418"/>
    <w:multiLevelType w:val="hybridMultilevel"/>
    <w:tmpl w:val="96E66D48"/>
    <w:lvl w:ilvl="0" w:tplc="BFF00766">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63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99" w15:restartNumberingAfterBreak="0">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00" w15:restartNumberingAfterBreak="0">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C266C3F"/>
    <w:multiLevelType w:val="hybridMultilevel"/>
    <w:tmpl w:val="6C4054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9B6D4F"/>
    <w:multiLevelType w:val="hybridMultilevel"/>
    <w:tmpl w:val="B62ADF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F00766">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D3A48FF"/>
    <w:multiLevelType w:val="hybridMultilevel"/>
    <w:tmpl w:val="7D1870A4"/>
    <w:lvl w:ilvl="0" w:tplc="04090001">
      <w:start w:val="1"/>
      <w:numFmt w:val="bullet"/>
      <w:lvlText w:val=""/>
      <w:lvlJc w:val="left"/>
      <w:pPr>
        <w:ind w:left="720" w:hanging="360"/>
      </w:pPr>
      <w:rPr>
        <w:rFonts w:ascii="Symbol" w:hAnsi="Symbol" w:hint="default"/>
      </w:rPr>
    </w:lvl>
    <w:lvl w:ilvl="1" w:tplc="99B06906">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06" w15:restartNumberingAfterBreak="0">
    <w:nsid w:val="5E2919A0"/>
    <w:multiLevelType w:val="hybridMultilevel"/>
    <w:tmpl w:val="50C61D32"/>
    <w:lvl w:ilvl="0" w:tplc="4A80A1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BB7683"/>
    <w:multiLevelType w:val="hybridMultilevel"/>
    <w:tmpl w:val="B5DE8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FF00766">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39639EC"/>
    <w:multiLevelType w:val="hybridMultilevel"/>
    <w:tmpl w:val="8020DC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D077A0"/>
    <w:multiLevelType w:val="hybridMultilevel"/>
    <w:tmpl w:val="15F26728"/>
    <w:lvl w:ilvl="0" w:tplc="04090001">
      <w:start w:val="1"/>
      <w:numFmt w:val="bullet"/>
      <w:lvlText w:val=""/>
      <w:lvlJc w:val="left"/>
      <w:pPr>
        <w:ind w:left="720" w:hanging="360"/>
      </w:pPr>
      <w:rPr>
        <w:rFonts w:ascii="Symbol" w:hAnsi="Symbol" w:hint="default"/>
      </w:rPr>
    </w:lvl>
    <w:lvl w:ilvl="1" w:tplc="99B06906">
      <w:start w:val="1"/>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5D26D88"/>
    <w:multiLevelType w:val="hybridMultilevel"/>
    <w:tmpl w:val="C92A0658"/>
    <w:lvl w:ilvl="0" w:tplc="72A22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62A1493"/>
    <w:multiLevelType w:val="hybridMultilevel"/>
    <w:tmpl w:val="1EF86B2A"/>
    <w:lvl w:ilvl="0" w:tplc="04090001">
      <w:start w:val="1"/>
      <w:numFmt w:val="bullet"/>
      <w:lvlText w:val=""/>
      <w:lvlJc w:val="left"/>
      <w:pPr>
        <w:ind w:left="720" w:hanging="360"/>
      </w:pPr>
      <w:rPr>
        <w:rFonts w:ascii="Symbol" w:hAnsi="Symbol" w:hint="default"/>
      </w:rPr>
    </w:lvl>
    <w:lvl w:ilvl="1" w:tplc="99B06906">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8841FA"/>
    <w:multiLevelType w:val="hybridMultilevel"/>
    <w:tmpl w:val="ED8220B4"/>
    <w:lvl w:ilvl="0" w:tplc="E9C85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66EA62FE"/>
    <w:multiLevelType w:val="hybridMultilevel"/>
    <w:tmpl w:val="1A3E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7807374"/>
    <w:multiLevelType w:val="hybridMultilevel"/>
    <w:tmpl w:val="33440CC0"/>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6" w15:restartNumberingAfterBreak="0">
    <w:nsid w:val="6F0446E0"/>
    <w:multiLevelType w:val="hybridMultilevel"/>
    <w:tmpl w:val="6F0451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7" w15:restartNumberingAfterBreak="0">
    <w:nsid w:val="6F4453C2"/>
    <w:multiLevelType w:val="hybridMultilevel"/>
    <w:tmpl w:val="2B4A23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FC475C1"/>
    <w:multiLevelType w:val="hybridMultilevel"/>
    <w:tmpl w:val="8A1CFBCC"/>
    <w:lvl w:ilvl="0" w:tplc="2D5207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707751C3"/>
    <w:multiLevelType w:val="hybridMultilevel"/>
    <w:tmpl w:val="BCF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26569DB"/>
    <w:multiLevelType w:val="hybridMultilevel"/>
    <w:tmpl w:val="E4D0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27704A1"/>
    <w:multiLevelType w:val="hybridMultilevel"/>
    <w:tmpl w:val="8FFC5F8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3F30446"/>
    <w:multiLevelType w:val="multilevel"/>
    <w:tmpl w:val="8B8CDC7C"/>
    <w:lvl w:ilvl="0">
      <w:start w:val="1"/>
      <w:numFmt w:val="bullet"/>
      <w:lvlText w:val=""/>
      <w:lvlJc w:val="left"/>
      <w:pPr>
        <w:ind w:left="1800" w:hanging="360"/>
      </w:pPr>
      <w:rPr>
        <w:rFonts w:ascii="Wingdings" w:hAnsi="Wingdings"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25" w15:restartNumberingAfterBreak="0">
    <w:nsid w:val="740128B4"/>
    <w:multiLevelType w:val="hybridMultilevel"/>
    <w:tmpl w:val="33440CC0"/>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6" w15:restartNumberingAfterBreak="0">
    <w:nsid w:val="740E0A7E"/>
    <w:multiLevelType w:val="hybridMultilevel"/>
    <w:tmpl w:val="2B4A23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194077"/>
    <w:multiLevelType w:val="hybridMultilevel"/>
    <w:tmpl w:val="132AA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7B2A5BEB"/>
    <w:multiLevelType w:val="hybridMultilevel"/>
    <w:tmpl w:val="9D544084"/>
    <w:lvl w:ilvl="0" w:tplc="6CEAED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31" w15:restartNumberingAfterBreak="0">
    <w:nsid w:val="7E4563A6"/>
    <w:multiLevelType w:val="hybridMultilevel"/>
    <w:tmpl w:val="F17CB882"/>
    <w:lvl w:ilvl="0" w:tplc="84DC4B44">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32" w15:restartNumberingAfterBreak="0">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9"/>
  </w:num>
  <w:num w:numId="2">
    <w:abstractNumId w:val="111"/>
  </w:num>
  <w:num w:numId="3">
    <w:abstractNumId w:val="32"/>
  </w:num>
  <w:num w:numId="4">
    <w:abstractNumId w:val="45"/>
  </w:num>
  <w:num w:numId="5">
    <w:abstractNumId w:val="48"/>
  </w:num>
  <w:num w:numId="6">
    <w:abstractNumId w:val="11"/>
  </w:num>
  <w:num w:numId="7">
    <w:abstractNumId w:val="86"/>
  </w:num>
  <w:num w:numId="8">
    <w:abstractNumId w:val="123"/>
  </w:num>
  <w:num w:numId="9">
    <w:abstractNumId w:val="72"/>
  </w:num>
  <w:num w:numId="10">
    <w:abstractNumId w:val="73"/>
  </w:num>
  <w:num w:numId="11">
    <w:abstractNumId w:val="94"/>
  </w:num>
  <w:num w:numId="12">
    <w:abstractNumId w:val="31"/>
  </w:num>
  <w:num w:numId="13">
    <w:abstractNumId w:val="68"/>
  </w:num>
  <w:num w:numId="14">
    <w:abstractNumId w:val="92"/>
  </w:num>
  <w:num w:numId="15">
    <w:abstractNumId w:val="19"/>
  </w:num>
  <w:num w:numId="16">
    <w:abstractNumId w:val="41"/>
    <w:lvlOverride w:ilvl="0">
      <w:startOverride w:val="1"/>
    </w:lvlOverride>
  </w:num>
  <w:num w:numId="17">
    <w:abstractNumId w:val="41"/>
  </w:num>
  <w:num w:numId="18">
    <w:abstractNumId w:val="63"/>
  </w:num>
  <w:num w:numId="19">
    <w:abstractNumId w:val="121"/>
  </w:num>
  <w:num w:numId="20">
    <w:abstractNumId w:val="114"/>
  </w:num>
  <w:num w:numId="21">
    <w:abstractNumId w:val="129"/>
  </w:num>
  <w:num w:numId="22">
    <w:abstractNumId w:val="106"/>
  </w:num>
  <w:num w:numId="23">
    <w:abstractNumId w:val="56"/>
  </w:num>
  <w:num w:numId="24">
    <w:abstractNumId w:val="25"/>
  </w:num>
  <w:num w:numId="25">
    <w:abstractNumId w:val="76"/>
  </w:num>
  <w:num w:numId="26">
    <w:abstractNumId w:val="50"/>
  </w:num>
  <w:num w:numId="27">
    <w:abstractNumId w:val="37"/>
  </w:num>
  <w:num w:numId="28">
    <w:abstractNumId w:val="91"/>
  </w:num>
  <w:num w:numId="29">
    <w:abstractNumId w:val="5"/>
  </w:num>
  <w:num w:numId="30">
    <w:abstractNumId w:val="130"/>
  </w:num>
  <w:num w:numId="31">
    <w:abstractNumId w:val="88"/>
  </w:num>
  <w:num w:numId="32">
    <w:abstractNumId w:val="44"/>
  </w:num>
  <w:num w:numId="33">
    <w:abstractNumId w:val="33"/>
  </w:num>
  <w:num w:numId="34">
    <w:abstractNumId w:val="105"/>
  </w:num>
  <w:num w:numId="35">
    <w:abstractNumId w:val="67"/>
  </w:num>
  <w:num w:numId="36">
    <w:abstractNumId w:val="55"/>
  </w:num>
  <w:num w:numId="37">
    <w:abstractNumId w:val="99"/>
  </w:num>
  <w:num w:numId="38">
    <w:abstractNumId w:val="66"/>
  </w:num>
  <w:num w:numId="39">
    <w:abstractNumId w:val="20"/>
  </w:num>
  <w:num w:numId="40">
    <w:abstractNumId w:val="98"/>
  </w:num>
  <w:num w:numId="41">
    <w:abstractNumId w:val="128"/>
  </w:num>
  <w:num w:numId="42">
    <w:abstractNumId w:val="83"/>
  </w:num>
  <w:num w:numId="43">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44">
    <w:abstractNumId w:val="9"/>
  </w:num>
  <w:num w:numId="45">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46">
    <w:abstractNumId w:val="36"/>
  </w:num>
  <w:num w:numId="47">
    <w:abstractNumId w:val="87"/>
  </w:num>
  <w:num w:numId="48">
    <w:abstractNumId w:val="85"/>
  </w:num>
  <w:num w:numId="49">
    <w:abstractNumId w:val="27"/>
  </w:num>
  <w:num w:numId="50">
    <w:abstractNumId w:val="59"/>
  </w:num>
  <w:num w:numId="51">
    <w:abstractNumId w:val="12"/>
  </w:num>
  <w:num w:numId="52">
    <w:abstractNumId w:val="80"/>
  </w:num>
  <w:num w:numId="53">
    <w:abstractNumId w:val="119"/>
  </w:num>
  <w:num w:numId="54">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55">
    <w:abstractNumId w:val="100"/>
  </w:num>
  <w:num w:numId="56">
    <w:abstractNumId w:val="38"/>
  </w:num>
  <w:num w:numId="57">
    <w:abstractNumId w:val="57"/>
  </w:num>
  <w:num w:numId="58">
    <w:abstractNumId w:val="101"/>
  </w:num>
  <w:num w:numId="59">
    <w:abstractNumId w:val="75"/>
  </w:num>
  <w:num w:numId="60">
    <w:abstractNumId w:val="24"/>
  </w:num>
  <w:num w:numId="61">
    <w:abstractNumId w:val="18"/>
  </w:num>
  <w:num w:numId="62">
    <w:abstractNumId w:val="58"/>
  </w:num>
  <w:num w:numId="63">
    <w:abstractNumId w:val="132"/>
  </w:num>
  <w:num w:numId="64">
    <w:abstractNumId w:val="43"/>
  </w:num>
  <w:num w:numId="65">
    <w:abstractNumId w:val="35"/>
  </w:num>
  <w:num w:numId="66">
    <w:abstractNumId w:val="7"/>
  </w:num>
  <w:num w:numId="67">
    <w:abstractNumId w:val="6"/>
  </w:num>
  <w:num w:numId="68">
    <w:abstractNumId w:val="4"/>
  </w:num>
  <w:num w:numId="69">
    <w:abstractNumId w:val="8"/>
  </w:num>
  <w:num w:numId="70">
    <w:abstractNumId w:val="3"/>
  </w:num>
  <w:num w:numId="71">
    <w:abstractNumId w:val="2"/>
  </w:num>
  <w:num w:numId="72">
    <w:abstractNumId w:val="1"/>
  </w:num>
  <w:num w:numId="73">
    <w:abstractNumId w:val="0"/>
  </w:num>
  <w:num w:numId="74">
    <w:abstractNumId w:val="97"/>
  </w:num>
  <w:num w:numId="75">
    <w:abstractNumId w:val="51"/>
  </w:num>
  <w:num w:numId="76">
    <w:abstractNumId w:val="108"/>
  </w:num>
  <w:num w:numId="77">
    <w:abstractNumId w:val="26"/>
  </w:num>
  <w:num w:numId="78">
    <w:abstractNumId w:val="29"/>
  </w:num>
  <w:num w:numId="79">
    <w:abstractNumId w:val="113"/>
  </w:num>
  <w:num w:numId="80">
    <w:abstractNumId w:val="30"/>
  </w:num>
  <w:num w:numId="81">
    <w:abstractNumId w:val="64"/>
  </w:num>
  <w:num w:numId="82">
    <w:abstractNumId w:val="84"/>
  </w:num>
  <w:num w:numId="83">
    <w:abstractNumId w:val="112"/>
  </w:num>
  <w:num w:numId="84">
    <w:abstractNumId w:val="47"/>
  </w:num>
  <w:num w:numId="85">
    <w:abstractNumId w:val="104"/>
  </w:num>
  <w:num w:numId="86">
    <w:abstractNumId w:val="110"/>
  </w:num>
  <w:num w:numId="87">
    <w:abstractNumId w:val="40"/>
  </w:num>
  <w:num w:numId="88">
    <w:abstractNumId w:val="77"/>
  </w:num>
  <w:num w:numId="89">
    <w:abstractNumId w:val="52"/>
  </w:num>
  <w:num w:numId="90">
    <w:abstractNumId w:val="81"/>
  </w:num>
  <w:num w:numId="91">
    <w:abstractNumId w:val="22"/>
  </w:num>
  <w:num w:numId="92">
    <w:abstractNumId w:val="118"/>
  </w:num>
  <w:num w:numId="93">
    <w:abstractNumId w:val="95"/>
  </w:num>
  <w:num w:numId="94">
    <w:abstractNumId w:val="109"/>
  </w:num>
  <w:num w:numId="95">
    <w:abstractNumId w:val="65"/>
  </w:num>
  <w:num w:numId="96">
    <w:abstractNumId w:val="54"/>
  </w:num>
  <w:num w:numId="97">
    <w:abstractNumId w:val="39"/>
  </w:num>
  <w:num w:numId="98">
    <w:abstractNumId w:val="96"/>
  </w:num>
  <w:num w:numId="99">
    <w:abstractNumId w:val="131"/>
  </w:num>
  <w:num w:numId="100">
    <w:abstractNumId w:val="21"/>
  </w:num>
  <w:num w:numId="101">
    <w:abstractNumId w:val="90"/>
  </w:num>
  <w:num w:numId="102">
    <w:abstractNumId w:val="42"/>
  </w:num>
  <w:num w:numId="103">
    <w:abstractNumId w:val="79"/>
  </w:num>
  <w:num w:numId="104">
    <w:abstractNumId w:val="122"/>
  </w:num>
  <w:num w:numId="105">
    <w:abstractNumId w:val="82"/>
  </w:num>
  <w:num w:numId="106">
    <w:abstractNumId w:val="103"/>
  </w:num>
  <w:num w:numId="107">
    <w:abstractNumId w:val="124"/>
  </w:num>
  <w:num w:numId="108">
    <w:abstractNumId w:val="60"/>
  </w:num>
  <w:num w:numId="109">
    <w:abstractNumId w:val="116"/>
  </w:num>
  <w:num w:numId="110">
    <w:abstractNumId w:val="127"/>
  </w:num>
  <w:num w:numId="111">
    <w:abstractNumId w:val="34"/>
  </w:num>
  <w:num w:numId="112">
    <w:abstractNumId w:val="117"/>
  </w:num>
  <w:num w:numId="113">
    <w:abstractNumId w:val="28"/>
  </w:num>
  <w:num w:numId="114">
    <w:abstractNumId w:val="126"/>
  </w:num>
  <w:num w:numId="115">
    <w:abstractNumId w:val="115"/>
  </w:num>
  <w:num w:numId="116">
    <w:abstractNumId w:val="17"/>
  </w:num>
  <w:num w:numId="117">
    <w:abstractNumId w:val="78"/>
  </w:num>
  <w:num w:numId="118">
    <w:abstractNumId w:val="49"/>
  </w:num>
  <w:num w:numId="119">
    <w:abstractNumId w:val="107"/>
  </w:num>
  <w:num w:numId="120">
    <w:abstractNumId w:val="93"/>
  </w:num>
  <w:num w:numId="121">
    <w:abstractNumId w:val="74"/>
  </w:num>
  <w:num w:numId="122">
    <w:abstractNumId w:val="23"/>
  </w:num>
  <w:num w:numId="123">
    <w:abstractNumId w:val="61"/>
  </w:num>
  <w:num w:numId="124">
    <w:abstractNumId w:val="70"/>
  </w:num>
  <w:num w:numId="125">
    <w:abstractNumId w:val="89"/>
  </w:num>
  <w:num w:numId="126">
    <w:abstractNumId w:val="125"/>
  </w:num>
  <w:num w:numId="127">
    <w:abstractNumId w:val="62"/>
  </w:num>
  <w:num w:numId="128">
    <w:abstractNumId w:val="46"/>
  </w:num>
  <w:num w:numId="129">
    <w:abstractNumId w:val="120"/>
  </w:num>
  <w:num w:numId="130">
    <w:abstractNumId w:val="53"/>
  </w:num>
  <w:num w:numId="131">
    <w:abstractNumId w:val="15"/>
  </w:num>
  <w:num w:numId="132">
    <w:abstractNumId w:val="71"/>
  </w:num>
  <w:num w:numId="133">
    <w:abstractNumId w:val="14"/>
  </w:num>
  <w:num w:numId="134">
    <w:abstractNumId w:val="16"/>
  </w:num>
  <w:num w:numId="135">
    <w:abstractNumId w:val="102"/>
  </w:num>
  <w:num w:numId="136">
    <w:abstractNumId w:val="13"/>
  </w:num>
  <w:numIdMacAtCleanup w:val="1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Habicht">
    <w15:presenceInfo w15:providerId="None" w15:userId="Chris Habicht"/>
  </w15:person>
  <w15:person w15:author="Olson, Andrew P (DFG)">
    <w15:presenceInfo w15:providerId="AD" w15:userId="S-1-5-21-440283733-3916095660-3029927770-18414"/>
  </w15:person>
  <w15:person w15:author="DSF FSI">
    <w15:presenceInfo w15:providerId="None" w15:userId="DSF F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37"/>
    <w:rsid w:val="000034BE"/>
    <w:rsid w:val="00004C68"/>
    <w:rsid w:val="000059D9"/>
    <w:rsid w:val="00005F71"/>
    <w:rsid w:val="00006B15"/>
    <w:rsid w:val="000074F2"/>
    <w:rsid w:val="0001052D"/>
    <w:rsid w:val="00014644"/>
    <w:rsid w:val="00016400"/>
    <w:rsid w:val="00022AB1"/>
    <w:rsid w:val="000244B5"/>
    <w:rsid w:val="00025ECF"/>
    <w:rsid w:val="00032209"/>
    <w:rsid w:val="00032EB2"/>
    <w:rsid w:val="00035902"/>
    <w:rsid w:val="000369BA"/>
    <w:rsid w:val="000369EA"/>
    <w:rsid w:val="00037A72"/>
    <w:rsid w:val="00037AF8"/>
    <w:rsid w:val="0004050F"/>
    <w:rsid w:val="000410B9"/>
    <w:rsid w:val="00045D0E"/>
    <w:rsid w:val="00051F15"/>
    <w:rsid w:val="00053D4E"/>
    <w:rsid w:val="000555FF"/>
    <w:rsid w:val="00055FB1"/>
    <w:rsid w:val="00057D8C"/>
    <w:rsid w:val="00060594"/>
    <w:rsid w:val="00061675"/>
    <w:rsid w:val="00064F0A"/>
    <w:rsid w:val="000671D2"/>
    <w:rsid w:val="000675AA"/>
    <w:rsid w:val="00067DA9"/>
    <w:rsid w:val="0007513C"/>
    <w:rsid w:val="000805E7"/>
    <w:rsid w:val="00080ED7"/>
    <w:rsid w:val="000813BE"/>
    <w:rsid w:val="000817F0"/>
    <w:rsid w:val="0008374C"/>
    <w:rsid w:val="0008482A"/>
    <w:rsid w:val="000860D3"/>
    <w:rsid w:val="00086D72"/>
    <w:rsid w:val="0008703D"/>
    <w:rsid w:val="0008750D"/>
    <w:rsid w:val="000908B2"/>
    <w:rsid w:val="00092EF6"/>
    <w:rsid w:val="00095E38"/>
    <w:rsid w:val="00096114"/>
    <w:rsid w:val="000967BE"/>
    <w:rsid w:val="0009719F"/>
    <w:rsid w:val="00097575"/>
    <w:rsid w:val="00097D00"/>
    <w:rsid w:val="000A0A28"/>
    <w:rsid w:val="000A1C15"/>
    <w:rsid w:val="000A49A8"/>
    <w:rsid w:val="000A726F"/>
    <w:rsid w:val="000C0764"/>
    <w:rsid w:val="000C19C4"/>
    <w:rsid w:val="000C2534"/>
    <w:rsid w:val="000C745E"/>
    <w:rsid w:val="000D5A03"/>
    <w:rsid w:val="000D769C"/>
    <w:rsid w:val="000E15D2"/>
    <w:rsid w:val="000E1928"/>
    <w:rsid w:val="000E1DF8"/>
    <w:rsid w:val="000E343A"/>
    <w:rsid w:val="000E349A"/>
    <w:rsid w:val="000E3805"/>
    <w:rsid w:val="000E3CB9"/>
    <w:rsid w:val="000E4D86"/>
    <w:rsid w:val="000E7B91"/>
    <w:rsid w:val="000F01B0"/>
    <w:rsid w:val="000F032B"/>
    <w:rsid w:val="000F24B9"/>
    <w:rsid w:val="000F5AEF"/>
    <w:rsid w:val="000F69F1"/>
    <w:rsid w:val="00103178"/>
    <w:rsid w:val="00104617"/>
    <w:rsid w:val="00104E72"/>
    <w:rsid w:val="0010518D"/>
    <w:rsid w:val="0010600D"/>
    <w:rsid w:val="00107A17"/>
    <w:rsid w:val="00110D96"/>
    <w:rsid w:val="0012142E"/>
    <w:rsid w:val="00122168"/>
    <w:rsid w:val="00124DFA"/>
    <w:rsid w:val="0013043B"/>
    <w:rsid w:val="00131AE2"/>
    <w:rsid w:val="0013280C"/>
    <w:rsid w:val="00134CB0"/>
    <w:rsid w:val="001350BE"/>
    <w:rsid w:val="001379B5"/>
    <w:rsid w:val="0014100A"/>
    <w:rsid w:val="0014416F"/>
    <w:rsid w:val="00144B92"/>
    <w:rsid w:val="001451DD"/>
    <w:rsid w:val="001472A2"/>
    <w:rsid w:val="00147A51"/>
    <w:rsid w:val="00150B4C"/>
    <w:rsid w:val="00153E3A"/>
    <w:rsid w:val="00154F14"/>
    <w:rsid w:val="00154FB2"/>
    <w:rsid w:val="001564FA"/>
    <w:rsid w:val="001607C7"/>
    <w:rsid w:val="00160ADF"/>
    <w:rsid w:val="00161A9A"/>
    <w:rsid w:val="00162286"/>
    <w:rsid w:val="00162C67"/>
    <w:rsid w:val="00163DC0"/>
    <w:rsid w:val="00164DB4"/>
    <w:rsid w:val="001652A5"/>
    <w:rsid w:val="001672E2"/>
    <w:rsid w:val="00170433"/>
    <w:rsid w:val="00170A35"/>
    <w:rsid w:val="001727FB"/>
    <w:rsid w:val="00174C67"/>
    <w:rsid w:val="00180214"/>
    <w:rsid w:val="001828C0"/>
    <w:rsid w:val="00183D26"/>
    <w:rsid w:val="001856B1"/>
    <w:rsid w:val="00185A8B"/>
    <w:rsid w:val="00186317"/>
    <w:rsid w:val="00191832"/>
    <w:rsid w:val="00191B84"/>
    <w:rsid w:val="0019298D"/>
    <w:rsid w:val="00193A05"/>
    <w:rsid w:val="0019482A"/>
    <w:rsid w:val="00196C4D"/>
    <w:rsid w:val="001A13B5"/>
    <w:rsid w:val="001A4BBA"/>
    <w:rsid w:val="001A6FFA"/>
    <w:rsid w:val="001A7DF5"/>
    <w:rsid w:val="001B1BE1"/>
    <w:rsid w:val="001B2185"/>
    <w:rsid w:val="001B4EBE"/>
    <w:rsid w:val="001B51E9"/>
    <w:rsid w:val="001B6822"/>
    <w:rsid w:val="001B6F33"/>
    <w:rsid w:val="001C0DF4"/>
    <w:rsid w:val="001C11A5"/>
    <w:rsid w:val="001C2E85"/>
    <w:rsid w:val="001C418F"/>
    <w:rsid w:val="001C4644"/>
    <w:rsid w:val="001C46D6"/>
    <w:rsid w:val="001C73A9"/>
    <w:rsid w:val="001D0A69"/>
    <w:rsid w:val="001D234E"/>
    <w:rsid w:val="001D3786"/>
    <w:rsid w:val="001D4658"/>
    <w:rsid w:val="001D5A3E"/>
    <w:rsid w:val="001D77CD"/>
    <w:rsid w:val="001D7A2B"/>
    <w:rsid w:val="001E167D"/>
    <w:rsid w:val="001E1DD9"/>
    <w:rsid w:val="001E20B2"/>
    <w:rsid w:val="001E357B"/>
    <w:rsid w:val="001E37B6"/>
    <w:rsid w:val="001F139C"/>
    <w:rsid w:val="001F1B15"/>
    <w:rsid w:val="001F47A7"/>
    <w:rsid w:val="001F51FF"/>
    <w:rsid w:val="001F6153"/>
    <w:rsid w:val="001F7044"/>
    <w:rsid w:val="001F72E4"/>
    <w:rsid w:val="002018D3"/>
    <w:rsid w:val="00201947"/>
    <w:rsid w:val="0020423B"/>
    <w:rsid w:val="00205FEB"/>
    <w:rsid w:val="0020783A"/>
    <w:rsid w:val="00207B23"/>
    <w:rsid w:val="002102FE"/>
    <w:rsid w:val="002132BC"/>
    <w:rsid w:val="00213BA3"/>
    <w:rsid w:val="00213CDA"/>
    <w:rsid w:val="00214A66"/>
    <w:rsid w:val="00214D8D"/>
    <w:rsid w:val="0021583F"/>
    <w:rsid w:val="00216626"/>
    <w:rsid w:val="00217750"/>
    <w:rsid w:val="00221F82"/>
    <w:rsid w:val="00223CB5"/>
    <w:rsid w:val="0022501D"/>
    <w:rsid w:val="002252CA"/>
    <w:rsid w:val="0022545D"/>
    <w:rsid w:val="00225633"/>
    <w:rsid w:val="0023099D"/>
    <w:rsid w:val="0023684A"/>
    <w:rsid w:val="00236A0A"/>
    <w:rsid w:val="00237201"/>
    <w:rsid w:val="002411EA"/>
    <w:rsid w:val="002443AA"/>
    <w:rsid w:val="0024581A"/>
    <w:rsid w:val="00250AE4"/>
    <w:rsid w:val="002520B5"/>
    <w:rsid w:val="00253BD5"/>
    <w:rsid w:val="0026059D"/>
    <w:rsid w:val="002618B6"/>
    <w:rsid w:val="00261CD4"/>
    <w:rsid w:val="00264C77"/>
    <w:rsid w:val="00266724"/>
    <w:rsid w:val="00267A03"/>
    <w:rsid w:val="00272FBF"/>
    <w:rsid w:val="00280EC1"/>
    <w:rsid w:val="00281036"/>
    <w:rsid w:val="002835AD"/>
    <w:rsid w:val="00284CC1"/>
    <w:rsid w:val="00286C19"/>
    <w:rsid w:val="002900AE"/>
    <w:rsid w:val="00292DD3"/>
    <w:rsid w:val="00293105"/>
    <w:rsid w:val="002931A6"/>
    <w:rsid w:val="00293C07"/>
    <w:rsid w:val="00294D66"/>
    <w:rsid w:val="00295AD3"/>
    <w:rsid w:val="00295BC5"/>
    <w:rsid w:val="002A19C7"/>
    <w:rsid w:val="002A2876"/>
    <w:rsid w:val="002A5283"/>
    <w:rsid w:val="002B0D2B"/>
    <w:rsid w:val="002B1D8C"/>
    <w:rsid w:val="002B5156"/>
    <w:rsid w:val="002C04FB"/>
    <w:rsid w:val="002C55C6"/>
    <w:rsid w:val="002C6DA0"/>
    <w:rsid w:val="002C742B"/>
    <w:rsid w:val="002D1A7E"/>
    <w:rsid w:val="002D2A37"/>
    <w:rsid w:val="002D408B"/>
    <w:rsid w:val="002D43EC"/>
    <w:rsid w:val="002D4E5A"/>
    <w:rsid w:val="002D75DA"/>
    <w:rsid w:val="002E2AE1"/>
    <w:rsid w:val="002E395B"/>
    <w:rsid w:val="002E786B"/>
    <w:rsid w:val="002F1969"/>
    <w:rsid w:val="002F2025"/>
    <w:rsid w:val="002F34D4"/>
    <w:rsid w:val="002F4241"/>
    <w:rsid w:val="00302DA0"/>
    <w:rsid w:val="00305BDD"/>
    <w:rsid w:val="00305BFD"/>
    <w:rsid w:val="0030798F"/>
    <w:rsid w:val="00307F99"/>
    <w:rsid w:val="003111E3"/>
    <w:rsid w:val="0031122A"/>
    <w:rsid w:val="00311F8A"/>
    <w:rsid w:val="0031500B"/>
    <w:rsid w:val="0031608E"/>
    <w:rsid w:val="003203AA"/>
    <w:rsid w:val="00320914"/>
    <w:rsid w:val="00321BC2"/>
    <w:rsid w:val="00326353"/>
    <w:rsid w:val="00327CD1"/>
    <w:rsid w:val="0033069C"/>
    <w:rsid w:val="0033182C"/>
    <w:rsid w:val="00333861"/>
    <w:rsid w:val="003339C6"/>
    <w:rsid w:val="003340BD"/>
    <w:rsid w:val="003349DA"/>
    <w:rsid w:val="00334E3B"/>
    <w:rsid w:val="00335DD7"/>
    <w:rsid w:val="00336584"/>
    <w:rsid w:val="00336AD6"/>
    <w:rsid w:val="00336E0E"/>
    <w:rsid w:val="0033760B"/>
    <w:rsid w:val="003413DD"/>
    <w:rsid w:val="003416C5"/>
    <w:rsid w:val="00341762"/>
    <w:rsid w:val="0034319A"/>
    <w:rsid w:val="00343994"/>
    <w:rsid w:val="00344BBD"/>
    <w:rsid w:val="00346EBF"/>
    <w:rsid w:val="00352708"/>
    <w:rsid w:val="00352C68"/>
    <w:rsid w:val="003565B6"/>
    <w:rsid w:val="00356690"/>
    <w:rsid w:val="003568C7"/>
    <w:rsid w:val="00356DB9"/>
    <w:rsid w:val="00356E67"/>
    <w:rsid w:val="00360330"/>
    <w:rsid w:val="003603AD"/>
    <w:rsid w:val="003610BA"/>
    <w:rsid w:val="00361789"/>
    <w:rsid w:val="00362452"/>
    <w:rsid w:val="003644E7"/>
    <w:rsid w:val="00367431"/>
    <w:rsid w:val="00370CCB"/>
    <w:rsid w:val="00372377"/>
    <w:rsid w:val="00372B9B"/>
    <w:rsid w:val="00376B37"/>
    <w:rsid w:val="0037711E"/>
    <w:rsid w:val="00377819"/>
    <w:rsid w:val="00381141"/>
    <w:rsid w:val="00382065"/>
    <w:rsid w:val="003852C7"/>
    <w:rsid w:val="00385514"/>
    <w:rsid w:val="00385ADB"/>
    <w:rsid w:val="0039253E"/>
    <w:rsid w:val="003958C5"/>
    <w:rsid w:val="003A058A"/>
    <w:rsid w:val="003A3836"/>
    <w:rsid w:val="003A6D16"/>
    <w:rsid w:val="003A75C2"/>
    <w:rsid w:val="003A78EF"/>
    <w:rsid w:val="003B0B51"/>
    <w:rsid w:val="003B0CDC"/>
    <w:rsid w:val="003B3500"/>
    <w:rsid w:val="003C17D7"/>
    <w:rsid w:val="003C1A5E"/>
    <w:rsid w:val="003C229A"/>
    <w:rsid w:val="003C7C6F"/>
    <w:rsid w:val="003D2ADF"/>
    <w:rsid w:val="003D3312"/>
    <w:rsid w:val="003D7826"/>
    <w:rsid w:val="003E2123"/>
    <w:rsid w:val="003E556A"/>
    <w:rsid w:val="003E5CE8"/>
    <w:rsid w:val="003E6645"/>
    <w:rsid w:val="003F0ACB"/>
    <w:rsid w:val="003F24F8"/>
    <w:rsid w:val="003F2E45"/>
    <w:rsid w:val="003F6BCF"/>
    <w:rsid w:val="0040018F"/>
    <w:rsid w:val="0040023D"/>
    <w:rsid w:val="004051F0"/>
    <w:rsid w:val="004072E5"/>
    <w:rsid w:val="00415EA0"/>
    <w:rsid w:val="004206B3"/>
    <w:rsid w:val="00423B30"/>
    <w:rsid w:val="00423E7B"/>
    <w:rsid w:val="00424398"/>
    <w:rsid w:val="0043013E"/>
    <w:rsid w:val="004325CA"/>
    <w:rsid w:val="00433C9B"/>
    <w:rsid w:val="00433CCD"/>
    <w:rsid w:val="00435A93"/>
    <w:rsid w:val="0043774D"/>
    <w:rsid w:val="004378A7"/>
    <w:rsid w:val="004475E6"/>
    <w:rsid w:val="004527C4"/>
    <w:rsid w:val="00454C23"/>
    <w:rsid w:val="00456AF7"/>
    <w:rsid w:val="00461DF6"/>
    <w:rsid w:val="00463021"/>
    <w:rsid w:val="00464DFA"/>
    <w:rsid w:val="004657B5"/>
    <w:rsid w:val="0046659B"/>
    <w:rsid w:val="0046660D"/>
    <w:rsid w:val="00470EE5"/>
    <w:rsid w:val="004712EA"/>
    <w:rsid w:val="00471C38"/>
    <w:rsid w:val="00471D60"/>
    <w:rsid w:val="00473390"/>
    <w:rsid w:val="00475ABC"/>
    <w:rsid w:val="0047635E"/>
    <w:rsid w:val="00477338"/>
    <w:rsid w:val="004817C8"/>
    <w:rsid w:val="0048302C"/>
    <w:rsid w:val="0048716D"/>
    <w:rsid w:val="00491ADA"/>
    <w:rsid w:val="0049449F"/>
    <w:rsid w:val="004947F1"/>
    <w:rsid w:val="00495B43"/>
    <w:rsid w:val="0049773F"/>
    <w:rsid w:val="004A0D56"/>
    <w:rsid w:val="004A22BB"/>
    <w:rsid w:val="004A2D6E"/>
    <w:rsid w:val="004A420D"/>
    <w:rsid w:val="004A5E88"/>
    <w:rsid w:val="004B070F"/>
    <w:rsid w:val="004B0743"/>
    <w:rsid w:val="004B1914"/>
    <w:rsid w:val="004B2292"/>
    <w:rsid w:val="004B2C0C"/>
    <w:rsid w:val="004B3303"/>
    <w:rsid w:val="004B443A"/>
    <w:rsid w:val="004B5E68"/>
    <w:rsid w:val="004B6EBA"/>
    <w:rsid w:val="004B7C5D"/>
    <w:rsid w:val="004B7FCC"/>
    <w:rsid w:val="004C10E0"/>
    <w:rsid w:val="004C3D88"/>
    <w:rsid w:val="004C7EBF"/>
    <w:rsid w:val="004D0B65"/>
    <w:rsid w:val="004D0ED5"/>
    <w:rsid w:val="004D1ABC"/>
    <w:rsid w:val="004D1C7D"/>
    <w:rsid w:val="004D3C02"/>
    <w:rsid w:val="004D4970"/>
    <w:rsid w:val="004D6774"/>
    <w:rsid w:val="004D7964"/>
    <w:rsid w:val="004D7ED6"/>
    <w:rsid w:val="004E3D0D"/>
    <w:rsid w:val="004E58A9"/>
    <w:rsid w:val="004F0E49"/>
    <w:rsid w:val="004F20C2"/>
    <w:rsid w:val="004F23B6"/>
    <w:rsid w:val="004F2D46"/>
    <w:rsid w:val="004F7D5C"/>
    <w:rsid w:val="0050007E"/>
    <w:rsid w:val="00500C10"/>
    <w:rsid w:val="00501C5F"/>
    <w:rsid w:val="0050327D"/>
    <w:rsid w:val="0050386B"/>
    <w:rsid w:val="005053AD"/>
    <w:rsid w:val="0050587C"/>
    <w:rsid w:val="00505BA7"/>
    <w:rsid w:val="005167BD"/>
    <w:rsid w:val="00516959"/>
    <w:rsid w:val="00516B2F"/>
    <w:rsid w:val="00522879"/>
    <w:rsid w:val="00525C9E"/>
    <w:rsid w:val="005269F5"/>
    <w:rsid w:val="00527574"/>
    <w:rsid w:val="005276FD"/>
    <w:rsid w:val="00530BD4"/>
    <w:rsid w:val="00531398"/>
    <w:rsid w:val="00531B94"/>
    <w:rsid w:val="005349C8"/>
    <w:rsid w:val="00535A9D"/>
    <w:rsid w:val="0053707B"/>
    <w:rsid w:val="0054013C"/>
    <w:rsid w:val="00540B0A"/>
    <w:rsid w:val="005462FD"/>
    <w:rsid w:val="00547BC1"/>
    <w:rsid w:val="00550D77"/>
    <w:rsid w:val="00552C54"/>
    <w:rsid w:val="00557A9F"/>
    <w:rsid w:val="00561521"/>
    <w:rsid w:val="00561B0F"/>
    <w:rsid w:val="0056333B"/>
    <w:rsid w:val="00564B6E"/>
    <w:rsid w:val="00567770"/>
    <w:rsid w:val="005700CB"/>
    <w:rsid w:val="005708C2"/>
    <w:rsid w:val="00571FAD"/>
    <w:rsid w:val="00573DD2"/>
    <w:rsid w:val="00574DC1"/>
    <w:rsid w:val="00577618"/>
    <w:rsid w:val="005778A2"/>
    <w:rsid w:val="00580A63"/>
    <w:rsid w:val="005810C7"/>
    <w:rsid w:val="005817C6"/>
    <w:rsid w:val="00584DB7"/>
    <w:rsid w:val="005857F8"/>
    <w:rsid w:val="00585B9D"/>
    <w:rsid w:val="00586ACE"/>
    <w:rsid w:val="0059182E"/>
    <w:rsid w:val="00591991"/>
    <w:rsid w:val="00592437"/>
    <w:rsid w:val="005972AC"/>
    <w:rsid w:val="005A0D5B"/>
    <w:rsid w:val="005A20AD"/>
    <w:rsid w:val="005A5BF6"/>
    <w:rsid w:val="005A5C1E"/>
    <w:rsid w:val="005A6D8B"/>
    <w:rsid w:val="005A6D90"/>
    <w:rsid w:val="005A6FE4"/>
    <w:rsid w:val="005B2B08"/>
    <w:rsid w:val="005B399F"/>
    <w:rsid w:val="005B4426"/>
    <w:rsid w:val="005B6FA3"/>
    <w:rsid w:val="005C00D2"/>
    <w:rsid w:val="005C2CD4"/>
    <w:rsid w:val="005C2DC1"/>
    <w:rsid w:val="005C3700"/>
    <w:rsid w:val="005C40CC"/>
    <w:rsid w:val="005C5786"/>
    <w:rsid w:val="005C66C8"/>
    <w:rsid w:val="005C7ACD"/>
    <w:rsid w:val="005D1DA0"/>
    <w:rsid w:val="005D2C89"/>
    <w:rsid w:val="005D3545"/>
    <w:rsid w:val="005D4EF9"/>
    <w:rsid w:val="005D541E"/>
    <w:rsid w:val="005E0551"/>
    <w:rsid w:val="005E0E0D"/>
    <w:rsid w:val="005E16A1"/>
    <w:rsid w:val="005E4C67"/>
    <w:rsid w:val="005E60AD"/>
    <w:rsid w:val="005E6869"/>
    <w:rsid w:val="005E7222"/>
    <w:rsid w:val="005F0592"/>
    <w:rsid w:val="005F2F25"/>
    <w:rsid w:val="005F341A"/>
    <w:rsid w:val="005F445A"/>
    <w:rsid w:val="005F5CF2"/>
    <w:rsid w:val="005F6021"/>
    <w:rsid w:val="005F6738"/>
    <w:rsid w:val="005F7B6B"/>
    <w:rsid w:val="0060092C"/>
    <w:rsid w:val="00600946"/>
    <w:rsid w:val="00610802"/>
    <w:rsid w:val="00611827"/>
    <w:rsid w:val="006127D3"/>
    <w:rsid w:val="00612869"/>
    <w:rsid w:val="00612883"/>
    <w:rsid w:val="00616829"/>
    <w:rsid w:val="006222B3"/>
    <w:rsid w:val="0062317D"/>
    <w:rsid w:val="00623CBF"/>
    <w:rsid w:val="00624541"/>
    <w:rsid w:val="00625795"/>
    <w:rsid w:val="006258E6"/>
    <w:rsid w:val="00626B15"/>
    <w:rsid w:val="0063202F"/>
    <w:rsid w:val="00634738"/>
    <w:rsid w:val="00634F12"/>
    <w:rsid w:val="006424FC"/>
    <w:rsid w:val="00642537"/>
    <w:rsid w:val="00644977"/>
    <w:rsid w:val="006449AF"/>
    <w:rsid w:val="006452E8"/>
    <w:rsid w:val="00645390"/>
    <w:rsid w:val="00645503"/>
    <w:rsid w:val="0064738A"/>
    <w:rsid w:val="006502CA"/>
    <w:rsid w:val="00650CC6"/>
    <w:rsid w:val="00650DEF"/>
    <w:rsid w:val="006512B5"/>
    <w:rsid w:val="006534B9"/>
    <w:rsid w:val="006543A9"/>
    <w:rsid w:val="00654C50"/>
    <w:rsid w:val="00654F71"/>
    <w:rsid w:val="00656688"/>
    <w:rsid w:val="006602FA"/>
    <w:rsid w:val="006609F6"/>
    <w:rsid w:val="006615DF"/>
    <w:rsid w:val="006639BA"/>
    <w:rsid w:val="006679BD"/>
    <w:rsid w:val="006724C9"/>
    <w:rsid w:val="00672958"/>
    <w:rsid w:val="00673944"/>
    <w:rsid w:val="006760F2"/>
    <w:rsid w:val="00676BD4"/>
    <w:rsid w:val="006802E8"/>
    <w:rsid w:val="006828ED"/>
    <w:rsid w:val="00683905"/>
    <w:rsid w:val="00683BFC"/>
    <w:rsid w:val="00685E68"/>
    <w:rsid w:val="00686D46"/>
    <w:rsid w:val="00687A3D"/>
    <w:rsid w:val="00691C4B"/>
    <w:rsid w:val="00692279"/>
    <w:rsid w:val="00692D04"/>
    <w:rsid w:val="00692F49"/>
    <w:rsid w:val="006952FF"/>
    <w:rsid w:val="006965D3"/>
    <w:rsid w:val="006A2E33"/>
    <w:rsid w:val="006A4309"/>
    <w:rsid w:val="006A540E"/>
    <w:rsid w:val="006A74D9"/>
    <w:rsid w:val="006A761F"/>
    <w:rsid w:val="006A7C2C"/>
    <w:rsid w:val="006B2EB3"/>
    <w:rsid w:val="006B39A4"/>
    <w:rsid w:val="006B3D9F"/>
    <w:rsid w:val="006B7049"/>
    <w:rsid w:val="006B7387"/>
    <w:rsid w:val="006B7449"/>
    <w:rsid w:val="006C06DA"/>
    <w:rsid w:val="006C0B7F"/>
    <w:rsid w:val="006C1771"/>
    <w:rsid w:val="006C2183"/>
    <w:rsid w:val="006C2461"/>
    <w:rsid w:val="006C39EE"/>
    <w:rsid w:val="006C7495"/>
    <w:rsid w:val="006D3119"/>
    <w:rsid w:val="006D57F3"/>
    <w:rsid w:val="006D6543"/>
    <w:rsid w:val="006E20A4"/>
    <w:rsid w:val="006E3092"/>
    <w:rsid w:val="006E4CEA"/>
    <w:rsid w:val="006E55ED"/>
    <w:rsid w:val="006E776A"/>
    <w:rsid w:val="006F21B2"/>
    <w:rsid w:val="006F373B"/>
    <w:rsid w:val="006F5F89"/>
    <w:rsid w:val="007023C6"/>
    <w:rsid w:val="00702879"/>
    <w:rsid w:val="007068A0"/>
    <w:rsid w:val="00706CE9"/>
    <w:rsid w:val="007074F4"/>
    <w:rsid w:val="00707D1E"/>
    <w:rsid w:val="00710983"/>
    <w:rsid w:val="00711FCC"/>
    <w:rsid w:val="00712E61"/>
    <w:rsid w:val="00715424"/>
    <w:rsid w:val="00716200"/>
    <w:rsid w:val="0071796D"/>
    <w:rsid w:val="007200BD"/>
    <w:rsid w:val="007231AB"/>
    <w:rsid w:val="00725301"/>
    <w:rsid w:val="00726DBB"/>
    <w:rsid w:val="00726F99"/>
    <w:rsid w:val="007306B9"/>
    <w:rsid w:val="00730AFC"/>
    <w:rsid w:val="0073291E"/>
    <w:rsid w:val="00733610"/>
    <w:rsid w:val="00735430"/>
    <w:rsid w:val="00736FB2"/>
    <w:rsid w:val="00741731"/>
    <w:rsid w:val="00747A65"/>
    <w:rsid w:val="00747D5C"/>
    <w:rsid w:val="00751278"/>
    <w:rsid w:val="00753482"/>
    <w:rsid w:val="00760146"/>
    <w:rsid w:val="00761E13"/>
    <w:rsid w:val="00762EF8"/>
    <w:rsid w:val="00763249"/>
    <w:rsid w:val="00763FBA"/>
    <w:rsid w:val="00764CC2"/>
    <w:rsid w:val="0076531D"/>
    <w:rsid w:val="0077054B"/>
    <w:rsid w:val="0077109C"/>
    <w:rsid w:val="007714A2"/>
    <w:rsid w:val="00775183"/>
    <w:rsid w:val="007776D1"/>
    <w:rsid w:val="00781A26"/>
    <w:rsid w:val="007821F5"/>
    <w:rsid w:val="00783606"/>
    <w:rsid w:val="00784EA2"/>
    <w:rsid w:val="00785710"/>
    <w:rsid w:val="00785EA2"/>
    <w:rsid w:val="00787BD1"/>
    <w:rsid w:val="0079131B"/>
    <w:rsid w:val="00791B48"/>
    <w:rsid w:val="00792C01"/>
    <w:rsid w:val="00795ACA"/>
    <w:rsid w:val="00796FB6"/>
    <w:rsid w:val="007A0BDE"/>
    <w:rsid w:val="007A139B"/>
    <w:rsid w:val="007A156E"/>
    <w:rsid w:val="007A3559"/>
    <w:rsid w:val="007A73AD"/>
    <w:rsid w:val="007B16AD"/>
    <w:rsid w:val="007B1A3A"/>
    <w:rsid w:val="007B6462"/>
    <w:rsid w:val="007C083B"/>
    <w:rsid w:val="007C0869"/>
    <w:rsid w:val="007C4B9F"/>
    <w:rsid w:val="007C68A8"/>
    <w:rsid w:val="007D01DD"/>
    <w:rsid w:val="007D328A"/>
    <w:rsid w:val="007D3724"/>
    <w:rsid w:val="007D6291"/>
    <w:rsid w:val="007D69AA"/>
    <w:rsid w:val="007D7890"/>
    <w:rsid w:val="007E0986"/>
    <w:rsid w:val="007E15B3"/>
    <w:rsid w:val="007E25B2"/>
    <w:rsid w:val="007E53C8"/>
    <w:rsid w:val="007E695E"/>
    <w:rsid w:val="007E7945"/>
    <w:rsid w:val="007E7DEB"/>
    <w:rsid w:val="007F2523"/>
    <w:rsid w:val="007F5AB0"/>
    <w:rsid w:val="00800826"/>
    <w:rsid w:val="0080141B"/>
    <w:rsid w:val="008027F8"/>
    <w:rsid w:val="0080367F"/>
    <w:rsid w:val="0080529F"/>
    <w:rsid w:val="008066DF"/>
    <w:rsid w:val="00807520"/>
    <w:rsid w:val="00807816"/>
    <w:rsid w:val="00807906"/>
    <w:rsid w:val="00807D99"/>
    <w:rsid w:val="008105CB"/>
    <w:rsid w:val="008111A8"/>
    <w:rsid w:val="00811DB8"/>
    <w:rsid w:val="008154A1"/>
    <w:rsid w:val="00816996"/>
    <w:rsid w:val="008231CE"/>
    <w:rsid w:val="008337A8"/>
    <w:rsid w:val="00833C1D"/>
    <w:rsid w:val="00834BBC"/>
    <w:rsid w:val="00835288"/>
    <w:rsid w:val="00840208"/>
    <w:rsid w:val="00841A22"/>
    <w:rsid w:val="00842D4F"/>
    <w:rsid w:val="00842E51"/>
    <w:rsid w:val="008445FE"/>
    <w:rsid w:val="00844813"/>
    <w:rsid w:val="00847F5D"/>
    <w:rsid w:val="0085085E"/>
    <w:rsid w:val="00851C32"/>
    <w:rsid w:val="00851F39"/>
    <w:rsid w:val="00852D83"/>
    <w:rsid w:val="00856136"/>
    <w:rsid w:val="0085653A"/>
    <w:rsid w:val="00857FD2"/>
    <w:rsid w:val="00860295"/>
    <w:rsid w:val="00864EB2"/>
    <w:rsid w:val="00871162"/>
    <w:rsid w:val="00876E32"/>
    <w:rsid w:val="0088374B"/>
    <w:rsid w:val="008854B5"/>
    <w:rsid w:val="008873BA"/>
    <w:rsid w:val="008938D1"/>
    <w:rsid w:val="008A3BB9"/>
    <w:rsid w:val="008A4032"/>
    <w:rsid w:val="008A45F4"/>
    <w:rsid w:val="008B48A8"/>
    <w:rsid w:val="008B57CD"/>
    <w:rsid w:val="008B675E"/>
    <w:rsid w:val="008B6E58"/>
    <w:rsid w:val="008C1E46"/>
    <w:rsid w:val="008C26C0"/>
    <w:rsid w:val="008C3B52"/>
    <w:rsid w:val="008C44AD"/>
    <w:rsid w:val="008C4E8C"/>
    <w:rsid w:val="008C5BD7"/>
    <w:rsid w:val="008C711A"/>
    <w:rsid w:val="008C7F23"/>
    <w:rsid w:val="008D1729"/>
    <w:rsid w:val="008D17B5"/>
    <w:rsid w:val="008D3587"/>
    <w:rsid w:val="008D5C4C"/>
    <w:rsid w:val="008D6CC8"/>
    <w:rsid w:val="008E3F35"/>
    <w:rsid w:val="008E6658"/>
    <w:rsid w:val="008E6876"/>
    <w:rsid w:val="008F12C4"/>
    <w:rsid w:val="008F438F"/>
    <w:rsid w:val="008F4400"/>
    <w:rsid w:val="00901C66"/>
    <w:rsid w:val="009029A6"/>
    <w:rsid w:val="00903766"/>
    <w:rsid w:val="0090425D"/>
    <w:rsid w:val="00904829"/>
    <w:rsid w:val="00904CC6"/>
    <w:rsid w:val="0090780C"/>
    <w:rsid w:val="009156FE"/>
    <w:rsid w:val="00915B53"/>
    <w:rsid w:val="00916DC6"/>
    <w:rsid w:val="0091724E"/>
    <w:rsid w:val="009179B1"/>
    <w:rsid w:val="0092124B"/>
    <w:rsid w:val="00921670"/>
    <w:rsid w:val="009217B3"/>
    <w:rsid w:val="00921832"/>
    <w:rsid w:val="00923579"/>
    <w:rsid w:val="00926308"/>
    <w:rsid w:val="009327AD"/>
    <w:rsid w:val="00935147"/>
    <w:rsid w:val="0093607E"/>
    <w:rsid w:val="009365E8"/>
    <w:rsid w:val="009376ED"/>
    <w:rsid w:val="009404DF"/>
    <w:rsid w:val="00942140"/>
    <w:rsid w:val="00946565"/>
    <w:rsid w:val="0094756B"/>
    <w:rsid w:val="00952BA7"/>
    <w:rsid w:val="00954385"/>
    <w:rsid w:val="00954649"/>
    <w:rsid w:val="009549A7"/>
    <w:rsid w:val="00954E90"/>
    <w:rsid w:val="009551E6"/>
    <w:rsid w:val="00955C30"/>
    <w:rsid w:val="00956838"/>
    <w:rsid w:val="00960AF4"/>
    <w:rsid w:val="00960D8F"/>
    <w:rsid w:val="00965931"/>
    <w:rsid w:val="00967A53"/>
    <w:rsid w:val="00970151"/>
    <w:rsid w:val="00971E21"/>
    <w:rsid w:val="00973AE6"/>
    <w:rsid w:val="00975269"/>
    <w:rsid w:val="009828F2"/>
    <w:rsid w:val="00982FD2"/>
    <w:rsid w:val="00983CBD"/>
    <w:rsid w:val="00984416"/>
    <w:rsid w:val="00984896"/>
    <w:rsid w:val="00985F81"/>
    <w:rsid w:val="00986032"/>
    <w:rsid w:val="00986B26"/>
    <w:rsid w:val="00987406"/>
    <w:rsid w:val="009875A6"/>
    <w:rsid w:val="0099100C"/>
    <w:rsid w:val="009922D5"/>
    <w:rsid w:val="00995570"/>
    <w:rsid w:val="00995C3B"/>
    <w:rsid w:val="009A2887"/>
    <w:rsid w:val="009A418E"/>
    <w:rsid w:val="009A6224"/>
    <w:rsid w:val="009A638F"/>
    <w:rsid w:val="009A7008"/>
    <w:rsid w:val="009B2BAF"/>
    <w:rsid w:val="009B2D5E"/>
    <w:rsid w:val="009B3052"/>
    <w:rsid w:val="009B4543"/>
    <w:rsid w:val="009B49BB"/>
    <w:rsid w:val="009B69C3"/>
    <w:rsid w:val="009B7544"/>
    <w:rsid w:val="009B75AA"/>
    <w:rsid w:val="009B7A55"/>
    <w:rsid w:val="009C1D27"/>
    <w:rsid w:val="009C62EB"/>
    <w:rsid w:val="009D06AF"/>
    <w:rsid w:val="009D104C"/>
    <w:rsid w:val="009D1957"/>
    <w:rsid w:val="009D5ECC"/>
    <w:rsid w:val="009E21C3"/>
    <w:rsid w:val="009E2906"/>
    <w:rsid w:val="009E2CF1"/>
    <w:rsid w:val="009F20C8"/>
    <w:rsid w:val="009F222C"/>
    <w:rsid w:val="009F585D"/>
    <w:rsid w:val="009F76B5"/>
    <w:rsid w:val="00A02558"/>
    <w:rsid w:val="00A04ECF"/>
    <w:rsid w:val="00A05185"/>
    <w:rsid w:val="00A06104"/>
    <w:rsid w:val="00A0777E"/>
    <w:rsid w:val="00A1246D"/>
    <w:rsid w:val="00A12EEB"/>
    <w:rsid w:val="00A13F31"/>
    <w:rsid w:val="00A141B6"/>
    <w:rsid w:val="00A14A0A"/>
    <w:rsid w:val="00A15384"/>
    <w:rsid w:val="00A1652B"/>
    <w:rsid w:val="00A169C3"/>
    <w:rsid w:val="00A16F2C"/>
    <w:rsid w:val="00A212A9"/>
    <w:rsid w:val="00A21FBA"/>
    <w:rsid w:val="00A232FC"/>
    <w:rsid w:val="00A23852"/>
    <w:rsid w:val="00A2510A"/>
    <w:rsid w:val="00A311C1"/>
    <w:rsid w:val="00A32764"/>
    <w:rsid w:val="00A33832"/>
    <w:rsid w:val="00A35475"/>
    <w:rsid w:val="00A35957"/>
    <w:rsid w:val="00A372EE"/>
    <w:rsid w:val="00A41093"/>
    <w:rsid w:val="00A41664"/>
    <w:rsid w:val="00A4207C"/>
    <w:rsid w:val="00A42590"/>
    <w:rsid w:val="00A45C2A"/>
    <w:rsid w:val="00A46EAD"/>
    <w:rsid w:val="00A4796E"/>
    <w:rsid w:val="00A47F32"/>
    <w:rsid w:val="00A5232D"/>
    <w:rsid w:val="00A53686"/>
    <w:rsid w:val="00A55E33"/>
    <w:rsid w:val="00A56EAF"/>
    <w:rsid w:val="00A57517"/>
    <w:rsid w:val="00A57D98"/>
    <w:rsid w:val="00A6089F"/>
    <w:rsid w:val="00A61F11"/>
    <w:rsid w:val="00A6259D"/>
    <w:rsid w:val="00A749FD"/>
    <w:rsid w:val="00A75DB1"/>
    <w:rsid w:val="00A763FA"/>
    <w:rsid w:val="00A77CAF"/>
    <w:rsid w:val="00A827B5"/>
    <w:rsid w:val="00A827D9"/>
    <w:rsid w:val="00A834D6"/>
    <w:rsid w:val="00A84FC3"/>
    <w:rsid w:val="00A92327"/>
    <w:rsid w:val="00A9337A"/>
    <w:rsid w:val="00A93502"/>
    <w:rsid w:val="00A978F1"/>
    <w:rsid w:val="00AA033F"/>
    <w:rsid w:val="00AA1622"/>
    <w:rsid w:val="00AA5F71"/>
    <w:rsid w:val="00AB19C9"/>
    <w:rsid w:val="00AB21FD"/>
    <w:rsid w:val="00AB28DA"/>
    <w:rsid w:val="00AB44AD"/>
    <w:rsid w:val="00AB45C8"/>
    <w:rsid w:val="00AB67C0"/>
    <w:rsid w:val="00AB6D7E"/>
    <w:rsid w:val="00AC026D"/>
    <w:rsid w:val="00AC0E01"/>
    <w:rsid w:val="00AC30C2"/>
    <w:rsid w:val="00AC3317"/>
    <w:rsid w:val="00AD3265"/>
    <w:rsid w:val="00AD579D"/>
    <w:rsid w:val="00AD7810"/>
    <w:rsid w:val="00AE38C2"/>
    <w:rsid w:val="00AE68E2"/>
    <w:rsid w:val="00AF21C7"/>
    <w:rsid w:val="00AF58BD"/>
    <w:rsid w:val="00B00BD2"/>
    <w:rsid w:val="00B01D28"/>
    <w:rsid w:val="00B02F8E"/>
    <w:rsid w:val="00B035DA"/>
    <w:rsid w:val="00B041B8"/>
    <w:rsid w:val="00B0538C"/>
    <w:rsid w:val="00B0558C"/>
    <w:rsid w:val="00B05DA2"/>
    <w:rsid w:val="00B06CA4"/>
    <w:rsid w:val="00B076C8"/>
    <w:rsid w:val="00B07CA7"/>
    <w:rsid w:val="00B116F1"/>
    <w:rsid w:val="00B11B45"/>
    <w:rsid w:val="00B12644"/>
    <w:rsid w:val="00B1270E"/>
    <w:rsid w:val="00B138ED"/>
    <w:rsid w:val="00B1575B"/>
    <w:rsid w:val="00B178A4"/>
    <w:rsid w:val="00B20DE3"/>
    <w:rsid w:val="00B22E8A"/>
    <w:rsid w:val="00B25498"/>
    <w:rsid w:val="00B31164"/>
    <w:rsid w:val="00B311D8"/>
    <w:rsid w:val="00B33B40"/>
    <w:rsid w:val="00B35F76"/>
    <w:rsid w:val="00B4008B"/>
    <w:rsid w:val="00B44080"/>
    <w:rsid w:val="00B44D59"/>
    <w:rsid w:val="00B47B00"/>
    <w:rsid w:val="00B47E35"/>
    <w:rsid w:val="00B542BB"/>
    <w:rsid w:val="00B54E44"/>
    <w:rsid w:val="00B625B7"/>
    <w:rsid w:val="00B63170"/>
    <w:rsid w:val="00B63CA5"/>
    <w:rsid w:val="00B659CE"/>
    <w:rsid w:val="00B66BDD"/>
    <w:rsid w:val="00B679B0"/>
    <w:rsid w:val="00B67A18"/>
    <w:rsid w:val="00B7009C"/>
    <w:rsid w:val="00B70858"/>
    <w:rsid w:val="00B75D3C"/>
    <w:rsid w:val="00B76206"/>
    <w:rsid w:val="00B804C1"/>
    <w:rsid w:val="00B80F96"/>
    <w:rsid w:val="00B815E1"/>
    <w:rsid w:val="00B81B71"/>
    <w:rsid w:val="00B828CB"/>
    <w:rsid w:val="00B833DF"/>
    <w:rsid w:val="00B85E45"/>
    <w:rsid w:val="00B87EE2"/>
    <w:rsid w:val="00B9010F"/>
    <w:rsid w:val="00B92722"/>
    <w:rsid w:val="00B9348C"/>
    <w:rsid w:val="00B936AE"/>
    <w:rsid w:val="00B93D83"/>
    <w:rsid w:val="00B94950"/>
    <w:rsid w:val="00B96E5C"/>
    <w:rsid w:val="00BA03F1"/>
    <w:rsid w:val="00BA1FFB"/>
    <w:rsid w:val="00BA3D5A"/>
    <w:rsid w:val="00BA67CF"/>
    <w:rsid w:val="00BB261B"/>
    <w:rsid w:val="00BB4D49"/>
    <w:rsid w:val="00BB4EA7"/>
    <w:rsid w:val="00BB6CB0"/>
    <w:rsid w:val="00BC4517"/>
    <w:rsid w:val="00BC516B"/>
    <w:rsid w:val="00BC563B"/>
    <w:rsid w:val="00BC7688"/>
    <w:rsid w:val="00BD0482"/>
    <w:rsid w:val="00BD0BD3"/>
    <w:rsid w:val="00BD255A"/>
    <w:rsid w:val="00BD3B5A"/>
    <w:rsid w:val="00BD4DCD"/>
    <w:rsid w:val="00BD6271"/>
    <w:rsid w:val="00BD6AA8"/>
    <w:rsid w:val="00BE09B2"/>
    <w:rsid w:val="00BE15BC"/>
    <w:rsid w:val="00BE21EA"/>
    <w:rsid w:val="00BE23D7"/>
    <w:rsid w:val="00BE2843"/>
    <w:rsid w:val="00BE4137"/>
    <w:rsid w:val="00BE5067"/>
    <w:rsid w:val="00BE5A2F"/>
    <w:rsid w:val="00BE756D"/>
    <w:rsid w:val="00BF1BFE"/>
    <w:rsid w:val="00BF2B49"/>
    <w:rsid w:val="00BF4DA0"/>
    <w:rsid w:val="00BF5B60"/>
    <w:rsid w:val="00C00D2A"/>
    <w:rsid w:val="00C0259C"/>
    <w:rsid w:val="00C06EC9"/>
    <w:rsid w:val="00C1224D"/>
    <w:rsid w:val="00C12A45"/>
    <w:rsid w:val="00C13990"/>
    <w:rsid w:val="00C1530F"/>
    <w:rsid w:val="00C163EF"/>
    <w:rsid w:val="00C23CBF"/>
    <w:rsid w:val="00C2662D"/>
    <w:rsid w:val="00C27A6F"/>
    <w:rsid w:val="00C3068F"/>
    <w:rsid w:val="00C37B86"/>
    <w:rsid w:val="00C4106A"/>
    <w:rsid w:val="00C41BB2"/>
    <w:rsid w:val="00C47A20"/>
    <w:rsid w:val="00C50977"/>
    <w:rsid w:val="00C50A98"/>
    <w:rsid w:val="00C54EED"/>
    <w:rsid w:val="00C567A7"/>
    <w:rsid w:val="00C603E9"/>
    <w:rsid w:val="00C60B5D"/>
    <w:rsid w:val="00C62684"/>
    <w:rsid w:val="00C62CB1"/>
    <w:rsid w:val="00C64558"/>
    <w:rsid w:val="00C660BB"/>
    <w:rsid w:val="00C664D2"/>
    <w:rsid w:val="00C66FFB"/>
    <w:rsid w:val="00C71CFD"/>
    <w:rsid w:val="00C7303F"/>
    <w:rsid w:val="00C737BD"/>
    <w:rsid w:val="00C73C3E"/>
    <w:rsid w:val="00C74113"/>
    <w:rsid w:val="00C82509"/>
    <w:rsid w:val="00C8397A"/>
    <w:rsid w:val="00C83DB8"/>
    <w:rsid w:val="00C8496B"/>
    <w:rsid w:val="00C85E99"/>
    <w:rsid w:val="00C87732"/>
    <w:rsid w:val="00C87AC8"/>
    <w:rsid w:val="00C90FE8"/>
    <w:rsid w:val="00C9230D"/>
    <w:rsid w:val="00C9397D"/>
    <w:rsid w:val="00C959B8"/>
    <w:rsid w:val="00C96BB4"/>
    <w:rsid w:val="00CA016C"/>
    <w:rsid w:val="00CA1DDE"/>
    <w:rsid w:val="00CA3ED3"/>
    <w:rsid w:val="00CA43BE"/>
    <w:rsid w:val="00CA7983"/>
    <w:rsid w:val="00CB1C61"/>
    <w:rsid w:val="00CB2A03"/>
    <w:rsid w:val="00CB4608"/>
    <w:rsid w:val="00CB7E9C"/>
    <w:rsid w:val="00CC28FD"/>
    <w:rsid w:val="00CC3778"/>
    <w:rsid w:val="00CC4CB8"/>
    <w:rsid w:val="00CC6DC2"/>
    <w:rsid w:val="00CD022E"/>
    <w:rsid w:val="00CD1882"/>
    <w:rsid w:val="00CD4793"/>
    <w:rsid w:val="00CE19D6"/>
    <w:rsid w:val="00CE317A"/>
    <w:rsid w:val="00CE4044"/>
    <w:rsid w:val="00CE4653"/>
    <w:rsid w:val="00CE55B8"/>
    <w:rsid w:val="00CE5EB8"/>
    <w:rsid w:val="00CE6B8F"/>
    <w:rsid w:val="00CF2706"/>
    <w:rsid w:val="00CF519B"/>
    <w:rsid w:val="00CF66C8"/>
    <w:rsid w:val="00D01CE3"/>
    <w:rsid w:val="00D05FED"/>
    <w:rsid w:val="00D074E2"/>
    <w:rsid w:val="00D10A7B"/>
    <w:rsid w:val="00D11026"/>
    <w:rsid w:val="00D11474"/>
    <w:rsid w:val="00D114C5"/>
    <w:rsid w:val="00D11EC3"/>
    <w:rsid w:val="00D12E00"/>
    <w:rsid w:val="00D13A30"/>
    <w:rsid w:val="00D152B8"/>
    <w:rsid w:val="00D2077F"/>
    <w:rsid w:val="00D20E86"/>
    <w:rsid w:val="00D21A18"/>
    <w:rsid w:val="00D25028"/>
    <w:rsid w:val="00D25922"/>
    <w:rsid w:val="00D333CD"/>
    <w:rsid w:val="00D33D89"/>
    <w:rsid w:val="00D34A4D"/>
    <w:rsid w:val="00D34C0F"/>
    <w:rsid w:val="00D434AB"/>
    <w:rsid w:val="00D44122"/>
    <w:rsid w:val="00D473AC"/>
    <w:rsid w:val="00D50F7A"/>
    <w:rsid w:val="00D55C13"/>
    <w:rsid w:val="00D617E4"/>
    <w:rsid w:val="00D633CF"/>
    <w:rsid w:val="00D65624"/>
    <w:rsid w:val="00D65B67"/>
    <w:rsid w:val="00D65B9E"/>
    <w:rsid w:val="00D671A6"/>
    <w:rsid w:val="00D73A7A"/>
    <w:rsid w:val="00D73FC9"/>
    <w:rsid w:val="00D75F3A"/>
    <w:rsid w:val="00D76DCF"/>
    <w:rsid w:val="00D8342A"/>
    <w:rsid w:val="00D86FD4"/>
    <w:rsid w:val="00D87BAD"/>
    <w:rsid w:val="00D91511"/>
    <w:rsid w:val="00D9699C"/>
    <w:rsid w:val="00D974C2"/>
    <w:rsid w:val="00DA1312"/>
    <w:rsid w:val="00DA1410"/>
    <w:rsid w:val="00DA336E"/>
    <w:rsid w:val="00DA36B9"/>
    <w:rsid w:val="00DA63FE"/>
    <w:rsid w:val="00DA64E9"/>
    <w:rsid w:val="00DA780D"/>
    <w:rsid w:val="00DA7F57"/>
    <w:rsid w:val="00DB09DE"/>
    <w:rsid w:val="00DB1D9E"/>
    <w:rsid w:val="00DB34FC"/>
    <w:rsid w:val="00DB395E"/>
    <w:rsid w:val="00DB6508"/>
    <w:rsid w:val="00DB73A7"/>
    <w:rsid w:val="00DB740F"/>
    <w:rsid w:val="00DC088E"/>
    <w:rsid w:val="00DC169A"/>
    <w:rsid w:val="00DD4F5F"/>
    <w:rsid w:val="00DD61E4"/>
    <w:rsid w:val="00DE2A1B"/>
    <w:rsid w:val="00DE65CB"/>
    <w:rsid w:val="00DE6BFE"/>
    <w:rsid w:val="00DE72B6"/>
    <w:rsid w:val="00DF1851"/>
    <w:rsid w:val="00DF1D90"/>
    <w:rsid w:val="00DF33AB"/>
    <w:rsid w:val="00DF50F9"/>
    <w:rsid w:val="00DF5965"/>
    <w:rsid w:val="00E0137C"/>
    <w:rsid w:val="00E022C8"/>
    <w:rsid w:val="00E025C9"/>
    <w:rsid w:val="00E11FE2"/>
    <w:rsid w:val="00E130F0"/>
    <w:rsid w:val="00E1378E"/>
    <w:rsid w:val="00E15F08"/>
    <w:rsid w:val="00E2288E"/>
    <w:rsid w:val="00E244B5"/>
    <w:rsid w:val="00E269A7"/>
    <w:rsid w:val="00E27008"/>
    <w:rsid w:val="00E32E64"/>
    <w:rsid w:val="00E3624E"/>
    <w:rsid w:val="00E36DA3"/>
    <w:rsid w:val="00E435C6"/>
    <w:rsid w:val="00E451BE"/>
    <w:rsid w:val="00E4716A"/>
    <w:rsid w:val="00E4723B"/>
    <w:rsid w:val="00E4763A"/>
    <w:rsid w:val="00E47F0E"/>
    <w:rsid w:val="00E52952"/>
    <w:rsid w:val="00E53142"/>
    <w:rsid w:val="00E565FA"/>
    <w:rsid w:val="00E5697A"/>
    <w:rsid w:val="00E60989"/>
    <w:rsid w:val="00E60C10"/>
    <w:rsid w:val="00E61388"/>
    <w:rsid w:val="00E63255"/>
    <w:rsid w:val="00E63A93"/>
    <w:rsid w:val="00E64879"/>
    <w:rsid w:val="00E65C1C"/>
    <w:rsid w:val="00E65FEC"/>
    <w:rsid w:val="00E664F4"/>
    <w:rsid w:val="00E67172"/>
    <w:rsid w:val="00E676C4"/>
    <w:rsid w:val="00E71CAE"/>
    <w:rsid w:val="00E72A95"/>
    <w:rsid w:val="00E75A96"/>
    <w:rsid w:val="00E75D81"/>
    <w:rsid w:val="00E76796"/>
    <w:rsid w:val="00E817B7"/>
    <w:rsid w:val="00E8461D"/>
    <w:rsid w:val="00E85B2A"/>
    <w:rsid w:val="00E86628"/>
    <w:rsid w:val="00E910FA"/>
    <w:rsid w:val="00E94388"/>
    <w:rsid w:val="00E976A3"/>
    <w:rsid w:val="00EA0B19"/>
    <w:rsid w:val="00EA1A44"/>
    <w:rsid w:val="00EA22FF"/>
    <w:rsid w:val="00EA2F1E"/>
    <w:rsid w:val="00EA6C2E"/>
    <w:rsid w:val="00EB1076"/>
    <w:rsid w:val="00EB1C78"/>
    <w:rsid w:val="00EB30EC"/>
    <w:rsid w:val="00EB6BD6"/>
    <w:rsid w:val="00EC2421"/>
    <w:rsid w:val="00EC268F"/>
    <w:rsid w:val="00EC6034"/>
    <w:rsid w:val="00EC628F"/>
    <w:rsid w:val="00EC64FD"/>
    <w:rsid w:val="00EC7C05"/>
    <w:rsid w:val="00ED0CFA"/>
    <w:rsid w:val="00ED1E55"/>
    <w:rsid w:val="00ED245B"/>
    <w:rsid w:val="00ED2F17"/>
    <w:rsid w:val="00ED4C2E"/>
    <w:rsid w:val="00EE008C"/>
    <w:rsid w:val="00EE5CE8"/>
    <w:rsid w:val="00EE6E0C"/>
    <w:rsid w:val="00EF1A61"/>
    <w:rsid w:val="00EF2F40"/>
    <w:rsid w:val="00EF4C83"/>
    <w:rsid w:val="00EF5512"/>
    <w:rsid w:val="00F019AC"/>
    <w:rsid w:val="00F05133"/>
    <w:rsid w:val="00F055FF"/>
    <w:rsid w:val="00F072F5"/>
    <w:rsid w:val="00F077EE"/>
    <w:rsid w:val="00F11378"/>
    <w:rsid w:val="00F12EAF"/>
    <w:rsid w:val="00F17D0B"/>
    <w:rsid w:val="00F27806"/>
    <w:rsid w:val="00F3213E"/>
    <w:rsid w:val="00F3358B"/>
    <w:rsid w:val="00F35B03"/>
    <w:rsid w:val="00F36317"/>
    <w:rsid w:val="00F36CF4"/>
    <w:rsid w:val="00F41CEB"/>
    <w:rsid w:val="00F436D5"/>
    <w:rsid w:val="00F4371F"/>
    <w:rsid w:val="00F43CC5"/>
    <w:rsid w:val="00F44C58"/>
    <w:rsid w:val="00F4503C"/>
    <w:rsid w:val="00F4518F"/>
    <w:rsid w:val="00F45E75"/>
    <w:rsid w:val="00F47294"/>
    <w:rsid w:val="00F549A6"/>
    <w:rsid w:val="00F5707F"/>
    <w:rsid w:val="00F60666"/>
    <w:rsid w:val="00F618BA"/>
    <w:rsid w:val="00F620AF"/>
    <w:rsid w:val="00F63F50"/>
    <w:rsid w:val="00F642BB"/>
    <w:rsid w:val="00F6525E"/>
    <w:rsid w:val="00F676AD"/>
    <w:rsid w:val="00F705F9"/>
    <w:rsid w:val="00F70E2D"/>
    <w:rsid w:val="00F71384"/>
    <w:rsid w:val="00F75D80"/>
    <w:rsid w:val="00F809D2"/>
    <w:rsid w:val="00F80EB1"/>
    <w:rsid w:val="00F81F6D"/>
    <w:rsid w:val="00F821B4"/>
    <w:rsid w:val="00F82D06"/>
    <w:rsid w:val="00F84701"/>
    <w:rsid w:val="00F8676D"/>
    <w:rsid w:val="00F92707"/>
    <w:rsid w:val="00F927EF"/>
    <w:rsid w:val="00F97270"/>
    <w:rsid w:val="00FA6501"/>
    <w:rsid w:val="00FB2CFE"/>
    <w:rsid w:val="00FB5CA8"/>
    <w:rsid w:val="00FC51FB"/>
    <w:rsid w:val="00FC799F"/>
    <w:rsid w:val="00FD0403"/>
    <w:rsid w:val="00FE298E"/>
    <w:rsid w:val="00FE393D"/>
    <w:rsid w:val="00FE3A27"/>
    <w:rsid w:val="00FE5B9E"/>
    <w:rsid w:val="00FE681B"/>
    <w:rsid w:val="00FF0E5D"/>
    <w:rsid w:val="00FF1166"/>
    <w:rsid w:val="00FF11B7"/>
    <w:rsid w:val="00FF36C1"/>
    <w:rsid w:val="00FF377B"/>
    <w:rsid w:val="00FF43F9"/>
    <w:rsid w:val="00FF4BA0"/>
    <w:rsid w:val="00FF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7169"/>
    <o:shapelayout v:ext="edit">
      <o:idmap v:ext="edit" data="1"/>
    </o:shapelayout>
  </w:shapeDefaults>
  <w:decimalSymbol w:val="."/>
  <w:listSeparator w:val=","/>
  <w14:docId w14:val="73DAA0C4"/>
  <w15:docId w15:val="{8BDFB71E-04C6-4B3D-96BB-EC30F3E5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A2B"/>
    <w:pPr>
      <w:spacing w:after="120" w:line="240" w:lineRule="auto"/>
      <w:jc w:val="both"/>
    </w:pPr>
    <w:rPr>
      <w:rFonts w:eastAsia="Times New Roman" w:cs="Times New Roman"/>
      <w:sz w:val="24"/>
      <w:szCs w:val="24"/>
    </w:rPr>
  </w:style>
  <w:style w:type="paragraph" w:styleId="Heading1">
    <w:name w:val="heading 1"/>
    <w:basedOn w:val="Normal"/>
    <w:next w:val="Normal"/>
    <w:link w:val="Heading1Char"/>
    <w:qFormat/>
    <w:rsid w:val="001D7A2B"/>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qFormat/>
    <w:rsid w:val="001D7A2B"/>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qFormat/>
    <w:rsid w:val="001D7A2B"/>
    <w:pPr>
      <w:keepNext/>
      <w:suppressAutoHyphens/>
      <w:jc w:val="left"/>
      <w:outlineLvl w:val="2"/>
    </w:pPr>
    <w:rPr>
      <w:b/>
      <w:sz w:val="26"/>
      <w:szCs w:val="20"/>
    </w:rPr>
  </w:style>
  <w:style w:type="paragraph" w:styleId="Heading4">
    <w:name w:val="heading 4"/>
    <w:basedOn w:val="Normal"/>
    <w:next w:val="Normal"/>
    <w:link w:val="Heading4Char"/>
    <w:qFormat/>
    <w:rsid w:val="001D7A2B"/>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1D7A2B"/>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qFormat/>
    <w:rsid w:val="001D7A2B"/>
    <w:pPr>
      <w:spacing w:before="240" w:after="60"/>
      <w:outlineLvl w:val="5"/>
    </w:pPr>
    <w:rPr>
      <w:b/>
      <w:bCs/>
      <w:sz w:val="22"/>
      <w:szCs w:val="22"/>
    </w:rPr>
  </w:style>
  <w:style w:type="paragraph" w:styleId="Heading7">
    <w:name w:val="heading 7"/>
    <w:basedOn w:val="Normal"/>
    <w:next w:val="Normal"/>
    <w:link w:val="Heading7Char"/>
    <w:qFormat/>
    <w:rsid w:val="001D7A2B"/>
    <w:pPr>
      <w:spacing w:before="240" w:after="60"/>
      <w:outlineLvl w:val="6"/>
    </w:pPr>
  </w:style>
  <w:style w:type="paragraph" w:styleId="Heading8">
    <w:name w:val="heading 8"/>
    <w:basedOn w:val="Normal"/>
    <w:next w:val="Normal"/>
    <w:link w:val="Heading8Char"/>
    <w:qFormat/>
    <w:rsid w:val="001D7A2B"/>
    <w:pPr>
      <w:spacing w:before="240" w:after="60"/>
      <w:outlineLvl w:val="7"/>
    </w:pPr>
    <w:rPr>
      <w:i/>
      <w:iCs/>
    </w:rPr>
  </w:style>
  <w:style w:type="paragraph" w:styleId="Heading9">
    <w:name w:val="heading 9"/>
    <w:basedOn w:val="Normal"/>
    <w:next w:val="Normal"/>
    <w:link w:val="Heading9Char"/>
    <w:qFormat/>
    <w:rsid w:val="001D7A2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7A2B"/>
    <w:rPr>
      <w:rFonts w:ascii="Times New Roman Bold" w:eastAsia="Times New Roman" w:hAnsi="Times New Roman Bold" w:cs="Times New Roman"/>
      <w:b/>
      <w:caps/>
      <w:sz w:val="32"/>
      <w:szCs w:val="20"/>
    </w:rPr>
  </w:style>
  <w:style w:type="character" w:customStyle="1" w:styleId="Heading2Char">
    <w:name w:val="Heading 2 Char"/>
    <w:basedOn w:val="DefaultParagraphFont"/>
    <w:link w:val="Heading2"/>
    <w:rsid w:val="00A04ECF"/>
    <w:rPr>
      <w:rFonts w:ascii="Times New Roman Bold" w:eastAsia="Times New Roman" w:hAnsi="Times New Roman Bold" w:cs="Times New Roman"/>
      <w:b/>
      <w:smallCaps/>
      <w:sz w:val="30"/>
      <w:szCs w:val="20"/>
    </w:rPr>
  </w:style>
  <w:style w:type="character" w:customStyle="1" w:styleId="Heading3Char">
    <w:name w:val="Heading 3 Char"/>
    <w:basedOn w:val="DefaultParagraphFont"/>
    <w:link w:val="Heading3"/>
    <w:rsid w:val="00A04ECF"/>
    <w:rPr>
      <w:rFonts w:eastAsia="Times New Roman" w:cs="Times New Roman"/>
      <w:b/>
      <w:sz w:val="26"/>
      <w:szCs w:val="20"/>
    </w:rPr>
  </w:style>
  <w:style w:type="character" w:customStyle="1" w:styleId="Heading4Char">
    <w:name w:val="Heading 4 Char"/>
    <w:basedOn w:val="DefaultParagraphFont"/>
    <w:link w:val="Heading4"/>
    <w:rsid w:val="00A04ECF"/>
    <w:rPr>
      <w:rFonts w:ascii="Times New Roman Bold" w:eastAsia="Times New Roman" w:hAnsi="Times New Roman Bold" w:cs="Times New Roman"/>
      <w:b/>
      <w:bCs/>
      <w:i/>
      <w:sz w:val="24"/>
      <w:szCs w:val="28"/>
    </w:rPr>
  </w:style>
  <w:style w:type="character" w:customStyle="1" w:styleId="Heading5Char">
    <w:name w:val="Heading 5 Char"/>
    <w:basedOn w:val="DefaultParagraphFont"/>
    <w:link w:val="Heading5"/>
    <w:rsid w:val="00A04ECF"/>
    <w:rPr>
      <w:rFonts w:ascii="Times New Roman Bold" w:eastAsia="Times New Roman" w:hAnsi="Times New Roman Bold" w:cs="Times New Roman"/>
      <w:b/>
      <w:bCs/>
      <w:iCs/>
      <w:sz w:val="24"/>
      <w:szCs w:val="26"/>
    </w:rPr>
  </w:style>
  <w:style w:type="character" w:customStyle="1" w:styleId="Heading6Char">
    <w:name w:val="Heading 6 Char"/>
    <w:basedOn w:val="DefaultParagraphFont"/>
    <w:link w:val="Heading6"/>
    <w:rsid w:val="00293C07"/>
    <w:rPr>
      <w:rFonts w:eastAsia="Times New Roman" w:cs="Times New Roman"/>
      <w:b/>
      <w:bCs/>
    </w:rPr>
  </w:style>
  <w:style w:type="character" w:customStyle="1" w:styleId="Heading7Char">
    <w:name w:val="Heading 7 Char"/>
    <w:basedOn w:val="DefaultParagraphFont"/>
    <w:link w:val="Heading7"/>
    <w:rsid w:val="00293C07"/>
    <w:rPr>
      <w:rFonts w:eastAsia="Times New Roman" w:cs="Times New Roman"/>
      <w:sz w:val="24"/>
      <w:szCs w:val="24"/>
    </w:rPr>
  </w:style>
  <w:style w:type="character" w:customStyle="1" w:styleId="Heading8Char">
    <w:name w:val="Heading 8 Char"/>
    <w:basedOn w:val="DefaultParagraphFont"/>
    <w:link w:val="Heading8"/>
    <w:rsid w:val="00293C07"/>
    <w:rPr>
      <w:rFonts w:eastAsia="Times New Roman" w:cs="Times New Roman"/>
      <w:i/>
      <w:iCs/>
      <w:sz w:val="24"/>
      <w:szCs w:val="24"/>
    </w:rPr>
  </w:style>
  <w:style w:type="character" w:customStyle="1" w:styleId="Heading9Char">
    <w:name w:val="Heading 9 Char"/>
    <w:basedOn w:val="DefaultParagraphFont"/>
    <w:link w:val="Heading9"/>
    <w:rsid w:val="001D7A2B"/>
    <w:rPr>
      <w:rFonts w:ascii="Arial" w:eastAsia="Times New Roman" w:hAnsi="Arial" w:cs="Arial"/>
    </w:rPr>
  </w:style>
  <w:style w:type="table" w:styleId="TableGrid">
    <w:name w:val="Table Grid"/>
    <w:basedOn w:val="TableNormal"/>
    <w:rsid w:val="001D7A2B"/>
    <w:pPr>
      <w:spacing w:after="120" w:line="240" w:lineRule="auto"/>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qFormat/>
    <w:rsid w:val="001D7A2B"/>
    <w:pPr>
      <w:keepLines/>
      <w:tabs>
        <w:tab w:val="right" w:pos="9360"/>
      </w:tabs>
      <w:suppressAutoHyphens/>
      <w:ind w:firstLine="288"/>
    </w:pPr>
    <w:rPr>
      <w:sz w:val="22"/>
      <w:szCs w:val="20"/>
    </w:rPr>
  </w:style>
  <w:style w:type="character" w:customStyle="1" w:styleId="CaptionChar">
    <w:name w:val="Caption Char"/>
    <w:basedOn w:val="DefaultParagraphFont"/>
    <w:link w:val="Caption"/>
    <w:rsid w:val="001D7A2B"/>
    <w:rPr>
      <w:rFonts w:eastAsia="Times New Roman" w:cs="Times New Roman"/>
      <w:szCs w:val="20"/>
    </w:rPr>
  </w:style>
  <w:style w:type="paragraph" w:customStyle="1" w:styleId="TableRow">
    <w:name w:val="Table Row"/>
    <w:basedOn w:val="Normal-0After"/>
    <w:rsid w:val="001D7A2B"/>
    <w:pPr>
      <w:keepNext/>
      <w:keepLines/>
      <w:spacing w:before="20" w:after="20"/>
    </w:pPr>
    <w:rPr>
      <w:sz w:val="20"/>
    </w:rPr>
  </w:style>
  <w:style w:type="paragraph" w:customStyle="1" w:styleId="Normal-0After">
    <w:name w:val="Normal-0 After"/>
    <w:basedOn w:val="Normal"/>
    <w:rsid w:val="001D7A2B"/>
    <w:pPr>
      <w:suppressAutoHyphens/>
      <w:spacing w:after="0"/>
    </w:pPr>
    <w:rPr>
      <w:szCs w:val="20"/>
    </w:rPr>
  </w:style>
  <w:style w:type="paragraph" w:customStyle="1" w:styleId="TOCPage">
    <w:name w:val="TOC Page"/>
    <w:basedOn w:val="TOCHeader"/>
    <w:next w:val="Normal"/>
    <w:rsid w:val="001D7A2B"/>
    <w:pPr>
      <w:jc w:val="right"/>
    </w:pPr>
    <w:rPr>
      <w:sz w:val="24"/>
    </w:rPr>
  </w:style>
  <w:style w:type="paragraph" w:customStyle="1" w:styleId="TOCHeader">
    <w:name w:val="TOC Header"/>
    <w:basedOn w:val="Normal"/>
    <w:next w:val="TOCPage"/>
    <w:rsid w:val="001D7A2B"/>
    <w:pPr>
      <w:suppressAutoHyphens/>
      <w:spacing w:after="0"/>
      <w:jc w:val="center"/>
    </w:pPr>
    <w:rPr>
      <w:b/>
      <w:noProof/>
      <w:sz w:val="32"/>
      <w:szCs w:val="20"/>
    </w:rPr>
  </w:style>
  <w:style w:type="paragraph" w:customStyle="1" w:styleId="Table-Continued">
    <w:name w:val="Table-Continued"/>
    <w:basedOn w:val="Normal"/>
    <w:next w:val="Normal"/>
    <w:rsid w:val="001D7A2B"/>
    <w:pPr>
      <w:keepNext/>
      <w:keepLines/>
      <w:suppressAutoHyphens/>
      <w:spacing w:before="60"/>
      <w:jc w:val="center"/>
    </w:pPr>
    <w:rPr>
      <w:sz w:val="20"/>
      <w:szCs w:val="20"/>
    </w:rPr>
  </w:style>
  <w:style w:type="paragraph" w:styleId="Footer">
    <w:name w:val="footer"/>
    <w:basedOn w:val="Normal"/>
    <w:link w:val="FooterChar"/>
    <w:rsid w:val="001D7A2B"/>
    <w:pPr>
      <w:tabs>
        <w:tab w:val="center" w:pos="4320"/>
        <w:tab w:val="right" w:pos="8640"/>
      </w:tabs>
      <w:suppressAutoHyphens/>
    </w:pPr>
    <w:rPr>
      <w:szCs w:val="20"/>
    </w:rPr>
  </w:style>
  <w:style w:type="character" w:customStyle="1" w:styleId="FooterChar">
    <w:name w:val="Footer Char"/>
    <w:basedOn w:val="DefaultParagraphFont"/>
    <w:link w:val="Footer"/>
    <w:rsid w:val="00A04ECF"/>
    <w:rPr>
      <w:rFonts w:eastAsia="Times New Roman" w:cs="Times New Roman"/>
      <w:sz w:val="24"/>
      <w:szCs w:val="20"/>
    </w:rPr>
  </w:style>
  <w:style w:type="character" w:styleId="PageNumber">
    <w:name w:val="page number"/>
    <w:basedOn w:val="DefaultParagraphFont"/>
    <w:rsid w:val="001D7A2B"/>
  </w:style>
  <w:style w:type="paragraph" w:styleId="Header">
    <w:name w:val="header"/>
    <w:basedOn w:val="Normal"/>
    <w:link w:val="HeaderChar"/>
    <w:rsid w:val="001D7A2B"/>
    <w:pPr>
      <w:tabs>
        <w:tab w:val="center" w:pos="4320"/>
        <w:tab w:val="right" w:pos="8640"/>
      </w:tabs>
      <w:suppressAutoHyphens/>
    </w:pPr>
    <w:rPr>
      <w:szCs w:val="20"/>
    </w:rPr>
  </w:style>
  <w:style w:type="character" w:customStyle="1" w:styleId="HeaderChar">
    <w:name w:val="Header Char"/>
    <w:basedOn w:val="DefaultParagraphFont"/>
    <w:link w:val="Header"/>
    <w:rsid w:val="00644977"/>
    <w:rPr>
      <w:rFonts w:eastAsia="Times New Roman" w:cs="Times New Roman"/>
      <w:sz w:val="24"/>
      <w:szCs w:val="20"/>
    </w:rPr>
  </w:style>
  <w:style w:type="paragraph" w:styleId="EndnoteText">
    <w:name w:val="endnote text"/>
    <w:basedOn w:val="Normal"/>
    <w:link w:val="EndnoteTextChar"/>
    <w:uiPriority w:val="99"/>
    <w:semiHidden/>
    <w:unhideWhenUsed/>
    <w:rsid w:val="00904CC6"/>
    <w:pPr>
      <w:spacing w:after="0"/>
    </w:pPr>
    <w:rPr>
      <w:sz w:val="20"/>
      <w:szCs w:val="20"/>
    </w:rPr>
  </w:style>
  <w:style w:type="character" w:customStyle="1" w:styleId="EndnoteTextChar">
    <w:name w:val="Endnote Text Char"/>
    <w:basedOn w:val="DefaultParagraphFont"/>
    <w:link w:val="EndnoteText"/>
    <w:uiPriority w:val="99"/>
    <w:semiHidden/>
    <w:rsid w:val="00904CC6"/>
    <w:rPr>
      <w:sz w:val="20"/>
      <w:szCs w:val="20"/>
    </w:rPr>
  </w:style>
  <w:style w:type="character" w:styleId="EndnoteReference">
    <w:name w:val="endnote reference"/>
    <w:basedOn w:val="DefaultParagraphFont"/>
    <w:semiHidden/>
    <w:rsid w:val="001D7A2B"/>
    <w:rPr>
      <w:vertAlign w:val="superscript"/>
    </w:rPr>
  </w:style>
  <w:style w:type="paragraph" w:styleId="FootnoteText">
    <w:name w:val="footnote text"/>
    <w:basedOn w:val="Normal"/>
    <w:link w:val="FootnoteTextChar"/>
    <w:rsid w:val="001D7A2B"/>
    <w:pPr>
      <w:tabs>
        <w:tab w:val="left" w:pos="216"/>
      </w:tabs>
      <w:spacing w:before="20" w:after="20"/>
      <w:ind w:left="216" w:hanging="216"/>
    </w:pPr>
    <w:rPr>
      <w:sz w:val="16"/>
      <w:szCs w:val="16"/>
    </w:rPr>
  </w:style>
  <w:style w:type="character" w:customStyle="1" w:styleId="FootnoteTextChar">
    <w:name w:val="Footnote Text Char"/>
    <w:basedOn w:val="DefaultParagraphFont"/>
    <w:link w:val="FootnoteText"/>
    <w:rsid w:val="00904CC6"/>
    <w:rPr>
      <w:rFonts w:eastAsia="Times New Roman" w:cs="Times New Roman"/>
      <w:sz w:val="16"/>
      <w:szCs w:val="16"/>
    </w:rPr>
  </w:style>
  <w:style w:type="paragraph" w:styleId="Revision">
    <w:name w:val="Revision"/>
    <w:hidden/>
    <w:uiPriority w:val="99"/>
    <w:semiHidden/>
    <w:rsid w:val="007C0869"/>
    <w:pPr>
      <w:spacing w:after="0" w:line="240" w:lineRule="auto"/>
    </w:pPr>
  </w:style>
  <w:style w:type="character" w:styleId="Hyperlink">
    <w:name w:val="Hyperlink"/>
    <w:basedOn w:val="DefaultParagraphFont"/>
    <w:uiPriority w:val="99"/>
    <w:rsid w:val="001D7A2B"/>
    <w:rPr>
      <w:color w:val="0000FF"/>
      <w:u w:val="single"/>
    </w:rPr>
  </w:style>
  <w:style w:type="paragraph" w:customStyle="1" w:styleId="SymbolsandAbbrevTitle">
    <w:name w:val="Symbols and Abbrev. Title"/>
    <w:basedOn w:val="Normal"/>
    <w:next w:val="Normal"/>
    <w:rsid w:val="001D7A2B"/>
    <w:pPr>
      <w:jc w:val="center"/>
    </w:pPr>
    <w:rPr>
      <w:rFonts w:ascii="Times New Roman Bold" w:hAnsi="Times New Roman Bold"/>
      <w:b/>
      <w:sz w:val="22"/>
    </w:rPr>
  </w:style>
  <w:style w:type="character" w:styleId="FollowedHyperlink">
    <w:name w:val="FollowedHyperlink"/>
    <w:basedOn w:val="DefaultParagraphFont"/>
    <w:rsid w:val="001D7A2B"/>
    <w:rPr>
      <w:color w:val="800080"/>
      <w:u w:val="single"/>
    </w:rPr>
  </w:style>
  <w:style w:type="paragraph" w:customStyle="1" w:styleId="Cover-PublSeries">
    <w:name w:val="Cover-Publ Series"/>
    <w:basedOn w:val="Normal"/>
    <w:next w:val="Cover-ReptTitle"/>
    <w:rsid w:val="001D7A2B"/>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1D7A2B"/>
    <w:pPr>
      <w:suppressAutoHyphens/>
      <w:spacing w:before="600" w:after="1080"/>
      <w:jc w:val="left"/>
    </w:pPr>
    <w:rPr>
      <w:b/>
      <w:sz w:val="40"/>
      <w:szCs w:val="20"/>
    </w:rPr>
  </w:style>
  <w:style w:type="paragraph" w:customStyle="1" w:styleId="Cover-ByAuthors">
    <w:name w:val="Cover-By/Author(s)"/>
    <w:basedOn w:val="Normal"/>
    <w:rsid w:val="001D7A2B"/>
    <w:pPr>
      <w:suppressAutoHyphens/>
      <w:spacing w:after="0" w:line="360" w:lineRule="auto"/>
      <w:jc w:val="left"/>
    </w:pPr>
    <w:rPr>
      <w:b/>
      <w:sz w:val="28"/>
      <w:szCs w:val="20"/>
    </w:rPr>
  </w:style>
  <w:style w:type="paragraph" w:customStyle="1" w:styleId="Cover-PublDate">
    <w:name w:val="Cover-Publ Date"/>
    <w:basedOn w:val="Normal"/>
    <w:next w:val="Normal"/>
    <w:rsid w:val="001D7A2B"/>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1D7A2B"/>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1D7A2B"/>
    <w:pPr>
      <w:framePr w:wrap="around" w:vAnchor="page" w:hAnchor="page" w:xAlign="center" w:y="12385" w:anchorLock="1"/>
      <w:suppressAutoHyphens/>
      <w:spacing w:after="0"/>
    </w:pPr>
    <w:rPr>
      <w:szCs w:val="20"/>
    </w:rPr>
  </w:style>
  <w:style w:type="paragraph" w:styleId="Title">
    <w:name w:val="Title"/>
    <w:basedOn w:val="Normal"/>
    <w:link w:val="TitleChar"/>
    <w:qFormat/>
    <w:rsid w:val="001D7A2B"/>
    <w:pPr>
      <w:suppressAutoHyphens/>
      <w:jc w:val="center"/>
    </w:pPr>
    <w:rPr>
      <w:b/>
      <w:sz w:val="20"/>
      <w:szCs w:val="20"/>
    </w:rPr>
  </w:style>
  <w:style w:type="character" w:customStyle="1" w:styleId="TitleChar">
    <w:name w:val="Title Char"/>
    <w:basedOn w:val="DefaultParagraphFont"/>
    <w:link w:val="Title"/>
    <w:rsid w:val="00293C07"/>
    <w:rPr>
      <w:rFonts w:eastAsia="Times New Roman" w:cs="Times New Roman"/>
      <w:b/>
      <w:sz w:val="20"/>
      <w:szCs w:val="20"/>
    </w:rPr>
  </w:style>
  <w:style w:type="paragraph" w:customStyle="1" w:styleId="TitlePg-ReptSeries">
    <w:name w:val="Title Pg-Rept Series"/>
    <w:basedOn w:val="Normal"/>
    <w:next w:val="TitlePg-Title"/>
    <w:rsid w:val="001D7A2B"/>
    <w:pPr>
      <w:suppressAutoHyphens/>
      <w:spacing w:before="1320" w:after="960"/>
      <w:jc w:val="center"/>
    </w:pPr>
    <w:rPr>
      <w:b/>
      <w:i/>
      <w:caps/>
      <w:sz w:val="32"/>
      <w:szCs w:val="20"/>
    </w:rPr>
  </w:style>
  <w:style w:type="paragraph" w:customStyle="1" w:styleId="TitlePg-Title">
    <w:name w:val="Title Pg-Title"/>
    <w:basedOn w:val="Normal"/>
    <w:next w:val="TitlePg-Authors"/>
    <w:rsid w:val="001D7A2B"/>
    <w:pPr>
      <w:suppressAutoHyphens/>
      <w:spacing w:after="480"/>
      <w:jc w:val="center"/>
    </w:pPr>
    <w:rPr>
      <w:b/>
      <w:caps/>
      <w:sz w:val="28"/>
      <w:szCs w:val="20"/>
    </w:rPr>
  </w:style>
  <w:style w:type="paragraph" w:customStyle="1" w:styleId="TitlePg-Authors">
    <w:name w:val="Title Pg-Author(s)"/>
    <w:basedOn w:val="Normal"/>
    <w:rsid w:val="001D7A2B"/>
    <w:pPr>
      <w:suppressAutoHyphens/>
      <w:spacing w:after="0" w:line="200" w:lineRule="atLeast"/>
      <w:jc w:val="center"/>
    </w:pPr>
    <w:rPr>
      <w:sz w:val="20"/>
      <w:szCs w:val="20"/>
    </w:rPr>
  </w:style>
  <w:style w:type="paragraph" w:customStyle="1" w:styleId="TitlePg-LocDate">
    <w:name w:val="Title Pg-Loc &amp; Date"/>
    <w:basedOn w:val="Normal"/>
    <w:next w:val="Normal"/>
    <w:rsid w:val="001D7A2B"/>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1D7A2B"/>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paragraph" w:customStyle="1" w:styleId="OEOPg-ReptSeries">
    <w:name w:val="OEO Pg-Rept Series"/>
    <w:basedOn w:val="Normal"/>
    <w:rsid w:val="001D7A2B"/>
    <w:pPr>
      <w:suppressAutoHyphens/>
    </w:pPr>
    <w:rPr>
      <w:sz w:val="20"/>
      <w:szCs w:val="20"/>
    </w:rPr>
  </w:style>
  <w:style w:type="paragraph" w:customStyle="1" w:styleId="OEOPg-Citation">
    <w:name w:val="OEO Pg-Citation"/>
    <w:basedOn w:val="Normal"/>
    <w:rsid w:val="001D7A2B"/>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1D7A2B"/>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1D7A2B"/>
    <w:rPr>
      <w:rFonts w:eastAsia="Times New Roman" w:cs="Times New Roman"/>
      <w:sz w:val="20"/>
      <w:szCs w:val="20"/>
    </w:rPr>
  </w:style>
  <w:style w:type="paragraph" w:styleId="TOC1">
    <w:name w:val="toc 1"/>
    <w:basedOn w:val="Heading1"/>
    <w:next w:val="TOC2"/>
    <w:uiPriority w:val="39"/>
    <w:rsid w:val="001D7A2B"/>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rsid w:val="001D7A2B"/>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rsid w:val="001D7A2B"/>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1D7A2B"/>
    <w:pPr>
      <w:tabs>
        <w:tab w:val="right" w:pos="9360"/>
      </w:tabs>
      <w:suppressAutoHyphens/>
      <w:spacing w:after="0"/>
      <w:jc w:val="left"/>
    </w:pPr>
    <w:rPr>
      <w:b/>
      <w:szCs w:val="20"/>
    </w:rPr>
  </w:style>
  <w:style w:type="paragraph" w:styleId="TableofFigures">
    <w:name w:val="table of figures"/>
    <w:basedOn w:val="Normal"/>
    <w:next w:val="Normal"/>
    <w:rsid w:val="001D7A2B"/>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1D7A2B"/>
    <w:pPr>
      <w:suppressAutoHyphens/>
    </w:pPr>
    <w:rPr>
      <w:sz w:val="20"/>
      <w:szCs w:val="20"/>
    </w:rPr>
  </w:style>
  <w:style w:type="paragraph" w:customStyle="1" w:styleId="Keywords">
    <w:name w:val="Key words"/>
    <w:basedOn w:val="Normal"/>
    <w:next w:val="Normal"/>
    <w:rsid w:val="001D7A2B"/>
    <w:pPr>
      <w:tabs>
        <w:tab w:val="left" w:pos="1152"/>
      </w:tabs>
      <w:suppressAutoHyphens/>
      <w:ind w:left="1152" w:hanging="1152"/>
    </w:pPr>
    <w:rPr>
      <w:sz w:val="20"/>
      <w:szCs w:val="20"/>
    </w:rPr>
  </w:style>
  <w:style w:type="paragraph" w:customStyle="1" w:styleId="Lit-Cited">
    <w:name w:val="Lit-Cited"/>
    <w:basedOn w:val="Normal"/>
    <w:rsid w:val="001D7A2B"/>
    <w:pPr>
      <w:keepLines/>
      <w:suppressAutoHyphens/>
      <w:ind w:left="288" w:hanging="288"/>
    </w:pPr>
    <w:rPr>
      <w:sz w:val="20"/>
      <w:szCs w:val="20"/>
    </w:rPr>
  </w:style>
  <w:style w:type="paragraph" w:customStyle="1" w:styleId="Append-Cover">
    <w:name w:val="Append-Cover"/>
    <w:next w:val="Heading1"/>
    <w:rsid w:val="001D7A2B"/>
    <w:pPr>
      <w:widowControl w:val="0"/>
      <w:spacing w:before="4000" w:after="0" w:line="240" w:lineRule="auto"/>
      <w:jc w:val="center"/>
    </w:pPr>
    <w:rPr>
      <w:rFonts w:ascii="Times New Roman Bold" w:eastAsia="Times New Roman" w:hAnsi="Times New Roman Bold" w:cs="Times New Roman"/>
      <w:b/>
      <w:caps/>
      <w:sz w:val="32"/>
      <w:szCs w:val="20"/>
    </w:rPr>
  </w:style>
  <w:style w:type="paragraph" w:customStyle="1" w:styleId="Table-Footnote">
    <w:name w:val="Table-Footnote"/>
    <w:basedOn w:val="Normal"/>
    <w:next w:val="Normal"/>
    <w:rsid w:val="001D7A2B"/>
    <w:pPr>
      <w:tabs>
        <w:tab w:val="left" w:pos="216"/>
      </w:tabs>
      <w:suppressAutoHyphens/>
      <w:spacing w:before="40" w:after="20"/>
      <w:ind w:left="216" w:hanging="216"/>
    </w:pPr>
    <w:rPr>
      <w:sz w:val="20"/>
      <w:szCs w:val="20"/>
    </w:rPr>
  </w:style>
  <w:style w:type="paragraph" w:styleId="BodyText">
    <w:name w:val="Body Text"/>
    <w:basedOn w:val="Normal"/>
    <w:link w:val="BodyTextChar"/>
    <w:rsid w:val="001D7A2B"/>
    <w:rPr>
      <w:sz w:val="22"/>
    </w:rPr>
  </w:style>
  <w:style w:type="character" w:customStyle="1" w:styleId="BodyTextChar">
    <w:name w:val="Body Text Char"/>
    <w:basedOn w:val="DefaultParagraphFont"/>
    <w:link w:val="BodyText"/>
    <w:rsid w:val="00293C07"/>
    <w:rPr>
      <w:rFonts w:eastAsia="Times New Roman" w:cs="Times New Roman"/>
      <w:szCs w:val="24"/>
    </w:rPr>
  </w:style>
  <w:style w:type="paragraph" w:customStyle="1" w:styleId="RefCitedtitlecont">
    <w:name w:val="Ref Cited title cont."/>
    <w:next w:val="Lit-Cited"/>
    <w:rsid w:val="001D7A2B"/>
    <w:pPr>
      <w:spacing w:after="120" w:line="240" w:lineRule="auto"/>
      <w:jc w:val="center"/>
    </w:pPr>
    <w:rPr>
      <w:rFonts w:ascii="Times New Roman Bold" w:eastAsia="Times New Roman" w:hAnsi="Times New Roman Bold" w:cs="Times New Roman"/>
      <w:b/>
      <w:sz w:val="32"/>
      <w:szCs w:val="20"/>
    </w:rPr>
  </w:style>
  <w:style w:type="paragraph" w:styleId="TOC5">
    <w:name w:val="toc 5"/>
    <w:basedOn w:val="TOC1"/>
    <w:next w:val="Normal"/>
    <w:autoRedefine/>
    <w:rsid w:val="001D7A2B"/>
    <w:pPr>
      <w:spacing w:after="0"/>
      <w:ind w:left="965"/>
      <w:jc w:val="left"/>
    </w:pPr>
    <w:rPr>
      <w:caps w:val="0"/>
    </w:rPr>
  </w:style>
  <w:style w:type="paragraph" w:styleId="TOC6">
    <w:name w:val="toc 6"/>
    <w:basedOn w:val="Normal"/>
    <w:next w:val="Normal"/>
    <w:autoRedefine/>
    <w:rsid w:val="001D7A2B"/>
    <w:pPr>
      <w:tabs>
        <w:tab w:val="right" w:leader="dot" w:pos="9350"/>
      </w:tabs>
      <w:spacing w:before="60" w:after="60"/>
      <w:jc w:val="left"/>
    </w:pPr>
    <w:rPr>
      <w:caps/>
      <w:sz w:val="20"/>
      <w:u w:val="single"/>
    </w:rPr>
  </w:style>
  <w:style w:type="paragraph" w:styleId="TOC7">
    <w:name w:val="toc 7"/>
    <w:basedOn w:val="Normal"/>
    <w:next w:val="Normal"/>
    <w:autoRedefine/>
    <w:rsid w:val="001D7A2B"/>
    <w:pPr>
      <w:spacing w:after="0"/>
      <w:ind w:left="1440"/>
      <w:jc w:val="left"/>
    </w:pPr>
  </w:style>
  <w:style w:type="paragraph" w:styleId="TOC8">
    <w:name w:val="toc 8"/>
    <w:basedOn w:val="Normal"/>
    <w:next w:val="Normal"/>
    <w:autoRedefine/>
    <w:rsid w:val="001D7A2B"/>
    <w:pPr>
      <w:spacing w:after="0"/>
      <w:ind w:left="1680"/>
      <w:jc w:val="left"/>
    </w:pPr>
  </w:style>
  <w:style w:type="paragraph" w:styleId="TOC9">
    <w:name w:val="toc 9"/>
    <w:basedOn w:val="Normal"/>
    <w:next w:val="Normal"/>
    <w:autoRedefine/>
    <w:rsid w:val="001D7A2B"/>
    <w:pPr>
      <w:spacing w:before="300" w:after="300"/>
    </w:pPr>
    <w:rPr>
      <w:caps/>
      <w:sz w:val="20"/>
    </w:rPr>
  </w:style>
  <w:style w:type="paragraph" w:customStyle="1" w:styleId="Equation">
    <w:name w:val="Equation"/>
    <w:basedOn w:val="Normal"/>
    <w:rsid w:val="001D7A2B"/>
    <w:pPr>
      <w:keepLines/>
      <w:suppressAutoHyphens/>
      <w:overflowPunct w:val="0"/>
      <w:autoSpaceDE w:val="0"/>
      <w:autoSpaceDN w:val="0"/>
      <w:adjustRightInd w:val="0"/>
      <w:textAlignment w:val="baseline"/>
    </w:pPr>
    <w:rPr>
      <w:sz w:val="20"/>
      <w:szCs w:val="20"/>
    </w:rPr>
  </w:style>
  <w:style w:type="paragraph" w:customStyle="1" w:styleId="SectionHeading">
    <w:name w:val="Section Heading"/>
    <w:basedOn w:val="Heading6"/>
    <w:next w:val="Heading1"/>
    <w:link w:val="SectionHeadingChar"/>
    <w:autoRedefine/>
    <w:rsid w:val="001D7A2B"/>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basedOn w:val="Heading9Char"/>
    <w:link w:val="SectionHeading"/>
    <w:rsid w:val="001D7A2B"/>
    <w:rPr>
      <w:rFonts w:ascii="Times New Roman Bold" w:eastAsia="Times New Roman" w:hAnsi="Times New Roman Bold" w:cs="Times New Roman"/>
      <w:bCs/>
      <w:caps/>
      <w:sz w:val="36"/>
    </w:rPr>
  </w:style>
  <w:style w:type="paragraph" w:customStyle="1" w:styleId="OPPLANHEADING">
    <w:name w:val="OP PLAN HEADING"/>
    <w:basedOn w:val="Heading1"/>
    <w:next w:val="Normal"/>
    <w:rsid w:val="001D7A2B"/>
  </w:style>
  <w:style w:type="paragraph" w:customStyle="1" w:styleId="tablerow0">
    <w:name w:val="table row"/>
    <w:basedOn w:val="Normal"/>
    <w:rsid w:val="001D7A2B"/>
    <w:pPr>
      <w:spacing w:before="20" w:after="0"/>
    </w:pPr>
    <w:rPr>
      <w:sz w:val="20"/>
    </w:rPr>
  </w:style>
  <w:style w:type="paragraph" w:customStyle="1" w:styleId="Bullet1">
    <w:name w:val="Bullet 1"/>
    <w:basedOn w:val="Normal"/>
    <w:rsid w:val="001D7A2B"/>
    <w:pPr>
      <w:ind w:left="288" w:hanging="288"/>
    </w:pPr>
  </w:style>
  <w:style w:type="paragraph" w:customStyle="1" w:styleId="Bullet2">
    <w:name w:val="Bullet 2"/>
    <w:basedOn w:val="Normal"/>
    <w:rsid w:val="001D7A2B"/>
    <w:pPr>
      <w:ind w:left="648" w:hanging="288"/>
    </w:pPr>
  </w:style>
  <w:style w:type="paragraph" w:styleId="Index1">
    <w:name w:val="index 1"/>
    <w:basedOn w:val="Normal"/>
    <w:next w:val="Normal"/>
    <w:autoRedefine/>
    <w:semiHidden/>
    <w:rsid w:val="001D7A2B"/>
    <w:pPr>
      <w:tabs>
        <w:tab w:val="right" w:pos="4320"/>
      </w:tabs>
      <w:spacing w:after="0"/>
      <w:ind w:left="240" w:hanging="240"/>
      <w:jc w:val="left"/>
    </w:pPr>
    <w:rPr>
      <w:sz w:val="18"/>
      <w:szCs w:val="18"/>
    </w:rPr>
  </w:style>
  <w:style w:type="paragraph" w:styleId="Index2">
    <w:name w:val="index 2"/>
    <w:basedOn w:val="Normal"/>
    <w:next w:val="Normal"/>
    <w:autoRedefine/>
    <w:semiHidden/>
    <w:rsid w:val="001D7A2B"/>
    <w:pPr>
      <w:tabs>
        <w:tab w:val="right" w:pos="4320"/>
      </w:tabs>
      <w:spacing w:after="0"/>
      <w:ind w:left="480" w:hanging="240"/>
      <w:jc w:val="left"/>
    </w:pPr>
    <w:rPr>
      <w:sz w:val="18"/>
      <w:szCs w:val="18"/>
    </w:rPr>
  </w:style>
  <w:style w:type="paragraph" w:styleId="Index3">
    <w:name w:val="index 3"/>
    <w:basedOn w:val="Normal"/>
    <w:next w:val="Normal"/>
    <w:autoRedefine/>
    <w:semiHidden/>
    <w:rsid w:val="001D7A2B"/>
    <w:pPr>
      <w:tabs>
        <w:tab w:val="right" w:pos="4320"/>
      </w:tabs>
      <w:spacing w:after="0"/>
      <w:ind w:left="720" w:hanging="240"/>
      <w:jc w:val="left"/>
    </w:pPr>
    <w:rPr>
      <w:sz w:val="18"/>
      <w:szCs w:val="18"/>
    </w:rPr>
  </w:style>
  <w:style w:type="paragraph" w:styleId="Index4">
    <w:name w:val="index 4"/>
    <w:basedOn w:val="Normal"/>
    <w:next w:val="Normal"/>
    <w:autoRedefine/>
    <w:semiHidden/>
    <w:rsid w:val="001D7A2B"/>
    <w:pPr>
      <w:tabs>
        <w:tab w:val="right" w:pos="4320"/>
      </w:tabs>
      <w:spacing w:after="0"/>
      <w:ind w:left="960" w:hanging="240"/>
      <w:jc w:val="left"/>
    </w:pPr>
    <w:rPr>
      <w:sz w:val="18"/>
      <w:szCs w:val="18"/>
    </w:rPr>
  </w:style>
  <w:style w:type="paragraph" w:styleId="IndexHeading">
    <w:name w:val="index heading"/>
    <w:basedOn w:val="Normal"/>
    <w:next w:val="Index1"/>
    <w:semiHidden/>
    <w:rsid w:val="001D7A2B"/>
    <w:pPr>
      <w:spacing w:before="240"/>
      <w:jc w:val="center"/>
    </w:pPr>
    <w:rPr>
      <w:b/>
      <w:bCs/>
      <w:sz w:val="26"/>
      <w:szCs w:val="26"/>
    </w:rPr>
  </w:style>
  <w:style w:type="paragraph" w:customStyle="1" w:styleId="List-Header">
    <w:name w:val="List-Header"/>
    <w:basedOn w:val="Normal"/>
    <w:next w:val="List-Page"/>
    <w:rsid w:val="001D7A2B"/>
    <w:pPr>
      <w:spacing w:after="0"/>
      <w:jc w:val="center"/>
    </w:pPr>
    <w:rPr>
      <w:b/>
      <w:bCs/>
      <w:sz w:val="32"/>
      <w:szCs w:val="32"/>
    </w:rPr>
  </w:style>
  <w:style w:type="paragraph" w:styleId="TableofAuthorities">
    <w:name w:val="table of authorities"/>
    <w:basedOn w:val="Normal"/>
    <w:semiHidden/>
    <w:rsid w:val="001D7A2B"/>
    <w:pPr>
      <w:keepLines/>
      <w:ind w:left="288" w:hanging="288"/>
    </w:pPr>
    <w:rPr>
      <w:sz w:val="20"/>
      <w:szCs w:val="20"/>
    </w:rPr>
  </w:style>
  <w:style w:type="paragraph" w:styleId="TOAHeading">
    <w:name w:val="toa heading"/>
    <w:basedOn w:val="Heading1"/>
    <w:next w:val="Normal"/>
    <w:semiHidden/>
    <w:rsid w:val="001D7A2B"/>
    <w:pPr>
      <w:tabs>
        <w:tab w:val="right" w:leader="dot" w:pos="4464"/>
      </w:tabs>
      <w:outlineLvl w:val="9"/>
    </w:pPr>
  </w:style>
  <w:style w:type="paragraph" w:customStyle="1" w:styleId="Default">
    <w:name w:val="Default"/>
    <w:rsid w:val="001D7A2B"/>
    <w:pPr>
      <w:autoSpaceDE w:val="0"/>
      <w:autoSpaceDN w:val="0"/>
      <w:adjustRightInd w:val="0"/>
      <w:spacing w:after="0" w:line="240" w:lineRule="auto"/>
    </w:pPr>
    <w:rPr>
      <w:rFonts w:ascii="FFBFON+TimesNewRoman,Italic" w:eastAsia="Times New Roman" w:hAnsi="FFBFON+TimesNewRoman,Italic" w:cs="Times New Roman"/>
      <w:color w:val="000000"/>
      <w:sz w:val="24"/>
      <w:szCs w:val="24"/>
    </w:rPr>
  </w:style>
  <w:style w:type="paragraph" w:customStyle="1" w:styleId="OpPlanCovertitle">
    <w:name w:val="Op Plan Cover title"/>
    <w:basedOn w:val="Cover-PublSeries"/>
    <w:rsid w:val="001D7A2B"/>
    <w:pPr>
      <w:pBdr>
        <w:bottom w:val="none" w:sz="0" w:space="0" w:color="auto"/>
      </w:pBdr>
      <w:jc w:val="center"/>
    </w:pPr>
  </w:style>
  <w:style w:type="paragraph" w:customStyle="1" w:styleId="OpPlanprojecttitle">
    <w:name w:val="Op Plan project title"/>
    <w:basedOn w:val="TitlePg-Title"/>
    <w:next w:val="Normal"/>
    <w:rsid w:val="001D7A2B"/>
    <w:pPr>
      <w:spacing w:before="240"/>
    </w:pPr>
  </w:style>
  <w:style w:type="paragraph" w:customStyle="1" w:styleId="Opplanpersonnel">
    <w:name w:val="Op plan personnel"/>
    <w:basedOn w:val="Normal"/>
    <w:rsid w:val="001D7A2B"/>
    <w:pPr>
      <w:ind w:left="720"/>
    </w:pPr>
    <w:rPr>
      <w:rFonts w:ascii="Times New Roman Bold" w:hAnsi="Times New Roman Bold"/>
      <w:b/>
    </w:rPr>
  </w:style>
  <w:style w:type="paragraph" w:customStyle="1" w:styleId="FootnoteReference1">
    <w:name w:val="Footnote Reference1"/>
    <w:basedOn w:val="Table-Footnote"/>
    <w:rsid w:val="001D7A2B"/>
    <w:rPr>
      <w:vertAlign w:val="superscript"/>
    </w:rPr>
  </w:style>
  <w:style w:type="character" w:styleId="Strong">
    <w:name w:val="Strong"/>
    <w:basedOn w:val="DefaultParagraphFont"/>
    <w:qFormat/>
    <w:rsid w:val="005E0551"/>
    <w:rPr>
      <w:b/>
      <w:bCs/>
    </w:rPr>
  </w:style>
  <w:style w:type="paragraph" w:customStyle="1" w:styleId="FootnoteBase">
    <w:name w:val="Footnote Base"/>
    <w:basedOn w:val="FootnoteText"/>
    <w:rsid w:val="00FE681B"/>
    <w:pPr>
      <w:keepLines/>
      <w:tabs>
        <w:tab w:val="clear" w:pos="216"/>
        <w:tab w:val="left" w:pos="540"/>
      </w:tabs>
      <w:suppressAutoHyphens/>
      <w:ind w:left="547"/>
    </w:pPr>
    <w:rPr>
      <w:color w:val="000000"/>
      <w:szCs w:val="20"/>
    </w:rPr>
  </w:style>
  <w:style w:type="character" w:customStyle="1" w:styleId="DocumentMapChar">
    <w:name w:val="Document Map Char"/>
    <w:basedOn w:val="DefaultParagraphFont"/>
    <w:link w:val="DocumentMap"/>
    <w:semiHidden/>
    <w:rsid w:val="00FE68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A04ECF"/>
    <w:pPr>
      <w:shd w:val="clear" w:color="auto" w:fill="000080"/>
    </w:pPr>
    <w:rPr>
      <w:rFonts w:ascii="Tahoma" w:hAnsi="Tahoma" w:cs="Tahoma"/>
      <w:sz w:val="20"/>
      <w:szCs w:val="20"/>
    </w:rPr>
  </w:style>
  <w:style w:type="paragraph" w:customStyle="1" w:styleId="TableFootnote">
    <w:name w:val="Table Footnote"/>
    <w:basedOn w:val="Normal"/>
    <w:rsid w:val="00FE681B"/>
    <w:pPr>
      <w:tabs>
        <w:tab w:val="left" w:pos="288"/>
      </w:tabs>
      <w:spacing w:after="60"/>
      <w:ind w:left="288" w:hanging="288"/>
    </w:pPr>
    <w:rPr>
      <w:color w:val="000000"/>
      <w:sz w:val="20"/>
      <w:szCs w:val="20"/>
      <w:lang w:bidi="he-IL"/>
    </w:rPr>
  </w:style>
  <w:style w:type="paragraph" w:customStyle="1" w:styleId="Cover-byAuthors0">
    <w:name w:val="Cover-by/Author(s)"/>
    <w:basedOn w:val="Normal"/>
    <w:rsid w:val="001828C0"/>
    <w:pPr>
      <w:spacing w:after="0" w:line="360" w:lineRule="auto"/>
    </w:pPr>
    <w:rPr>
      <w:b/>
      <w:color w:val="000000"/>
      <w:sz w:val="28"/>
      <w:szCs w:val="20"/>
      <w:lang w:bidi="he-IL"/>
    </w:rPr>
  </w:style>
  <w:style w:type="paragraph" w:customStyle="1" w:styleId="TC2">
    <w:name w:val="TC2"/>
    <w:rsid w:val="00FE681B"/>
    <w:pPr>
      <w:tabs>
        <w:tab w:val="left" w:pos="-2160"/>
        <w:tab w:val="left" w:pos="-1440"/>
        <w:tab w:val="left" w:pos="-720"/>
        <w:tab w:val="left" w:pos="0"/>
        <w:tab w:val="right" w:leader="dot" w:pos="7560"/>
      </w:tabs>
      <w:suppressAutoHyphens/>
      <w:spacing w:after="0" w:line="240" w:lineRule="auto"/>
    </w:pPr>
    <w:rPr>
      <w:rFonts w:ascii="Courier New" w:eastAsia="Times New Roman" w:hAnsi="Courier New" w:cs="Times New Roman"/>
      <w:sz w:val="20"/>
      <w:szCs w:val="20"/>
    </w:rPr>
  </w:style>
  <w:style w:type="paragraph" w:customStyle="1" w:styleId="TC1">
    <w:name w:val="TC1"/>
    <w:rsid w:val="00FE681B"/>
    <w:pPr>
      <w:tabs>
        <w:tab w:val="left" w:pos="-1440"/>
        <w:tab w:val="left" w:pos="-720"/>
        <w:tab w:val="left" w:pos="0"/>
        <w:tab w:val="right" w:leader="dot" w:pos="8280"/>
      </w:tabs>
      <w:suppressAutoHyphens/>
      <w:spacing w:after="0" w:line="240" w:lineRule="auto"/>
    </w:pPr>
    <w:rPr>
      <w:rFonts w:ascii="Courier New" w:eastAsia="Times New Roman" w:hAnsi="Courier New" w:cs="Times New Roman"/>
      <w:sz w:val="20"/>
      <w:szCs w:val="20"/>
    </w:rPr>
  </w:style>
  <w:style w:type="paragraph" w:customStyle="1" w:styleId="TC3">
    <w:name w:val="TC3"/>
    <w:rsid w:val="00FE681B"/>
    <w:pPr>
      <w:tabs>
        <w:tab w:val="left" w:pos="-2880"/>
        <w:tab w:val="left" w:pos="-2160"/>
        <w:tab w:val="left" w:pos="-1440"/>
        <w:tab w:val="left" w:pos="-720"/>
        <w:tab w:val="left" w:pos="0"/>
        <w:tab w:val="right" w:leader="dot" w:pos="6840"/>
      </w:tabs>
      <w:suppressAutoHyphens/>
      <w:spacing w:after="0" w:line="240" w:lineRule="auto"/>
    </w:pPr>
    <w:rPr>
      <w:rFonts w:ascii="Courier New" w:eastAsia="Times New Roman" w:hAnsi="Courier New" w:cs="Times New Roman"/>
      <w:sz w:val="20"/>
      <w:szCs w:val="20"/>
    </w:rPr>
  </w:style>
  <w:style w:type="character" w:customStyle="1" w:styleId="EquationCaption">
    <w:name w:val="_Equation Caption"/>
    <w:rsid w:val="00A04ECF"/>
  </w:style>
  <w:style w:type="paragraph" w:customStyle="1" w:styleId="ListBullets">
    <w:name w:val="List Bullets"/>
    <w:basedOn w:val="Normal"/>
    <w:rsid w:val="00A04ECF"/>
    <w:pPr>
      <w:tabs>
        <w:tab w:val="num" w:pos="360"/>
      </w:tabs>
      <w:spacing w:after="0"/>
      <w:ind w:left="360" w:hanging="360"/>
      <w:jc w:val="left"/>
    </w:pPr>
  </w:style>
  <w:style w:type="paragraph" w:styleId="ListBullet">
    <w:name w:val="List Bullet"/>
    <w:basedOn w:val="Normal"/>
    <w:autoRedefine/>
    <w:rsid w:val="00A04ECF"/>
    <w:pPr>
      <w:tabs>
        <w:tab w:val="num" w:pos="360"/>
      </w:tabs>
      <w:ind w:left="360" w:hanging="360"/>
    </w:pPr>
  </w:style>
  <w:style w:type="character" w:styleId="FootnoteReference">
    <w:name w:val="footnote reference"/>
    <w:basedOn w:val="DefaultParagraphFont"/>
    <w:semiHidden/>
    <w:rsid w:val="001D7A2B"/>
    <w:rPr>
      <w:position w:val="0"/>
      <w:vertAlign w:val="superscript"/>
    </w:rPr>
  </w:style>
  <w:style w:type="paragraph" w:customStyle="1" w:styleId="Number2">
    <w:name w:val="Number 2"/>
    <w:basedOn w:val="Number1"/>
    <w:rsid w:val="001D7A2B"/>
    <w:pPr>
      <w:ind w:left="720"/>
    </w:pPr>
  </w:style>
  <w:style w:type="paragraph" w:customStyle="1" w:styleId="Number1">
    <w:name w:val="Number 1"/>
    <w:basedOn w:val="Normal"/>
    <w:rsid w:val="001D7A2B"/>
    <w:pPr>
      <w:suppressAutoHyphens/>
      <w:ind w:left="360" w:hanging="360"/>
    </w:pPr>
    <w:rPr>
      <w:szCs w:val="20"/>
    </w:rPr>
  </w:style>
  <w:style w:type="paragraph" w:styleId="NormalIndent">
    <w:name w:val="Normal Indent"/>
    <w:basedOn w:val="Normal"/>
    <w:semiHidden/>
    <w:rsid w:val="001D7A2B"/>
    <w:pPr>
      <w:suppressAutoHyphens/>
      <w:ind w:left="720"/>
    </w:pPr>
    <w:rPr>
      <w:szCs w:val="20"/>
    </w:rPr>
  </w:style>
  <w:style w:type="paragraph" w:customStyle="1" w:styleId="Sty">
    <w:name w:val="Sty"/>
    <w:basedOn w:val="Normal"/>
    <w:semiHidden/>
    <w:rsid w:val="001D7A2B"/>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semiHidden/>
    <w:rsid w:val="001D7A2B"/>
    <w:pPr>
      <w:suppressAutoHyphens/>
    </w:pPr>
    <w:rPr>
      <w:b/>
      <w:bCs/>
      <w:szCs w:val="20"/>
    </w:rPr>
  </w:style>
  <w:style w:type="character" w:customStyle="1" w:styleId="BodyText2Char">
    <w:name w:val="Body Text 2 Char"/>
    <w:basedOn w:val="DefaultParagraphFont"/>
    <w:link w:val="BodyText2"/>
    <w:semiHidden/>
    <w:rsid w:val="00A04ECF"/>
    <w:rPr>
      <w:rFonts w:eastAsia="Times New Roman" w:cs="Times New Roman"/>
      <w:b/>
      <w:bCs/>
      <w:sz w:val="24"/>
      <w:szCs w:val="20"/>
    </w:rPr>
  </w:style>
  <w:style w:type="paragraph" w:customStyle="1" w:styleId="Bulletedtest">
    <w:name w:val="Bulleted test"/>
    <w:basedOn w:val="Normal"/>
    <w:rsid w:val="001D7A2B"/>
    <w:pPr>
      <w:numPr>
        <w:ilvl w:val="1"/>
        <w:numId w:val="8"/>
      </w:numPr>
      <w:ind w:right="288"/>
    </w:pPr>
  </w:style>
  <w:style w:type="paragraph" w:styleId="BodyText3">
    <w:name w:val="Body Text 3"/>
    <w:basedOn w:val="Normal"/>
    <w:link w:val="BodyText3Char"/>
    <w:semiHidden/>
    <w:rsid w:val="001D7A2B"/>
    <w:pPr>
      <w:ind w:right="1152"/>
    </w:pPr>
    <w:rPr>
      <w:sz w:val="20"/>
    </w:rPr>
  </w:style>
  <w:style w:type="character" w:customStyle="1" w:styleId="BodyText3Char">
    <w:name w:val="Body Text 3 Char"/>
    <w:basedOn w:val="DefaultParagraphFont"/>
    <w:link w:val="BodyText3"/>
    <w:semiHidden/>
    <w:rsid w:val="00A04ECF"/>
    <w:rPr>
      <w:rFonts w:eastAsia="Times New Roman" w:cs="Times New Roman"/>
      <w:sz w:val="20"/>
      <w:szCs w:val="24"/>
    </w:rPr>
  </w:style>
  <w:style w:type="paragraph" w:styleId="TOC4">
    <w:name w:val="toc 4"/>
    <w:basedOn w:val="Heading4"/>
    <w:next w:val="Normal"/>
    <w:autoRedefine/>
    <w:rsid w:val="001D7A2B"/>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Append-title">
    <w:name w:val="Append-title"/>
    <w:basedOn w:val="Normal"/>
    <w:semiHidden/>
    <w:rsid w:val="001D7A2B"/>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styleId="NormalWeb">
    <w:name w:val="Normal (Web)"/>
    <w:basedOn w:val="Normal"/>
    <w:rsid w:val="00A04ECF"/>
    <w:pPr>
      <w:spacing w:before="100" w:beforeAutospacing="1" w:after="100" w:afterAutospacing="1"/>
      <w:jc w:val="left"/>
    </w:pPr>
    <w:rPr>
      <w:rFonts w:ascii="Arial Unicode MS" w:eastAsia="Arial Unicode MS" w:hAnsi="Arial Unicode MS" w:cs="Arial Unicode MS"/>
    </w:rPr>
  </w:style>
  <w:style w:type="character" w:customStyle="1" w:styleId="sup1">
    <w:name w:val="sup1"/>
    <w:basedOn w:val="DefaultParagraphFont"/>
    <w:rsid w:val="00A04ECF"/>
    <w:rPr>
      <w:rFonts w:ascii="Arial" w:hAnsi="Arial" w:cs="Arial" w:hint="default"/>
      <w:sz w:val="14"/>
      <w:szCs w:val="14"/>
      <w:vertAlign w:val="superscript"/>
    </w:rPr>
  </w:style>
  <w:style w:type="character" w:customStyle="1" w:styleId="RightPar1">
    <w:name w:val="Right Par 1"/>
    <w:basedOn w:val="DefaultParagraphFont"/>
    <w:rsid w:val="00A04ECF"/>
  </w:style>
  <w:style w:type="character" w:customStyle="1" w:styleId="RightPar2">
    <w:name w:val="Right Par 2"/>
    <w:basedOn w:val="DefaultParagraphFont"/>
    <w:rsid w:val="00A04ECF"/>
  </w:style>
  <w:style w:type="character" w:customStyle="1" w:styleId="RightPar3">
    <w:name w:val="Right Par 3"/>
    <w:basedOn w:val="DefaultParagraphFont"/>
    <w:rsid w:val="00A04ECF"/>
  </w:style>
  <w:style w:type="character" w:customStyle="1" w:styleId="RightPar4">
    <w:name w:val="Right Par 4"/>
    <w:basedOn w:val="DefaultParagraphFont"/>
    <w:rsid w:val="00A04ECF"/>
  </w:style>
  <w:style w:type="character" w:customStyle="1" w:styleId="RightPar5">
    <w:name w:val="Right Par 5"/>
    <w:basedOn w:val="DefaultParagraphFont"/>
    <w:rsid w:val="00A04ECF"/>
  </w:style>
  <w:style w:type="character" w:customStyle="1" w:styleId="RightPar6">
    <w:name w:val="Right Par 6"/>
    <w:basedOn w:val="DefaultParagraphFont"/>
    <w:rsid w:val="00A04ECF"/>
  </w:style>
  <w:style w:type="character" w:customStyle="1" w:styleId="RightPar7">
    <w:name w:val="Right Par 7"/>
    <w:basedOn w:val="DefaultParagraphFont"/>
    <w:rsid w:val="00A04ECF"/>
  </w:style>
  <w:style w:type="character" w:customStyle="1" w:styleId="RightPar8">
    <w:name w:val="Right Par 8"/>
    <w:basedOn w:val="DefaultParagraphFont"/>
    <w:rsid w:val="00A04ECF"/>
  </w:style>
  <w:style w:type="character" w:customStyle="1" w:styleId="TechInit">
    <w:name w:val="Tech Init"/>
    <w:basedOn w:val="DefaultParagraphFont"/>
    <w:rsid w:val="00A04ECF"/>
    <w:rPr>
      <w:rFonts w:ascii="Courier" w:hAnsi="Courier"/>
      <w:sz w:val="24"/>
      <w:szCs w:val="24"/>
      <w:lang w:val="en-US"/>
    </w:rPr>
  </w:style>
  <w:style w:type="character" w:customStyle="1" w:styleId="Technical5">
    <w:name w:val="Technical 5"/>
    <w:basedOn w:val="DefaultParagraphFont"/>
    <w:rsid w:val="00A04ECF"/>
  </w:style>
  <w:style w:type="character" w:customStyle="1" w:styleId="Technical6">
    <w:name w:val="Technical 6"/>
    <w:basedOn w:val="DefaultParagraphFont"/>
    <w:rsid w:val="00A04ECF"/>
  </w:style>
  <w:style w:type="character" w:customStyle="1" w:styleId="Technical2">
    <w:name w:val="Technical 2"/>
    <w:basedOn w:val="DefaultParagraphFont"/>
    <w:rsid w:val="00A04ECF"/>
    <w:rPr>
      <w:rFonts w:ascii="Courier" w:hAnsi="Courier"/>
      <w:sz w:val="24"/>
      <w:szCs w:val="24"/>
      <w:lang w:val="en-US"/>
    </w:rPr>
  </w:style>
  <w:style w:type="character" w:customStyle="1" w:styleId="Technical3">
    <w:name w:val="Technical 3"/>
    <w:basedOn w:val="DefaultParagraphFont"/>
    <w:rsid w:val="00A04ECF"/>
    <w:rPr>
      <w:rFonts w:ascii="Courier" w:hAnsi="Courier"/>
      <w:sz w:val="24"/>
      <w:szCs w:val="24"/>
      <w:lang w:val="en-US"/>
    </w:rPr>
  </w:style>
  <w:style w:type="character" w:customStyle="1" w:styleId="Technical4">
    <w:name w:val="Technical 4"/>
    <w:basedOn w:val="DefaultParagraphFont"/>
    <w:rsid w:val="00A04ECF"/>
  </w:style>
  <w:style w:type="character" w:customStyle="1" w:styleId="Technical1">
    <w:name w:val="Technical 1"/>
    <w:basedOn w:val="DefaultParagraphFont"/>
    <w:rsid w:val="00A04ECF"/>
    <w:rPr>
      <w:rFonts w:ascii="Courier" w:hAnsi="Courier"/>
      <w:sz w:val="24"/>
      <w:szCs w:val="24"/>
      <w:lang w:val="en-US"/>
    </w:rPr>
  </w:style>
  <w:style w:type="character" w:customStyle="1" w:styleId="Technical7">
    <w:name w:val="Technical 7"/>
    <w:basedOn w:val="DefaultParagraphFont"/>
    <w:rsid w:val="00A04ECF"/>
  </w:style>
  <w:style w:type="character" w:customStyle="1" w:styleId="Technical8">
    <w:name w:val="Technical 8"/>
    <w:basedOn w:val="DefaultParagraphFont"/>
    <w:rsid w:val="00A04ECF"/>
  </w:style>
  <w:style w:type="paragraph" w:customStyle="1" w:styleId="font7">
    <w:name w:val="font7"/>
    <w:basedOn w:val="Normal"/>
    <w:rsid w:val="00A04ECF"/>
    <w:pPr>
      <w:overflowPunct w:val="0"/>
      <w:spacing w:before="100" w:after="100"/>
      <w:textAlignment w:val="baseline"/>
    </w:pPr>
    <w:rPr>
      <w:rFonts w:ascii="Arial" w:hAnsi="Arial"/>
      <w:sz w:val="16"/>
      <w:szCs w:val="20"/>
    </w:rPr>
  </w:style>
  <w:style w:type="paragraph" w:customStyle="1" w:styleId="xl24">
    <w:name w:val="xl24"/>
    <w:basedOn w:val="Normal"/>
    <w:rsid w:val="00A04ECF"/>
    <w:pPr>
      <w:pBdr>
        <w:left w:val="single" w:sz="6" w:space="0" w:color="auto"/>
        <w:bottom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5">
    <w:name w:val="xl25"/>
    <w:basedOn w:val="Normal"/>
    <w:rsid w:val="00A04ECF"/>
    <w:pPr>
      <w:pBdr>
        <w:top w:val="single" w:sz="6" w:space="0" w:color="auto"/>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6">
    <w:name w:val="xl26"/>
    <w:basedOn w:val="Normal"/>
    <w:rsid w:val="00A04ECF"/>
    <w:pPr>
      <w:pBdr>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7">
    <w:name w:val="xl27"/>
    <w:basedOn w:val="Normal"/>
    <w:rsid w:val="00A04ECF"/>
    <w:pPr>
      <w:pBdr>
        <w:top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28">
    <w:name w:val="xl28"/>
    <w:basedOn w:val="Normal"/>
    <w:rsid w:val="00A04ECF"/>
    <w:pPr>
      <w:pBdr>
        <w:top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29">
    <w:name w:val="xl29"/>
    <w:basedOn w:val="Normal"/>
    <w:rsid w:val="00A04ECF"/>
    <w:pPr>
      <w:shd w:val="clear" w:color="auto" w:fill="C0C0C0"/>
      <w:overflowPunct w:val="0"/>
      <w:spacing w:before="100" w:after="100"/>
      <w:jc w:val="center"/>
      <w:textAlignment w:val="baseline"/>
    </w:pPr>
    <w:rPr>
      <w:rFonts w:ascii="Arial" w:hAnsi="Arial"/>
      <w:sz w:val="40"/>
      <w:szCs w:val="20"/>
    </w:rPr>
  </w:style>
  <w:style w:type="paragraph" w:customStyle="1" w:styleId="xl30">
    <w:name w:val="xl30"/>
    <w:basedOn w:val="Normal"/>
    <w:rsid w:val="00A04ECF"/>
    <w:pPr>
      <w:shd w:val="clear" w:color="auto" w:fill="C0C0C0"/>
      <w:overflowPunct w:val="0"/>
      <w:spacing w:before="100" w:after="100"/>
      <w:textAlignment w:val="baseline"/>
    </w:pPr>
    <w:rPr>
      <w:rFonts w:ascii="Arial" w:hAnsi="Arial"/>
      <w:sz w:val="16"/>
      <w:szCs w:val="20"/>
    </w:rPr>
  </w:style>
  <w:style w:type="paragraph" w:customStyle="1" w:styleId="xl31">
    <w:name w:val="xl31"/>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2">
    <w:name w:val="xl32"/>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3">
    <w:name w:val="xl33"/>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4">
    <w:name w:val="xl34"/>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35">
    <w:name w:val="xl35"/>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6">
    <w:name w:val="xl36"/>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7">
    <w:name w:val="xl37"/>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38">
    <w:name w:val="xl38"/>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39">
    <w:name w:val="xl39"/>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0">
    <w:name w:val="xl40"/>
    <w:basedOn w:val="Normal"/>
    <w:rsid w:val="00A04ECF"/>
    <w:pPr>
      <w:overflowPunct w:val="0"/>
      <w:spacing w:before="100" w:after="100"/>
      <w:jc w:val="center"/>
      <w:textAlignment w:val="baseline"/>
    </w:pPr>
    <w:rPr>
      <w:rFonts w:ascii="Arial" w:hAnsi="Arial"/>
      <w:sz w:val="16"/>
      <w:szCs w:val="20"/>
    </w:rPr>
  </w:style>
  <w:style w:type="paragraph" w:customStyle="1" w:styleId="xl41">
    <w:name w:val="xl41"/>
    <w:basedOn w:val="Normal"/>
    <w:rsid w:val="00A04ECF"/>
    <w:pPr>
      <w:pBdr>
        <w:left w:val="single" w:sz="6" w:space="0" w:color="auto"/>
        <w:bottom w:val="single" w:sz="6" w:space="0" w:color="auto"/>
      </w:pBdr>
      <w:overflowPunct w:val="0"/>
      <w:spacing w:before="100" w:after="100"/>
      <w:textAlignment w:val="baseline"/>
    </w:pPr>
    <w:rPr>
      <w:rFonts w:ascii="Arial" w:hAnsi="Arial"/>
      <w:sz w:val="16"/>
      <w:szCs w:val="20"/>
    </w:rPr>
  </w:style>
  <w:style w:type="paragraph" w:customStyle="1" w:styleId="xl42">
    <w:name w:val="xl42"/>
    <w:basedOn w:val="Normal"/>
    <w:rsid w:val="00A04ECF"/>
    <w:pPr>
      <w:pBdr>
        <w:bottom w:val="single" w:sz="6" w:space="0" w:color="auto"/>
      </w:pBdr>
      <w:overflowPunct w:val="0"/>
      <w:spacing w:before="100" w:after="100"/>
      <w:jc w:val="center"/>
      <w:textAlignment w:val="baseline"/>
    </w:pPr>
    <w:rPr>
      <w:rFonts w:ascii="Arial" w:hAnsi="Arial"/>
      <w:sz w:val="16"/>
      <w:szCs w:val="20"/>
    </w:rPr>
  </w:style>
  <w:style w:type="paragraph" w:customStyle="1" w:styleId="xl43">
    <w:name w:val="xl43"/>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44">
    <w:name w:val="xl44"/>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45">
    <w:name w:val="xl45"/>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46">
    <w:name w:val="xl46"/>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7">
    <w:name w:val="xl47"/>
    <w:basedOn w:val="Normal"/>
    <w:rsid w:val="00A04ECF"/>
    <w:pPr>
      <w:overflowPunct w:val="0"/>
      <w:spacing w:before="100" w:after="100"/>
      <w:jc w:val="center"/>
      <w:textAlignment w:val="baseline"/>
    </w:pPr>
    <w:rPr>
      <w:rFonts w:ascii="Arial" w:hAnsi="Arial"/>
      <w:sz w:val="16"/>
      <w:szCs w:val="20"/>
    </w:rPr>
  </w:style>
  <w:style w:type="paragraph" w:customStyle="1" w:styleId="xl48">
    <w:name w:val="xl48"/>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49">
    <w:name w:val="xl49"/>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50">
    <w:name w:val="xl50"/>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51">
    <w:name w:val="xl51"/>
    <w:basedOn w:val="Normal"/>
    <w:rsid w:val="00A04ECF"/>
    <w:pPr>
      <w:shd w:val="clear" w:color="auto" w:fill="C0C0C0"/>
      <w:overflowPunct w:val="0"/>
      <w:spacing w:before="100" w:after="100"/>
      <w:jc w:val="center"/>
      <w:textAlignment w:val="baseline"/>
    </w:pPr>
    <w:rPr>
      <w:rFonts w:ascii="Arial" w:hAnsi="Arial"/>
      <w:szCs w:val="20"/>
    </w:rPr>
  </w:style>
  <w:style w:type="paragraph" w:customStyle="1" w:styleId="xl52">
    <w:name w:val="xl52"/>
    <w:basedOn w:val="Normal"/>
    <w:rsid w:val="00A04ECF"/>
    <w:pPr>
      <w:pBdr>
        <w:bottom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53">
    <w:name w:val="xl53"/>
    <w:basedOn w:val="Normal"/>
    <w:rsid w:val="00A04ECF"/>
    <w:pPr>
      <w:pBdr>
        <w:bottom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54">
    <w:name w:val="xl54"/>
    <w:basedOn w:val="Normal"/>
    <w:rsid w:val="00A04ECF"/>
    <w:pPr>
      <w:pBdr>
        <w:top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55">
    <w:name w:val="xl55"/>
    <w:basedOn w:val="Normal"/>
    <w:rsid w:val="00A04ECF"/>
    <w:pPr>
      <w:pBdr>
        <w:lef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6">
    <w:name w:val="xl56"/>
    <w:basedOn w:val="Normal"/>
    <w:rsid w:val="00A04ECF"/>
    <w:pPr>
      <w:shd w:val="clear" w:color="auto" w:fill="FFFFFF"/>
      <w:overflowPunct w:val="0"/>
      <w:spacing w:before="100" w:after="100"/>
      <w:jc w:val="center"/>
      <w:textAlignment w:val="baseline"/>
    </w:pPr>
    <w:rPr>
      <w:rFonts w:ascii="Arial" w:hAnsi="Arial"/>
      <w:i/>
      <w:sz w:val="16"/>
      <w:szCs w:val="20"/>
    </w:rPr>
  </w:style>
  <w:style w:type="paragraph" w:customStyle="1" w:styleId="xl57">
    <w:name w:val="xl57"/>
    <w:basedOn w:val="Normal"/>
    <w:rsid w:val="00A04ECF"/>
    <w:pPr>
      <w:pBdr>
        <w:left w:val="single" w:sz="6" w:space="0" w:color="auto"/>
        <w:bottom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8">
    <w:name w:val="xl58"/>
    <w:basedOn w:val="Normal"/>
    <w:rsid w:val="00A04ECF"/>
    <w:pPr>
      <w:pBdr>
        <w:top w:val="single" w:sz="6" w:space="0" w:color="auto"/>
        <w:left w:val="single" w:sz="6" w:space="0" w:color="auto"/>
      </w:pBdr>
      <w:shd w:val="clear" w:color="auto" w:fill="FFFFFF"/>
      <w:overflowPunct w:val="0"/>
      <w:spacing w:before="100" w:after="100"/>
      <w:jc w:val="right"/>
      <w:textAlignment w:val="baseline"/>
    </w:pPr>
    <w:rPr>
      <w:rFonts w:ascii="Arial" w:hAnsi="Arial"/>
      <w:b/>
      <w:sz w:val="16"/>
      <w:szCs w:val="20"/>
      <w:u w:val="single"/>
    </w:rPr>
  </w:style>
  <w:style w:type="paragraph" w:customStyle="1" w:styleId="xl59">
    <w:name w:val="xl59"/>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 w:val="16"/>
      <w:szCs w:val="20"/>
    </w:rPr>
  </w:style>
  <w:style w:type="paragraph" w:customStyle="1" w:styleId="xl60">
    <w:name w:val="xl60"/>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1">
    <w:name w:val="xl61"/>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2">
    <w:name w:val="xl62"/>
    <w:basedOn w:val="Normal"/>
    <w:rsid w:val="00A04ECF"/>
    <w:pPr>
      <w:pBdr>
        <w:top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3">
    <w:name w:val="xl63"/>
    <w:basedOn w:val="Normal"/>
    <w:rsid w:val="00A04ECF"/>
    <w:pPr>
      <w:pBdr>
        <w:right w:val="single" w:sz="6" w:space="0" w:color="auto"/>
      </w:pBdr>
      <w:overflowPunct w:val="0"/>
      <w:spacing w:before="100" w:after="100"/>
      <w:jc w:val="center"/>
      <w:textAlignment w:val="baseline"/>
    </w:pPr>
    <w:rPr>
      <w:rFonts w:ascii="Arial" w:hAnsi="Arial"/>
      <w:sz w:val="16"/>
      <w:szCs w:val="20"/>
    </w:rPr>
  </w:style>
  <w:style w:type="paragraph" w:customStyle="1" w:styleId="xl64">
    <w:name w:val="xl64"/>
    <w:basedOn w:val="Normal"/>
    <w:rsid w:val="00A04ECF"/>
    <w:pPr>
      <w:pBdr>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5">
    <w:name w:val="xl65"/>
    <w:basedOn w:val="Normal"/>
    <w:rsid w:val="00A04ECF"/>
    <w:pPr>
      <w:pBdr>
        <w:top w:val="single" w:sz="6" w:space="0" w:color="auto"/>
        <w:right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66">
    <w:name w:val="xl66"/>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7">
    <w:name w:val="xl67"/>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8">
    <w:name w:val="xl68"/>
    <w:basedOn w:val="Normal"/>
    <w:rsid w:val="00A04ECF"/>
    <w:pPr>
      <w:shd w:val="clear" w:color="auto" w:fill="C0C0C0"/>
      <w:overflowPunct w:val="0"/>
      <w:spacing w:before="100" w:after="100"/>
      <w:jc w:val="center"/>
      <w:textAlignment w:val="baseline"/>
    </w:pPr>
    <w:rPr>
      <w:rFonts w:ascii="Arial" w:hAnsi="Arial"/>
      <w:color w:val="000000"/>
      <w:szCs w:val="20"/>
    </w:rPr>
  </w:style>
  <w:style w:type="paragraph" w:customStyle="1" w:styleId="xl69">
    <w:name w:val="xl69"/>
    <w:basedOn w:val="Normal"/>
    <w:rsid w:val="00A04ECF"/>
    <w:pPr>
      <w:pBdr>
        <w:top w:val="single" w:sz="6" w:space="0" w:color="auto"/>
        <w:bottom w:val="single" w:sz="6" w:space="0" w:color="auto"/>
      </w:pBdr>
      <w:overflowPunct w:val="0"/>
      <w:spacing w:before="100" w:after="100"/>
      <w:jc w:val="center"/>
      <w:textAlignment w:val="baseline"/>
    </w:pPr>
    <w:rPr>
      <w:rFonts w:ascii="Arial" w:hAnsi="Arial"/>
      <w:color w:val="000000"/>
      <w:sz w:val="16"/>
      <w:szCs w:val="20"/>
    </w:rPr>
  </w:style>
  <w:style w:type="paragraph" w:customStyle="1" w:styleId="xl70">
    <w:name w:val="xl70"/>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1">
    <w:name w:val="xl71"/>
    <w:basedOn w:val="Normal"/>
    <w:rsid w:val="00A04ECF"/>
    <w:pPr>
      <w:pBdr>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2">
    <w:name w:val="xl72"/>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3">
    <w:name w:val="xl73"/>
    <w:basedOn w:val="Normal"/>
    <w:rsid w:val="00A04ECF"/>
    <w:pPr>
      <w:pBdr>
        <w:top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4">
    <w:name w:val="xl74"/>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5">
    <w:name w:val="xl75"/>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6">
    <w:name w:val="xl76"/>
    <w:basedOn w:val="Normal"/>
    <w:rsid w:val="00A04ECF"/>
    <w:pPr>
      <w:pBdr>
        <w:top w:val="single" w:sz="6" w:space="0" w:color="auto"/>
        <w:left w:val="single" w:sz="6" w:space="0" w:color="auto"/>
        <w:bottom w:val="single" w:sz="6" w:space="0" w:color="auto"/>
        <w:right w:val="single" w:sz="6" w:space="0" w:color="auto"/>
      </w:pBdr>
      <w:overflowPunct w:val="0"/>
      <w:spacing w:before="100" w:after="100"/>
      <w:jc w:val="right"/>
      <w:textAlignment w:val="baseline"/>
    </w:pPr>
    <w:rPr>
      <w:rFonts w:ascii="Arial" w:hAnsi="Arial"/>
      <w:sz w:val="16"/>
      <w:szCs w:val="20"/>
    </w:rPr>
  </w:style>
  <w:style w:type="paragraph" w:customStyle="1" w:styleId="xl77">
    <w:name w:val="xl77"/>
    <w:basedOn w:val="Normal"/>
    <w:rsid w:val="00A04ECF"/>
    <w:pPr>
      <w:pBdr>
        <w:bottom w:val="single" w:sz="6" w:space="0" w:color="auto"/>
        <w:right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8">
    <w:name w:val="xl78"/>
    <w:basedOn w:val="Normal"/>
    <w:rsid w:val="00A04ECF"/>
    <w:pPr>
      <w:pBdr>
        <w:top w:val="single" w:sz="6" w:space="0" w:color="auto"/>
        <w:bottom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9">
    <w:name w:val="xl79"/>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0">
    <w:name w:val="xl80"/>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1">
    <w:name w:val="xl8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2">
    <w:name w:val="xl8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3">
    <w:name w:val="xl83"/>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4">
    <w:name w:val="xl84"/>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5">
    <w:name w:val="xl85"/>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86">
    <w:name w:val="xl86"/>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87">
    <w:name w:val="xl87"/>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22">
    <w:name w:val="xl22"/>
    <w:basedOn w:val="Normal"/>
    <w:rsid w:val="00A04ECF"/>
    <w:pPr>
      <w:pBdr>
        <w:top w:val="single" w:sz="6" w:space="0" w:color="auto"/>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3">
    <w:name w:val="xl23"/>
    <w:basedOn w:val="Normal"/>
    <w:rsid w:val="00A04ECF"/>
    <w:pPr>
      <w:pBdr>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88">
    <w:name w:val="xl88"/>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b/>
      <w:sz w:val="32"/>
      <w:szCs w:val="20"/>
    </w:rPr>
  </w:style>
  <w:style w:type="paragraph" w:customStyle="1" w:styleId="xl89">
    <w:name w:val="xl89"/>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0">
    <w:name w:val="xl90"/>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1">
    <w:name w:val="xl9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2">
    <w:name w:val="xl9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3">
    <w:name w:val="xl93"/>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94">
    <w:name w:val="xl94"/>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95">
    <w:name w:val="xl95"/>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styleId="PlainText">
    <w:name w:val="Plain Text"/>
    <w:basedOn w:val="Normal"/>
    <w:link w:val="PlainTextChar"/>
    <w:rsid w:val="001D7A2B"/>
    <w:rPr>
      <w:rFonts w:ascii="Courier New" w:hAnsi="Courier New" w:cs="Courier New"/>
      <w:sz w:val="20"/>
      <w:szCs w:val="20"/>
    </w:rPr>
  </w:style>
  <w:style w:type="character" w:customStyle="1" w:styleId="PlainTextChar">
    <w:name w:val="Plain Text Char"/>
    <w:basedOn w:val="DefaultParagraphFont"/>
    <w:link w:val="PlainText"/>
    <w:rsid w:val="00A04ECF"/>
    <w:rPr>
      <w:rFonts w:ascii="Courier New" w:eastAsia="Times New Roman" w:hAnsi="Courier New" w:cs="Courier New"/>
      <w:sz w:val="20"/>
      <w:szCs w:val="20"/>
    </w:rPr>
  </w:style>
  <w:style w:type="paragraph" w:customStyle="1" w:styleId="Style8">
    <w:name w:val="Style 8"/>
    <w:basedOn w:val="Normal"/>
    <w:rsid w:val="00A04ECF"/>
    <w:pPr>
      <w:widowControl w:val="0"/>
      <w:autoSpaceDE w:val="0"/>
      <w:autoSpaceDN w:val="0"/>
      <w:spacing w:before="252" w:after="0"/>
      <w:jc w:val="center"/>
    </w:pPr>
  </w:style>
  <w:style w:type="paragraph" w:customStyle="1" w:styleId="Style13">
    <w:name w:val="Style 13"/>
    <w:basedOn w:val="Normal"/>
    <w:rsid w:val="00A04ECF"/>
    <w:pPr>
      <w:widowControl w:val="0"/>
      <w:autoSpaceDE w:val="0"/>
      <w:autoSpaceDN w:val="0"/>
      <w:adjustRightInd w:val="0"/>
      <w:spacing w:after="0"/>
      <w:jc w:val="left"/>
    </w:pPr>
  </w:style>
  <w:style w:type="character" w:customStyle="1" w:styleId="mw-headline">
    <w:name w:val="mw-headline"/>
    <w:basedOn w:val="DefaultParagraphFont"/>
    <w:rsid w:val="00A04ECF"/>
  </w:style>
  <w:style w:type="paragraph" w:customStyle="1" w:styleId="paragraph">
    <w:name w:val="paragraph"/>
    <w:basedOn w:val="Normal"/>
    <w:rsid w:val="00A04ECF"/>
    <w:pPr>
      <w:spacing w:before="100" w:beforeAutospacing="1" w:after="100" w:afterAutospacing="1"/>
      <w:jc w:val="left"/>
    </w:pPr>
    <w:rPr>
      <w:color w:val="000000"/>
    </w:rPr>
  </w:style>
  <w:style w:type="paragraph" w:styleId="CommentSubject">
    <w:name w:val="annotation subject"/>
    <w:basedOn w:val="CommentText"/>
    <w:next w:val="CommentText"/>
    <w:link w:val="CommentSubjectChar"/>
    <w:semiHidden/>
    <w:rsid w:val="001D7A2B"/>
    <w:rPr>
      <w:b/>
      <w:bCs/>
    </w:rPr>
  </w:style>
  <w:style w:type="paragraph" w:styleId="CommentText">
    <w:name w:val="annotation text"/>
    <w:basedOn w:val="Normal"/>
    <w:link w:val="CommentTextChar"/>
    <w:uiPriority w:val="99"/>
    <w:semiHidden/>
    <w:rsid w:val="001D7A2B"/>
    <w:rPr>
      <w:sz w:val="20"/>
      <w:szCs w:val="20"/>
    </w:rPr>
  </w:style>
  <w:style w:type="character" w:customStyle="1" w:styleId="CommentTextChar">
    <w:name w:val="Comment Text Char"/>
    <w:basedOn w:val="DefaultParagraphFont"/>
    <w:link w:val="CommentText"/>
    <w:uiPriority w:val="99"/>
    <w:semiHidden/>
    <w:rsid w:val="002E786B"/>
    <w:rPr>
      <w:rFonts w:eastAsia="Times New Roman" w:cs="Times New Roman"/>
      <w:sz w:val="20"/>
      <w:szCs w:val="20"/>
    </w:rPr>
  </w:style>
  <w:style w:type="character" w:customStyle="1" w:styleId="CommentSubjectChar">
    <w:name w:val="Comment Subject Char"/>
    <w:basedOn w:val="DefaultParagraphFont"/>
    <w:link w:val="CommentSubject"/>
    <w:semiHidden/>
    <w:rsid w:val="00540B0A"/>
    <w:rPr>
      <w:rFonts w:eastAsia="Times New Roman" w:cs="Times New Roman"/>
      <w:b/>
      <w:bCs/>
      <w:sz w:val="20"/>
      <w:szCs w:val="20"/>
    </w:rPr>
  </w:style>
  <w:style w:type="paragraph" w:customStyle="1" w:styleId="ref-Cited">
    <w:name w:val="ref-Cited"/>
    <w:basedOn w:val="Normal"/>
    <w:rsid w:val="001D7A2B"/>
    <w:pPr>
      <w:keepLines/>
      <w:suppressAutoHyphens/>
      <w:ind w:left="288" w:hanging="288"/>
    </w:pPr>
    <w:rPr>
      <w:sz w:val="20"/>
      <w:szCs w:val="20"/>
    </w:rPr>
  </w:style>
  <w:style w:type="paragraph" w:customStyle="1" w:styleId="RefCited">
    <w:name w:val="Ref Cited"/>
    <w:rsid w:val="00A04ECF"/>
    <w:pPr>
      <w:keepLines/>
      <w:widowControl w:val="0"/>
      <w:spacing w:after="0" w:line="240" w:lineRule="exact"/>
      <w:ind w:left="720" w:hanging="720"/>
      <w:jc w:val="both"/>
    </w:pPr>
    <w:rPr>
      <w:rFonts w:eastAsia="Times New Roman" w:cs="Times New Roman"/>
      <w:sz w:val="20"/>
      <w:szCs w:val="20"/>
    </w:rPr>
  </w:style>
  <w:style w:type="paragraph" w:customStyle="1" w:styleId="Normal-KeepLine">
    <w:name w:val="Normal-Keep Line"/>
    <w:basedOn w:val="Normal"/>
    <w:rsid w:val="001D7A2B"/>
    <w:pPr>
      <w:keepLines/>
    </w:pPr>
  </w:style>
  <w:style w:type="paragraph" w:customStyle="1" w:styleId="Normal-KeepNext">
    <w:name w:val="Normal-Keep Next"/>
    <w:basedOn w:val="Normal"/>
    <w:rsid w:val="001D7A2B"/>
    <w:pPr>
      <w:keepNext/>
      <w:keepLines/>
    </w:pPr>
  </w:style>
  <w:style w:type="paragraph" w:customStyle="1" w:styleId="StyleTableofFiguresLeft046Firstline0">
    <w:name w:val="Style Table of Figures + Left:  0.46&quot; First line:  0&quot;"/>
    <w:basedOn w:val="TableofFigures"/>
    <w:rsid w:val="001D7A2B"/>
    <w:pPr>
      <w:ind w:left="666" w:firstLine="0"/>
    </w:pPr>
  </w:style>
  <w:style w:type="paragraph" w:customStyle="1" w:styleId="Normal-15">
    <w:name w:val="Normal-1.5"/>
    <w:basedOn w:val="Normal"/>
    <w:next w:val="Normal"/>
    <w:rsid w:val="001D7A2B"/>
    <w:pPr>
      <w:suppressAutoHyphens/>
      <w:spacing w:line="360" w:lineRule="auto"/>
    </w:pPr>
    <w:rPr>
      <w:szCs w:val="20"/>
    </w:rPr>
  </w:style>
  <w:style w:type="paragraph" w:customStyle="1" w:styleId="Caption-continued">
    <w:name w:val="Caption-continued"/>
    <w:basedOn w:val="Caption"/>
    <w:rsid w:val="001D7A2B"/>
  </w:style>
  <w:style w:type="paragraph" w:customStyle="1" w:styleId="Captiontitle">
    <w:name w:val="Caption title"/>
    <w:basedOn w:val="Normal"/>
    <w:next w:val="Normal"/>
    <w:link w:val="CaptiontitleChar"/>
    <w:rsid w:val="001D7A2B"/>
    <w:pPr>
      <w:ind w:firstLine="288"/>
    </w:pPr>
    <w:rPr>
      <w:sz w:val="22"/>
    </w:rPr>
  </w:style>
  <w:style w:type="character" w:customStyle="1" w:styleId="CaptiontitleChar">
    <w:name w:val="Caption title Char"/>
    <w:basedOn w:val="DefaultParagraphFont"/>
    <w:link w:val="Captiontitle"/>
    <w:rsid w:val="001D7A2B"/>
    <w:rPr>
      <w:rFonts w:eastAsia="Times New Roman" w:cs="Times New Roman"/>
      <w:szCs w:val="24"/>
    </w:rPr>
  </w:style>
  <w:style w:type="character" w:styleId="CommentReference">
    <w:name w:val="annotation reference"/>
    <w:basedOn w:val="DefaultParagraphFont"/>
    <w:uiPriority w:val="99"/>
    <w:semiHidden/>
    <w:rsid w:val="001D7A2B"/>
    <w:rPr>
      <w:sz w:val="16"/>
      <w:szCs w:val="16"/>
    </w:rPr>
  </w:style>
  <w:style w:type="paragraph" w:styleId="BlockText">
    <w:name w:val="Block Text"/>
    <w:basedOn w:val="Normal"/>
    <w:rsid w:val="001D7A2B"/>
    <w:pPr>
      <w:ind w:left="432" w:right="432"/>
    </w:pPr>
  </w:style>
  <w:style w:type="paragraph" w:customStyle="1" w:styleId="Append-Titlecontinued">
    <w:name w:val="Append-Title(continued)"/>
    <w:basedOn w:val="Normal"/>
    <w:next w:val="Normal"/>
    <w:rsid w:val="001D7A2B"/>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customStyle="1" w:styleId="AppenidixHeading2">
    <w:name w:val="Appenidix Heading 2"/>
    <w:basedOn w:val="Normal"/>
    <w:next w:val="Normal"/>
    <w:rsid w:val="001D7A2B"/>
    <w:rPr>
      <w:rFonts w:ascii="Times New Roman Bold" w:hAnsi="Times New Roman Bold"/>
      <w:b/>
      <w:smallCaps/>
      <w:sz w:val="28"/>
    </w:rPr>
  </w:style>
  <w:style w:type="paragraph" w:styleId="ListParagraph">
    <w:name w:val="List Paragraph"/>
    <w:basedOn w:val="Normal"/>
    <w:uiPriority w:val="34"/>
    <w:qFormat/>
    <w:rsid w:val="00983CBD"/>
    <w:pPr>
      <w:ind w:left="720"/>
      <w:contextualSpacing/>
    </w:pPr>
  </w:style>
  <w:style w:type="paragraph" w:styleId="BalloonText">
    <w:name w:val="Balloon Text"/>
    <w:basedOn w:val="Normal"/>
    <w:link w:val="BalloonTextChar"/>
    <w:semiHidden/>
    <w:unhideWhenUsed/>
    <w:rsid w:val="006512B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512B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201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181">
      <w:bodyDiv w:val="1"/>
      <w:marLeft w:val="0"/>
      <w:marRight w:val="0"/>
      <w:marTop w:val="0"/>
      <w:marBottom w:val="0"/>
      <w:divBdr>
        <w:top w:val="none" w:sz="0" w:space="0" w:color="auto"/>
        <w:left w:val="none" w:sz="0" w:space="0" w:color="auto"/>
        <w:bottom w:val="none" w:sz="0" w:space="0" w:color="auto"/>
        <w:right w:val="none" w:sz="0" w:space="0" w:color="auto"/>
      </w:divBdr>
    </w:div>
    <w:div w:id="302077014">
      <w:bodyDiv w:val="1"/>
      <w:marLeft w:val="0"/>
      <w:marRight w:val="0"/>
      <w:marTop w:val="0"/>
      <w:marBottom w:val="0"/>
      <w:divBdr>
        <w:top w:val="none" w:sz="0" w:space="0" w:color="auto"/>
        <w:left w:val="none" w:sz="0" w:space="0" w:color="auto"/>
        <w:bottom w:val="none" w:sz="0" w:space="0" w:color="auto"/>
        <w:right w:val="none" w:sz="0" w:space="0" w:color="auto"/>
      </w:divBdr>
    </w:div>
    <w:div w:id="387728622">
      <w:bodyDiv w:val="1"/>
      <w:marLeft w:val="0"/>
      <w:marRight w:val="0"/>
      <w:marTop w:val="0"/>
      <w:marBottom w:val="0"/>
      <w:divBdr>
        <w:top w:val="none" w:sz="0" w:space="0" w:color="auto"/>
        <w:left w:val="none" w:sz="0" w:space="0" w:color="auto"/>
        <w:bottom w:val="none" w:sz="0" w:space="0" w:color="auto"/>
        <w:right w:val="none" w:sz="0" w:space="0" w:color="auto"/>
      </w:divBdr>
    </w:div>
    <w:div w:id="463164007">
      <w:bodyDiv w:val="1"/>
      <w:marLeft w:val="0"/>
      <w:marRight w:val="0"/>
      <w:marTop w:val="0"/>
      <w:marBottom w:val="0"/>
      <w:divBdr>
        <w:top w:val="none" w:sz="0" w:space="0" w:color="auto"/>
        <w:left w:val="none" w:sz="0" w:space="0" w:color="auto"/>
        <w:bottom w:val="none" w:sz="0" w:space="0" w:color="auto"/>
        <w:right w:val="none" w:sz="0" w:space="0" w:color="auto"/>
      </w:divBdr>
    </w:div>
    <w:div w:id="525485732">
      <w:bodyDiv w:val="1"/>
      <w:marLeft w:val="0"/>
      <w:marRight w:val="0"/>
      <w:marTop w:val="0"/>
      <w:marBottom w:val="0"/>
      <w:divBdr>
        <w:top w:val="none" w:sz="0" w:space="0" w:color="auto"/>
        <w:left w:val="none" w:sz="0" w:space="0" w:color="auto"/>
        <w:bottom w:val="none" w:sz="0" w:space="0" w:color="auto"/>
        <w:right w:val="none" w:sz="0" w:space="0" w:color="auto"/>
      </w:divBdr>
    </w:div>
    <w:div w:id="891230128">
      <w:bodyDiv w:val="1"/>
      <w:marLeft w:val="0"/>
      <w:marRight w:val="0"/>
      <w:marTop w:val="0"/>
      <w:marBottom w:val="0"/>
      <w:divBdr>
        <w:top w:val="none" w:sz="0" w:space="0" w:color="auto"/>
        <w:left w:val="none" w:sz="0" w:space="0" w:color="auto"/>
        <w:bottom w:val="none" w:sz="0" w:space="0" w:color="auto"/>
        <w:right w:val="none" w:sz="0" w:space="0" w:color="auto"/>
      </w:divBdr>
    </w:div>
    <w:div w:id="1005325405">
      <w:bodyDiv w:val="1"/>
      <w:marLeft w:val="0"/>
      <w:marRight w:val="0"/>
      <w:marTop w:val="0"/>
      <w:marBottom w:val="0"/>
      <w:divBdr>
        <w:top w:val="none" w:sz="0" w:space="0" w:color="auto"/>
        <w:left w:val="none" w:sz="0" w:space="0" w:color="auto"/>
        <w:bottom w:val="none" w:sz="0" w:space="0" w:color="auto"/>
        <w:right w:val="none" w:sz="0" w:space="0" w:color="auto"/>
      </w:divBdr>
    </w:div>
    <w:div w:id="1110516238">
      <w:bodyDiv w:val="1"/>
      <w:marLeft w:val="0"/>
      <w:marRight w:val="0"/>
      <w:marTop w:val="0"/>
      <w:marBottom w:val="0"/>
      <w:divBdr>
        <w:top w:val="none" w:sz="0" w:space="0" w:color="auto"/>
        <w:left w:val="none" w:sz="0" w:space="0" w:color="auto"/>
        <w:bottom w:val="none" w:sz="0" w:space="0" w:color="auto"/>
        <w:right w:val="none" w:sz="0" w:space="0" w:color="auto"/>
      </w:divBdr>
    </w:div>
    <w:div w:id="1116217744">
      <w:bodyDiv w:val="1"/>
      <w:marLeft w:val="0"/>
      <w:marRight w:val="0"/>
      <w:marTop w:val="0"/>
      <w:marBottom w:val="0"/>
      <w:divBdr>
        <w:top w:val="none" w:sz="0" w:space="0" w:color="auto"/>
        <w:left w:val="none" w:sz="0" w:space="0" w:color="auto"/>
        <w:bottom w:val="none" w:sz="0" w:space="0" w:color="auto"/>
        <w:right w:val="none" w:sz="0" w:space="0" w:color="auto"/>
      </w:divBdr>
    </w:div>
    <w:div w:id="1176119166">
      <w:bodyDiv w:val="1"/>
      <w:marLeft w:val="0"/>
      <w:marRight w:val="0"/>
      <w:marTop w:val="0"/>
      <w:marBottom w:val="0"/>
      <w:divBdr>
        <w:top w:val="none" w:sz="0" w:space="0" w:color="auto"/>
        <w:left w:val="none" w:sz="0" w:space="0" w:color="auto"/>
        <w:bottom w:val="none" w:sz="0" w:space="0" w:color="auto"/>
        <w:right w:val="none" w:sz="0" w:space="0" w:color="auto"/>
      </w:divBdr>
    </w:div>
    <w:div w:id="1379545229">
      <w:bodyDiv w:val="1"/>
      <w:marLeft w:val="0"/>
      <w:marRight w:val="0"/>
      <w:marTop w:val="0"/>
      <w:marBottom w:val="0"/>
      <w:divBdr>
        <w:top w:val="none" w:sz="0" w:space="0" w:color="auto"/>
        <w:left w:val="none" w:sz="0" w:space="0" w:color="auto"/>
        <w:bottom w:val="none" w:sz="0" w:space="0" w:color="auto"/>
        <w:right w:val="none" w:sz="0" w:space="0" w:color="auto"/>
      </w:divBdr>
    </w:div>
    <w:div w:id="1382053883">
      <w:bodyDiv w:val="1"/>
      <w:marLeft w:val="0"/>
      <w:marRight w:val="0"/>
      <w:marTop w:val="0"/>
      <w:marBottom w:val="0"/>
      <w:divBdr>
        <w:top w:val="none" w:sz="0" w:space="0" w:color="auto"/>
        <w:left w:val="none" w:sz="0" w:space="0" w:color="auto"/>
        <w:bottom w:val="none" w:sz="0" w:space="0" w:color="auto"/>
        <w:right w:val="none" w:sz="0" w:space="0" w:color="auto"/>
      </w:divBdr>
    </w:div>
    <w:div w:id="1491094667">
      <w:bodyDiv w:val="1"/>
      <w:marLeft w:val="0"/>
      <w:marRight w:val="0"/>
      <w:marTop w:val="0"/>
      <w:marBottom w:val="0"/>
      <w:divBdr>
        <w:top w:val="none" w:sz="0" w:space="0" w:color="auto"/>
        <w:left w:val="none" w:sz="0" w:space="0" w:color="auto"/>
        <w:bottom w:val="none" w:sz="0" w:space="0" w:color="auto"/>
        <w:right w:val="none" w:sz="0" w:space="0" w:color="auto"/>
      </w:divBdr>
    </w:div>
    <w:div w:id="1679652549">
      <w:bodyDiv w:val="1"/>
      <w:marLeft w:val="0"/>
      <w:marRight w:val="0"/>
      <w:marTop w:val="0"/>
      <w:marBottom w:val="0"/>
      <w:divBdr>
        <w:top w:val="none" w:sz="0" w:space="0" w:color="auto"/>
        <w:left w:val="none" w:sz="0" w:space="0" w:color="auto"/>
        <w:bottom w:val="none" w:sz="0" w:space="0" w:color="auto"/>
        <w:right w:val="none" w:sz="0" w:space="0" w:color="auto"/>
      </w:divBdr>
    </w:div>
    <w:div w:id="1779593987">
      <w:bodyDiv w:val="1"/>
      <w:marLeft w:val="0"/>
      <w:marRight w:val="0"/>
      <w:marTop w:val="0"/>
      <w:marBottom w:val="0"/>
      <w:divBdr>
        <w:top w:val="none" w:sz="0" w:space="0" w:color="auto"/>
        <w:left w:val="none" w:sz="0" w:space="0" w:color="auto"/>
        <w:bottom w:val="none" w:sz="0" w:space="0" w:color="auto"/>
        <w:right w:val="none" w:sz="0" w:space="0" w:color="auto"/>
      </w:divBdr>
    </w:div>
    <w:div w:id="1825703014">
      <w:bodyDiv w:val="1"/>
      <w:marLeft w:val="0"/>
      <w:marRight w:val="0"/>
      <w:marTop w:val="0"/>
      <w:marBottom w:val="0"/>
      <w:divBdr>
        <w:top w:val="none" w:sz="0" w:space="0" w:color="auto"/>
        <w:left w:val="none" w:sz="0" w:space="0" w:color="auto"/>
        <w:bottom w:val="none" w:sz="0" w:space="0" w:color="auto"/>
        <w:right w:val="none" w:sz="0" w:space="0" w:color="auto"/>
      </w:divBdr>
    </w:div>
    <w:div w:id="1842086767">
      <w:bodyDiv w:val="1"/>
      <w:marLeft w:val="0"/>
      <w:marRight w:val="0"/>
      <w:marTop w:val="0"/>
      <w:marBottom w:val="0"/>
      <w:divBdr>
        <w:top w:val="none" w:sz="0" w:space="0" w:color="auto"/>
        <w:left w:val="none" w:sz="0" w:space="0" w:color="auto"/>
        <w:bottom w:val="none" w:sz="0" w:space="0" w:color="auto"/>
        <w:right w:val="none" w:sz="0" w:space="0" w:color="auto"/>
      </w:divBdr>
    </w:div>
    <w:div w:id="1916353415">
      <w:bodyDiv w:val="1"/>
      <w:marLeft w:val="0"/>
      <w:marRight w:val="0"/>
      <w:marTop w:val="0"/>
      <w:marBottom w:val="0"/>
      <w:divBdr>
        <w:top w:val="none" w:sz="0" w:space="0" w:color="auto"/>
        <w:left w:val="none" w:sz="0" w:space="0" w:color="auto"/>
        <w:bottom w:val="none" w:sz="0" w:space="0" w:color="auto"/>
        <w:right w:val="none" w:sz="0" w:space="0" w:color="auto"/>
      </w:divBdr>
    </w:div>
    <w:div w:id="1928610643">
      <w:bodyDiv w:val="1"/>
      <w:marLeft w:val="0"/>
      <w:marRight w:val="0"/>
      <w:marTop w:val="0"/>
      <w:marBottom w:val="0"/>
      <w:divBdr>
        <w:top w:val="none" w:sz="0" w:space="0" w:color="auto"/>
        <w:left w:val="none" w:sz="0" w:space="0" w:color="auto"/>
        <w:bottom w:val="none" w:sz="0" w:space="0" w:color="auto"/>
        <w:right w:val="none" w:sz="0" w:space="0" w:color="auto"/>
      </w:divBdr>
    </w:div>
    <w:div w:id="2029522906">
      <w:bodyDiv w:val="1"/>
      <w:marLeft w:val="0"/>
      <w:marRight w:val="0"/>
      <w:marTop w:val="0"/>
      <w:marBottom w:val="0"/>
      <w:divBdr>
        <w:top w:val="none" w:sz="0" w:space="0" w:color="auto"/>
        <w:left w:val="none" w:sz="0" w:space="0" w:color="auto"/>
        <w:bottom w:val="none" w:sz="0" w:space="0" w:color="auto"/>
        <w:right w:val="none" w:sz="0" w:space="0" w:color="auto"/>
      </w:divBdr>
    </w:div>
    <w:div w:id="20906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3.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2.jpe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7.xml"/><Relationship Id="rId28" Type="http://schemas.microsoft.com/office/2011/relationships/commentsExtended" Target="commentsExtended.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www.anu.edu.au/BoZo/GenAlE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dfg.alaska.gov/sf/publications/" TargetMode="External"/><Relationship Id="rId27" Type="http://schemas.openxmlformats.org/officeDocument/2006/relationships/comments" Target="comments.xml"/><Relationship Id="rId30" Type="http://schemas.openxmlformats.org/officeDocument/2006/relationships/hyperlink" Target="http://phage.sdsu.edu/~jensen/" TargetMode="External"/><Relationship Id="rId35"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cclellan\AppData\Roaming\Microsoft\Templates\CFSF1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2B59F1-C3BF-4AD0-9144-EA0FB8E028AF}">
  <ds:schemaRefs>
    <ds:schemaRef ds:uri="http://schemas.openxmlformats.org/officeDocument/2006/bibliography"/>
  </ds:schemaRefs>
</ds:datastoreItem>
</file>

<file path=customXml/itemProps2.xml><?xml version="1.0" encoding="utf-8"?>
<ds:datastoreItem xmlns:ds="http://schemas.openxmlformats.org/officeDocument/2006/customXml" ds:itemID="{F179C743-05CC-49E9-9872-49ADBA21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CFSF1columntemplate</Template>
  <TotalTime>546</TotalTime>
  <Pages>20</Pages>
  <Words>4436</Words>
  <Characters>25288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29665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Wuttig</dc:creator>
  <cp:lastModifiedBy>Olson, Andrew P (DFG)</cp:lastModifiedBy>
  <cp:revision>5</cp:revision>
  <cp:lastPrinted>2012-09-04T21:47:00Z</cp:lastPrinted>
  <dcterms:created xsi:type="dcterms:W3CDTF">2018-11-28T18:08:00Z</dcterms:created>
  <dcterms:modified xsi:type="dcterms:W3CDTF">2018-11-30T22:25:00Z</dcterms:modified>
</cp:coreProperties>
</file>