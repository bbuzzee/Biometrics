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B8" w:rsidRDefault="00E549B8" w:rsidP="004903F1">
      <w:pPr>
        <w:pStyle w:val="Cover-PublSeries"/>
      </w:pPr>
      <w:r>
        <w:t>F</w:t>
      </w:r>
      <w:r w:rsidR="0050346C">
        <w:t>ishery Data Series No. XX-</w:t>
      </w:r>
      <w:r w:rsidR="003C3725">
        <w:t>YY</w:t>
      </w:r>
    </w:p>
    <w:p w:rsidR="00E549B8" w:rsidRDefault="00E549B8">
      <w:pPr>
        <w:pStyle w:val="Cover-ReptTitle"/>
      </w:pPr>
      <w:r>
        <w:t>Upper Cook Inlet Per</w:t>
      </w:r>
      <w:r w:rsidR="0050346C">
        <w:t>sonal Use Salmon Fisheries, 200</w:t>
      </w:r>
      <w:r w:rsidR="00B17A76">
        <w:t>7</w:t>
      </w:r>
      <w:r w:rsidR="0050346C">
        <w:t>-</w:t>
      </w:r>
      <w:r w:rsidR="00AF7FA2">
        <w:t xml:space="preserve"> </w:t>
      </w:r>
      <w:r w:rsidR="0050346C">
        <w:t>200</w:t>
      </w:r>
      <w:r w:rsidR="00B17A76">
        <w:t>9</w:t>
      </w:r>
    </w:p>
    <w:p w:rsidR="00E549B8" w:rsidRDefault="00E549B8">
      <w:pPr>
        <w:pStyle w:val="Cover-ByAuthors"/>
      </w:pPr>
      <w:r>
        <w:t>by</w:t>
      </w:r>
      <w:r>
        <w:br/>
      </w:r>
      <w:r w:rsidR="0050346C">
        <w:t xml:space="preserve">Kristine </w:t>
      </w:r>
      <w:r w:rsidR="006B1CE9">
        <w:t xml:space="preserve">J. </w:t>
      </w:r>
      <w:r w:rsidR="0050346C">
        <w:t>Dunker</w:t>
      </w:r>
    </w:p>
    <w:p w:rsidR="00E549B8" w:rsidRDefault="00B17A76">
      <w:pPr>
        <w:pStyle w:val="Cover-PublDate"/>
        <w:framePr w:wrap="around"/>
      </w:pPr>
      <w:r>
        <w:t xml:space="preserve">May </w:t>
      </w:r>
      <w:r w:rsidR="0050346C">
        <w:t>20</w:t>
      </w:r>
      <w:r>
        <w:t>10</w:t>
      </w:r>
    </w:p>
    <w:p w:rsidR="00E549B8" w:rsidRDefault="00E549B8">
      <w:pPr>
        <w:pStyle w:val="Cover-DeptDiv"/>
        <w:framePr w:wrap="around"/>
      </w:pPr>
      <w:r>
        <w:t>Alaska Department of Fish and Game</w:t>
      </w:r>
      <w:r>
        <w:tab/>
        <w:t>Divisions of Sport Fish and Commercial Fisheries</w:t>
      </w:r>
    </w:p>
    <w:p w:rsidR="00E549B8" w:rsidRDefault="00410329">
      <w:pPr>
        <w:pStyle w:val="Cover-Logo"/>
        <w:framePr w:wrap="around"/>
      </w:pPr>
      <w:r>
        <w:pict>
          <v:shape id="_x0000_i1025" type="#_x0000_t75" style="width:152.6pt;height:149.35pt" fillcolor="window">
            <v:imagedata r:id="rId8" o:title=""/>
          </v:shape>
        </w:pict>
      </w:r>
    </w:p>
    <w:p w:rsidR="00E549B8" w:rsidRDefault="00E549B8">
      <w:pPr>
        <w:pStyle w:val="Footer"/>
        <w:tabs>
          <w:tab w:val="clear" w:pos="4320"/>
          <w:tab w:val="clear" w:pos="8640"/>
        </w:tabs>
        <w:sectPr w:rsidR="00E549B8" w:rsidSect="004903F1">
          <w:headerReference w:type="even" r:id="rId9"/>
          <w:footerReference w:type="default" r:id="rId10"/>
          <w:type w:val="continuous"/>
          <w:pgSz w:w="12240" w:h="15840" w:code="1"/>
          <w:pgMar w:top="1440" w:right="1440" w:bottom="1440" w:left="1440" w:header="720" w:footer="720" w:gutter="0"/>
          <w:pgNumType w:start="1"/>
          <w:cols w:space="720"/>
        </w:sectPr>
      </w:pPr>
    </w:p>
    <w:p w:rsidR="00E549B8" w:rsidRDefault="00E549B8">
      <w:pPr>
        <w:pStyle w:val="SymbolsandAbbrevTitle"/>
        <w:spacing w:after="60"/>
      </w:pPr>
      <w:r>
        <w:lastRenderedPageBreak/>
        <w:t>Symbols and Abbreviations</w:t>
      </w:r>
    </w:p>
    <w:p w:rsidR="00E549B8" w:rsidRDefault="00E549B8">
      <w:pPr>
        <w:pStyle w:val="Abstract"/>
      </w:pPr>
      <w:r>
        <w:t>The following symbols and abbreviations, and others approved for the Système International d'Unités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E549B8" w:rsidRDefault="00E549B8">
      <w:pPr>
        <w:pStyle w:val="Keywords0"/>
        <w:sectPr w:rsidR="00E549B8">
          <w:footerReference w:type="default" r:id="rId11"/>
          <w:headerReference w:type="first" r:id="rId12"/>
          <w:pgSz w:w="12240" w:h="15840" w:code="1"/>
          <w:pgMar w:top="1440" w:right="1440" w:bottom="1440" w:left="1440" w:header="720" w:footer="547" w:gutter="0"/>
          <w:pgNumType w:fmt="lowerRoman" w:start="1"/>
          <w:cols w:space="720"/>
          <w:formProt w:val="0"/>
        </w:sectPr>
      </w:pPr>
    </w:p>
    <w:p w:rsidR="00E549B8" w:rsidRDefault="00E549B8">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E549B8" w:rsidRDefault="00E549B8">
      <w:pPr>
        <w:pStyle w:val="TableRow"/>
        <w:tabs>
          <w:tab w:val="left" w:pos="2448"/>
          <w:tab w:val="left" w:pos="2988"/>
        </w:tabs>
        <w:spacing w:line="180" w:lineRule="exact"/>
        <w:ind w:right="-240"/>
        <w:jc w:val="left"/>
        <w:rPr>
          <w:sz w:val="16"/>
        </w:rPr>
      </w:pPr>
      <w:r>
        <w:rPr>
          <w:sz w:val="16"/>
        </w:rPr>
        <w:t>centimeter</w:t>
      </w:r>
      <w:r>
        <w:rPr>
          <w:sz w:val="16"/>
        </w:rPr>
        <w:tab/>
        <w:t>cm</w:t>
      </w:r>
    </w:p>
    <w:p w:rsidR="00E549B8" w:rsidRDefault="00E549B8">
      <w:pPr>
        <w:pStyle w:val="TableRow"/>
        <w:tabs>
          <w:tab w:val="left" w:pos="2448"/>
          <w:tab w:val="left" w:pos="2988"/>
        </w:tabs>
        <w:spacing w:line="180" w:lineRule="exact"/>
        <w:jc w:val="left"/>
        <w:rPr>
          <w:sz w:val="16"/>
        </w:rPr>
      </w:pPr>
      <w:r>
        <w:rPr>
          <w:sz w:val="16"/>
        </w:rPr>
        <w:t xml:space="preserve">deciliter </w:t>
      </w:r>
      <w:r>
        <w:rPr>
          <w:sz w:val="16"/>
        </w:rPr>
        <w:tab/>
        <w:t>dL</w:t>
      </w:r>
    </w:p>
    <w:p w:rsidR="00E549B8" w:rsidRDefault="00E549B8">
      <w:pPr>
        <w:pStyle w:val="TableRow"/>
        <w:tabs>
          <w:tab w:val="left" w:pos="2448"/>
          <w:tab w:val="left" w:pos="2988"/>
        </w:tabs>
        <w:spacing w:line="180" w:lineRule="exact"/>
        <w:jc w:val="left"/>
        <w:rPr>
          <w:sz w:val="16"/>
        </w:rPr>
      </w:pPr>
      <w:r>
        <w:rPr>
          <w:sz w:val="16"/>
        </w:rPr>
        <w:t xml:space="preserve">gram </w:t>
      </w:r>
      <w:r>
        <w:rPr>
          <w:sz w:val="16"/>
        </w:rPr>
        <w:tab/>
        <w:t>g</w:t>
      </w:r>
    </w:p>
    <w:p w:rsidR="00E549B8" w:rsidRDefault="00E549B8">
      <w:pPr>
        <w:pStyle w:val="TableRow"/>
        <w:tabs>
          <w:tab w:val="left" w:pos="2448"/>
          <w:tab w:val="left" w:pos="2988"/>
        </w:tabs>
        <w:spacing w:line="180" w:lineRule="exact"/>
        <w:jc w:val="left"/>
        <w:rPr>
          <w:sz w:val="16"/>
        </w:rPr>
      </w:pPr>
      <w:r>
        <w:rPr>
          <w:sz w:val="16"/>
        </w:rPr>
        <w:t>hectare</w:t>
      </w:r>
      <w:r>
        <w:rPr>
          <w:sz w:val="16"/>
        </w:rPr>
        <w:tab/>
        <w:t>ha</w:t>
      </w:r>
    </w:p>
    <w:p w:rsidR="00E549B8" w:rsidRDefault="00E549B8">
      <w:pPr>
        <w:pStyle w:val="TableRow"/>
        <w:tabs>
          <w:tab w:val="left" w:pos="2448"/>
          <w:tab w:val="left" w:pos="2988"/>
        </w:tabs>
        <w:spacing w:line="180" w:lineRule="exact"/>
        <w:jc w:val="left"/>
        <w:rPr>
          <w:sz w:val="16"/>
        </w:rPr>
      </w:pPr>
      <w:r>
        <w:rPr>
          <w:sz w:val="16"/>
        </w:rPr>
        <w:t>kilogram</w:t>
      </w:r>
      <w:r>
        <w:rPr>
          <w:sz w:val="16"/>
        </w:rPr>
        <w:tab/>
        <w:t>kg</w:t>
      </w:r>
    </w:p>
    <w:p w:rsidR="00E549B8" w:rsidRDefault="00E549B8">
      <w:pPr>
        <w:pStyle w:val="TableRow"/>
        <w:tabs>
          <w:tab w:val="left" w:pos="2448"/>
          <w:tab w:val="left" w:pos="2988"/>
        </w:tabs>
        <w:spacing w:line="180" w:lineRule="exact"/>
        <w:jc w:val="left"/>
        <w:rPr>
          <w:sz w:val="16"/>
        </w:rPr>
      </w:pPr>
      <w:r>
        <w:rPr>
          <w:sz w:val="16"/>
        </w:rPr>
        <w:t>kilometer</w:t>
      </w:r>
      <w:r>
        <w:rPr>
          <w:sz w:val="16"/>
        </w:rPr>
        <w:tab/>
        <w:t>km</w:t>
      </w:r>
    </w:p>
    <w:p w:rsidR="00E549B8" w:rsidRDefault="00E549B8">
      <w:pPr>
        <w:pStyle w:val="TableRow"/>
        <w:tabs>
          <w:tab w:val="left" w:pos="2448"/>
          <w:tab w:val="left" w:pos="2988"/>
        </w:tabs>
        <w:spacing w:line="180" w:lineRule="exact"/>
        <w:jc w:val="left"/>
        <w:rPr>
          <w:sz w:val="16"/>
        </w:rPr>
      </w:pPr>
      <w:r>
        <w:rPr>
          <w:sz w:val="16"/>
        </w:rPr>
        <w:t>liter</w:t>
      </w:r>
      <w:r>
        <w:rPr>
          <w:sz w:val="16"/>
        </w:rPr>
        <w:tab/>
        <w:t>L</w:t>
      </w:r>
      <w:r>
        <w:rPr>
          <w:vanish/>
          <w:sz w:val="16"/>
        </w:rPr>
        <w:t xml:space="preserve"> </w:t>
      </w:r>
    </w:p>
    <w:p w:rsidR="00E549B8" w:rsidRDefault="00E549B8">
      <w:pPr>
        <w:pStyle w:val="TableRow"/>
        <w:tabs>
          <w:tab w:val="left" w:pos="2448"/>
          <w:tab w:val="left" w:pos="2988"/>
        </w:tabs>
        <w:spacing w:line="180" w:lineRule="exact"/>
        <w:jc w:val="left"/>
        <w:rPr>
          <w:sz w:val="16"/>
        </w:rPr>
      </w:pPr>
      <w:r>
        <w:rPr>
          <w:sz w:val="16"/>
        </w:rPr>
        <w:t>meter</w:t>
      </w:r>
      <w:r>
        <w:rPr>
          <w:sz w:val="16"/>
        </w:rPr>
        <w:tab/>
        <w:t>m</w:t>
      </w:r>
    </w:p>
    <w:p w:rsidR="00E549B8" w:rsidRDefault="00E549B8">
      <w:pPr>
        <w:pStyle w:val="TableRow"/>
        <w:tabs>
          <w:tab w:val="left" w:pos="2448"/>
          <w:tab w:val="left" w:pos="2988"/>
        </w:tabs>
        <w:spacing w:line="180" w:lineRule="exact"/>
        <w:jc w:val="left"/>
        <w:rPr>
          <w:sz w:val="16"/>
        </w:rPr>
      </w:pPr>
      <w:r>
        <w:rPr>
          <w:sz w:val="16"/>
        </w:rPr>
        <w:t>milliliter</w:t>
      </w:r>
      <w:r>
        <w:rPr>
          <w:sz w:val="16"/>
        </w:rPr>
        <w:tab/>
        <w:t>mL</w:t>
      </w:r>
    </w:p>
    <w:p w:rsidR="00E549B8" w:rsidRDefault="00E549B8">
      <w:pPr>
        <w:pStyle w:val="TableRow"/>
        <w:tabs>
          <w:tab w:val="left" w:pos="2448"/>
          <w:tab w:val="left" w:pos="2988"/>
        </w:tabs>
        <w:spacing w:line="180" w:lineRule="exact"/>
        <w:jc w:val="left"/>
        <w:rPr>
          <w:sz w:val="16"/>
        </w:rPr>
      </w:pPr>
      <w:r>
        <w:rPr>
          <w:sz w:val="16"/>
        </w:rPr>
        <w:t>millimeter</w:t>
      </w:r>
      <w:r>
        <w:rPr>
          <w:sz w:val="16"/>
        </w:rPr>
        <w:tab/>
        <w:t>mm</w:t>
      </w:r>
    </w:p>
    <w:p w:rsidR="00E549B8" w:rsidRDefault="00E549B8">
      <w:pPr>
        <w:pStyle w:val="TableRow"/>
        <w:tabs>
          <w:tab w:val="left" w:pos="2448"/>
          <w:tab w:val="left" w:pos="2988"/>
        </w:tabs>
        <w:spacing w:line="180" w:lineRule="exact"/>
        <w:jc w:val="left"/>
        <w:rPr>
          <w:sz w:val="16"/>
        </w:rPr>
      </w:pPr>
      <w:r>
        <w:rPr>
          <w:sz w:val="16"/>
        </w:rPr>
        <w:tab/>
      </w:r>
    </w:p>
    <w:p w:rsidR="00E549B8" w:rsidRDefault="00E549B8">
      <w:pPr>
        <w:pStyle w:val="TableRow"/>
        <w:tabs>
          <w:tab w:val="left" w:pos="2448"/>
          <w:tab w:val="left" w:pos="2988"/>
        </w:tabs>
        <w:spacing w:line="180" w:lineRule="exact"/>
        <w:jc w:val="left"/>
        <w:rPr>
          <w:sz w:val="16"/>
        </w:rPr>
      </w:pPr>
      <w:r>
        <w:rPr>
          <w:b/>
          <w:sz w:val="16"/>
        </w:rPr>
        <w:t>Weights and measures (English)</w:t>
      </w:r>
      <w:r>
        <w:rPr>
          <w:sz w:val="16"/>
        </w:rPr>
        <w:tab/>
      </w:r>
    </w:p>
    <w:p w:rsidR="00E549B8" w:rsidRDefault="00E549B8">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rsidR="00E549B8" w:rsidRDefault="00E549B8">
      <w:pPr>
        <w:pStyle w:val="TableRow"/>
        <w:tabs>
          <w:tab w:val="left" w:pos="2448"/>
          <w:tab w:val="left" w:pos="2988"/>
        </w:tabs>
        <w:spacing w:line="180" w:lineRule="exact"/>
        <w:jc w:val="left"/>
        <w:rPr>
          <w:sz w:val="16"/>
        </w:rPr>
      </w:pPr>
      <w:r>
        <w:rPr>
          <w:sz w:val="16"/>
        </w:rPr>
        <w:t>foot</w:t>
      </w:r>
      <w:r>
        <w:rPr>
          <w:sz w:val="16"/>
        </w:rPr>
        <w:tab/>
        <w:t>ft</w:t>
      </w:r>
    </w:p>
    <w:p w:rsidR="00E549B8" w:rsidRDefault="00E549B8">
      <w:pPr>
        <w:pStyle w:val="TableRow"/>
        <w:tabs>
          <w:tab w:val="left" w:pos="2448"/>
          <w:tab w:val="left" w:pos="2988"/>
        </w:tabs>
        <w:spacing w:line="180" w:lineRule="exact"/>
        <w:jc w:val="left"/>
        <w:rPr>
          <w:sz w:val="16"/>
        </w:rPr>
      </w:pPr>
      <w:r>
        <w:rPr>
          <w:sz w:val="16"/>
        </w:rPr>
        <w:t>gallon</w:t>
      </w:r>
      <w:r>
        <w:rPr>
          <w:sz w:val="16"/>
        </w:rPr>
        <w:tab/>
        <w:t>gal</w:t>
      </w:r>
    </w:p>
    <w:p w:rsidR="00E549B8" w:rsidRDefault="00E549B8">
      <w:pPr>
        <w:pStyle w:val="TableRow"/>
        <w:tabs>
          <w:tab w:val="left" w:pos="2448"/>
          <w:tab w:val="left" w:pos="2988"/>
        </w:tabs>
        <w:spacing w:line="180" w:lineRule="exact"/>
        <w:jc w:val="left"/>
        <w:rPr>
          <w:sz w:val="16"/>
        </w:rPr>
      </w:pPr>
      <w:r>
        <w:rPr>
          <w:sz w:val="16"/>
        </w:rPr>
        <w:t>inch</w:t>
      </w:r>
      <w:r>
        <w:rPr>
          <w:sz w:val="16"/>
        </w:rPr>
        <w:tab/>
        <w:t>in</w:t>
      </w:r>
    </w:p>
    <w:p w:rsidR="00E549B8" w:rsidRDefault="00E549B8">
      <w:pPr>
        <w:pStyle w:val="TableRow"/>
        <w:tabs>
          <w:tab w:val="left" w:pos="2448"/>
          <w:tab w:val="left" w:pos="2988"/>
        </w:tabs>
        <w:spacing w:line="180" w:lineRule="exact"/>
        <w:jc w:val="left"/>
        <w:rPr>
          <w:sz w:val="16"/>
        </w:rPr>
      </w:pPr>
      <w:r>
        <w:rPr>
          <w:sz w:val="16"/>
        </w:rPr>
        <w:t>mile</w:t>
      </w:r>
      <w:r>
        <w:rPr>
          <w:sz w:val="16"/>
        </w:rPr>
        <w:tab/>
        <w:t>mi</w:t>
      </w:r>
    </w:p>
    <w:p w:rsidR="00E549B8" w:rsidRDefault="00E549B8">
      <w:pPr>
        <w:pStyle w:val="TableRow"/>
        <w:tabs>
          <w:tab w:val="left" w:pos="2448"/>
          <w:tab w:val="left" w:pos="2988"/>
        </w:tabs>
        <w:spacing w:line="180" w:lineRule="exact"/>
        <w:jc w:val="left"/>
        <w:rPr>
          <w:sz w:val="16"/>
        </w:rPr>
      </w:pPr>
      <w:r>
        <w:rPr>
          <w:sz w:val="16"/>
        </w:rPr>
        <w:t>nautical mile</w:t>
      </w:r>
      <w:r>
        <w:rPr>
          <w:sz w:val="16"/>
        </w:rPr>
        <w:tab/>
        <w:t>nmi</w:t>
      </w:r>
    </w:p>
    <w:p w:rsidR="00E549B8" w:rsidRDefault="00E549B8">
      <w:pPr>
        <w:pStyle w:val="TableRow"/>
        <w:tabs>
          <w:tab w:val="left" w:pos="2448"/>
          <w:tab w:val="left" w:pos="2988"/>
        </w:tabs>
        <w:spacing w:line="180" w:lineRule="exact"/>
        <w:jc w:val="left"/>
        <w:rPr>
          <w:sz w:val="16"/>
        </w:rPr>
      </w:pPr>
      <w:r>
        <w:rPr>
          <w:sz w:val="16"/>
        </w:rPr>
        <w:t>ounce</w:t>
      </w:r>
      <w:r>
        <w:rPr>
          <w:sz w:val="16"/>
        </w:rPr>
        <w:tab/>
        <w:t>oz</w:t>
      </w:r>
    </w:p>
    <w:p w:rsidR="00E549B8" w:rsidRDefault="00E549B8">
      <w:pPr>
        <w:pStyle w:val="TableRow"/>
        <w:tabs>
          <w:tab w:val="left" w:pos="2448"/>
          <w:tab w:val="left" w:pos="2988"/>
        </w:tabs>
        <w:spacing w:line="180" w:lineRule="exact"/>
        <w:jc w:val="left"/>
        <w:rPr>
          <w:sz w:val="16"/>
        </w:rPr>
      </w:pPr>
      <w:r>
        <w:rPr>
          <w:sz w:val="16"/>
        </w:rPr>
        <w:t>pound</w:t>
      </w:r>
      <w:r>
        <w:rPr>
          <w:sz w:val="16"/>
        </w:rPr>
        <w:tab/>
        <w:t>lb</w:t>
      </w:r>
    </w:p>
    <w:p w:rsidR="00E549B8" w:rsidRDefault="00E549B8">
      <w:pPr>
        <w:pStyle w:val="TableRow"/>
        <w:tabs>
          <w:tab w:val="left" w:pos="2448"/>
          <w:tab w:val="left" w:pos="2988"/>
        </w:tabs>
        <w:spacing w:line="180" w:lineRule="exact"/>
        <w:jc w:val="left"/>
        <w:rPr>
          <w:sz w:val="16"/>
        </w:rPr>
      </w:pPr>
      <w:r>
        <w:rPr>
          <w:sz w:val="16"/>
        </w:rPr>
        <w:t>quart</w:t>
      </w:r>
      <w:r>
        <w:rPr>
          <w:sz w:val="16"/>
        </w:rPr>
        <w:tab/>
        <w:t>qt</w:t>
      </w:r>
    </w:p>
    <w:p w:rsidR="00E549B8" w:rsidRDefault="00E549B8">
      <w:pPr>
        <w:pStyle w:val="TableRow"/>
        <w:tabs>
          <w:tab w:val="left" w:pos="2448"/>
          <w:tab w:val="left" w:pos="2988"/>
        </w:tabs>
        <w:spacing w:line="180" w:lineRule="exact"/>
        <w:jc w:val="left"/>
        <w:rPr>
          <w:sz w:val="16"/>
        </w:rPr>
      </w:pPr>
      <w:r>
        <w:rPr>
          <w:sz w:val="16"/>
        </w:rPr>
        <w:t>yard</w:t>
      </w:r>
      <w:r>
        <w:rPr>
          <w:sz w:val="16"/>
        </w:rPr>
        <w:tab/>
        <w:t>yd</w:t>
      </w:r>
    </w:p>
    <w:p w:rsidR="00E549B8" w:rsidRDefault="00E549B8">
      <w:pPr>
        <w:pStyle w:val="TableRow"/>
        <w:tabs>
          <w:tab w:val="left" w:pos="2448"/>
          <w:tab w:val="left" w:pos="2988"/>
        </w:tabs>
        <w:spacing w:line="180" w:lineRule="exact"/>
        <w:jc w:val="left"/>
        <w:rPr>
          <w:sz w:val="16"/>
        </w:rPr>
      </w:pPr>
      <w:r>
        <w:rPr>
          <w:sz w:val="16"/>
        </w:rPr>
        <w:tab/>
      </w:r>
    </w:p>
    <w:p w:rsidR="00E549B8" w:rsidRDefault="00E549B8">
      <w:pPr>
        <w:pStyle w:val="TableRow"/>
        <w:tabs>
          <w:tab w:val="left" w:pos="2448"/>
          <w:tab w:val="left" w:pos="2988"/>
        </w:tabs>
        <w:spacing w:line="180" w:lineRule="exact"/>
        <w:jc w:val="left"/>
        <w:rPr>
          <w:sz w:val="16"/>
        </w:rPr>
      </w:pPr>
      <w:r>
        <w:rPr>
          <w:b/>
          <w:sz w:val="16"/>
        </w:rPr>
        <w:t>Time and temperature</w:t>
      </w:r>
      <w:r>
        <w:rPr>
          <w:sz w:val="16"/>
        </w:rPr>
        <w:tab/>
      </w:r>
    </w:p>
    <w:p w:rsidR="00E549B8" w:rsidRDefault="00E549B8">
      <w:pPr>
        <w:pStyle w:val="TableRow"/>
        <w:tabs>
          <w:tab w:val="left" w:pos="2448"/>
          <w:tab w:val="left" w:pos="2988"/>
        </w:tabs>
        <w:spacing w:line="180" w:lineRule="exact"/>
        <w:jc w:val="left"/>
        <w:rPr>
          <w:sz w:val="16"/>
        </w:rPr>
      </w:pPr>
      <w:r>
        <w:rPr>
          <w:sz w:val="16"/>
        </w:rPr>
        <w:t>day</w:t>
      </w:r>
      <w:r>
        <w:rPr>
          <w:sz w:val="16"/>
        </w:rPr>
        <w:tab/>
        <w:t>d</w:t>
      </w:r>
    </w:p>
    <w:p w:rsidR="00E549B8" w:rsidRDefault="00E549B8">
      <w:pPr>
        <w:pStyle w:val="TableRow"/>
        <w:tabs>
          <w:tab w:val="left" w:pos="2448"/>
          <w:tab w:val="left" w:pos="2988"/>
        </w:tabs>
        <w:spacing w:line="180" w:lineRule="exact"/>
        <w:jc w:val="left"/>
        <w:rPr>
          <w:sz w:val="16"/>
        </w:rPr>
      </w:pPr>
      <w:r>
        <w:rPr>
          <w:sz w:val="16"/>
        </w:rPr>
        <w:t>degrees Celsius</w:t>
      </w:r>
      <w:r>
        <w:rPr>
          <w:sz w:val="16"/>
        </w:rPr>
        <w:tab/>
        <w:t>°C</w:t>
      </w:r>
    </w:p>
    <w:p w:rsidR="00E549B8" w:rsidRDefault="00E549B8">
      <w:pPr>
        <w:pStyle w:val="TableRow"/>
        <w:tabs>
          <w:tab w:val="left" w:pos="2448"/>
          <w:tab w:val="left" w:pos="2988"/>
        </w:tabs>
        <w:spacing w:line="180" w:lineRule="exact"/>
        <w:jc w:val="left"/>
        <w:rPr>
          <w:sz w:val="16"/>
        </w:rPr>
      </w:pPr>
      <w:r>
        <w:rPr>
          <w:sz w:val="16"/>
        </w:rPr>
        <w:t>degrees Fahrenheit</w:t>
      </w:r>
      <w:r>
        <w:rPr>
          <w:sz w:val="16"/>
        </w:rPr>
        <w:tab/>
        <w:t>°F</w:t>
      </w:r>
    </w:p>
    <w:p w:rsidR="00E549B8" w:rsidRDefault="00E549B8">
      <w:pPr>
        <w:pStyle w:val="TableRow"/>
        <w:tabs>
          <w:tab w:val="left" w:pos="2448"/>
          <w:tab w:val="left" w:pos="2988"/>
        </w:tabs>
        <w:spacing w:line="180" w:lineRule="exact"/>
        <w:jc w:val="left"/>
        <w:rPr>
          <w:sz w:val="16"/>
        </w:rPr>
      </w:pPr>
      <w:r>
        <w:rPr>
          <w:sz w:val="16"/>
        </w:rPr>
        <w:t>degrees kelvin</w:t>
      </w:r>
      <w:r>
        <w:rPr>
          <w:sz w:val="16"/>
        </w:rPr>
        <w:tab/>
        <w:t>K</w:t>
      </w:r>
    </w:p>
    <w:p w:rsidR="00E549B8" w:rsidRDefault="00E549B8">
      <w:pPr>
        <w:pStyle w:val="TableRow"/>
        <w:tabs>
          <w:tab w:val="left" w:pos="2448"/>
          <w:tab w:val="left" w:pos="2988"/>
        </w:tabs>
        <w:spacing w:line="180" w:lineRule="exact"/>
        <w:jc w:val="left"/>
        <w:rPr>
          <w:sz w:val="16"/>
        </w:rPr>
      </w:pPr>
      <w:r>
        <w:rPr>
          <w:sz w:val="16"/>
        </w:rPr>
        <w:t xml:space="preserve">hour </w:t>
      </w:r>
      <w:r>
        <w:rPr>
          <w:sz w:val="16"/>
        </w:rPr>
        <w:tab/>
        <w:t>h</w:t>
      </w:r>
    </w:p>
    <w:p w:rsidR="00E549B8" w:rsidRDefault="00E549B8">
      <w:pPr>
        <w:pStyle w:val="TableRow"/>
        <w:tabs>
          <w:tab w:val="left" w:pos="2448"/>
          <w:tab w:val="left" w:pos="2988"/>
        </w:tabs>
        <w:spacing w:line="180" w:lineRule="exact"/>
        <w:jc w:val="left"/>
        <w:rPr>
          <w:sz w:val="16"/>
        </w:rPr>
      </w:pPr>
      <w:r>
        <w:rPr>
          <w:sz w:val="16"/>
        </w:rPr>
        <w:t>minute</w:t>
      </w:r>
      <w:r>
        <w:rPr>
          <w:sz w:val="16"/>
        </w:rPr>
        <w:tab/>
        <w:t>min</w:t>
      </w:r>
    </w:p>
    <w:p w:rsidR="00E549B8" w:rsidRDefault="00E549B8">
      <w:pPr>
        <w:pStyle w:val="TableRow"/>
        <w:tabs>
          <w:tab w:val="left" w:pos="2448"/>
          <w:tab w:val="left" w:pos="2988"/>
        </w:tabs>
        <w:spacing w:line="180" w:lineRule="exact"/>
        <w:jc w:val="left"/>
        <w:rPr>
          <w:sz w:val="16"/>
        </w:rPr>
      </w:pPr>
      <w:r>
        <w:rPr>
          <w:sz w:val="16"/>
        </w:rPr>
        <w:t>second</w:t>
      </w:r>
      <w:r>
        <w:rPr>
          <w:sz w:val="16"/>
        </w:rPr>
        <w:tab/>
        <w:t>s</w:t>
      </w:r>
    </w:p>
    <w:p w:rsidR="00E549B8" w:rsidRDefault="00E549B8">
      <w:pPr>
        <w:pStyle w:val="TableRow"/>
        <w:tabs>
          <w:tab w:val="left" w:pos="2448"/>
          <w:tab w:val="left" w:pos="2988"/>
        </w:tabs>
        <w:spacing w:line="180" w:lineRule="exact"/>
        <w:jc w:val="left"/>
        <w:rPr>
          <w:sz w:val="16"/>
        </w:rPr>
      </w:pPr>
      <w:r>
        <w:rPr>
          <w:sz w:val="16"/>
        </w:rPr>
        <w:tab/>
      </w:r>
    </w:p>
    <w:p w:rsidR="00E549B8" w:rsidRDefault="00E549B8">
      <w:pPr>
        <w:pStyle w:val="TableRow"/>
        <w:tabs>
          <w:tab w:val="left" w:pos="2448"/>
          <w:tab w:val="left" w:pos="2988"/>
        </w:tabs>
        <w:spacing w:line="180" w:lineRule="exact"/>
        <w:jc w:val="left"/>
        <w:rPr>
          <w:sz w:val="16"/>
        </w:rPr>
      </w:pPr>
      <w:r>
        <w:rPr>
          <w:b/>
          <w:sz w:val="16"/>
        </w:rPr>
        <w:t>Physics and chemistry</w:t>
      </w:r>
      <w:r>
        <w:rPr>
          <w:sz w:val="16"/>
        </w:rPr>
        <w:tab/>
      </w:r>
    </w:p>
    <w:p w:rsidR="00E549B8" w:rsidRDefault="00E549B8">
      <w:pPr>
        <w:pStyle w:val="TableRow"/>
        <w:tabs>
          <w:tab w:val="left" w:pos="2448"/>
          <w:tab w:val="left" w:pos="2988"/>
        </w:tabs>
        <w:spacing w:line="180" w:lineRule="exact"/>
        <w:jc w:val="left"/>
        <w:rPr>
          <w:sz w:val="16"/>
        </w:rPr>
      </w:pPr>
      <w:r>
        <w:rPr>
          <w:sz w:val="16"/>
        </w:rPr>
        <w:t>all atomic symbols</w:t>
      </w:r>
      <w:r>
        <w:rPr>
          <w:sz w:val="16"/>
        </w:rPr>
        <w:tab/>
      </w:r>
    </w:p>
    <w:p w:rsidR="00E549B8" w:rsidRDefault="00E549B8">
      <w:pPr>
        <w:pStyle w:val="TableRow"/>
        <w:tabs>
          <w:tab w:val="left" w:pos="2448"/>
          <w:tab w:val="left" w:pos="2988"/>
        </w:tabs>
        <w:spacing w:line="180" w:lineRule="exact"/>
        <w:jc w:val="left"/>
        <w:rPr>
          <w:sz w:val="16"/>
        </w:rPr>
      </w:pPr>
      <w:r>
        <w:rPr>
          <w:sz w:val="16"/>
        </w:rPr>
        <w:t>alternating current</w:t>
      </w:r>
      <w:r>
        <w:rPr>
          <w:sz w:val="16"/>
        </w:rPr>
        <w:tab/>
        <w:t>AC</w:t>
      </w:r>
    </w:p>
    <w:p w:rsidR="00E549B8" w:rsidRDefault="00E549B8">
      <w:pPr>
        <w:pStyle w:val="TableRow"/>
        <w:tabs>
          <w:tab w:val="left" w:pos="2448"/>
          <w:tab w:val="left" w:pos="2988"/>
        </w:tabs>
        <w:spacing w:line="180" w:lineRule="exact"/>
        <w:jc w:val="left"/>
        <w:rPr>
          <w:sz w:val="16"/>
        </w:rPr>
      </w:pPr>
      <w:r>
        <w:rPr>
          <w:sz w:val="16"/>
        </w:rPr>
        <w:t>ampere</w:t>
      </w:r>
      <w:r>
        <w:rPr>
          <w:sz w:val="16"/>
        </w:rPr>
        <w:tab/>
        <w:t>A</w:t>
      </w:r>
    </w:p>
    <w:p w:rsidR="00E549B8" w:rsidRDefault="00E549B8">
      <w:pPr>
        <w:pStyle w:val="TableRow"/>
        <w:tabs>
          <w:tab w:val="left" w:pos="2448"/>
          <w:tab w:val="left" w:pos="2988"/>
        </w:tabs>
        <w:spacing w:line="180" w:lineRule="exact"/>
        <w:jc w:val="left"/>
        <w:rPr>
          <w:sz w:val="16"/>
        </w:rPr>
      </w:pPr>
      <w:r>
        <w:rPr>
          <w:sz w:val="16"/>
        </w:rPr>
        <w:t>calorie</w:t>
      </w:r>
      <w:r>
        <w:rPr>
          <w:sz w:val="16"/>
        </w:rPr>
        <w:tab/>
        <w:t>cal</w:t>
      </w:r>
    </w:p>
    <w:p w:rsidR="00E549B8" w:rsidRDefault="00E549B8">
      <w:pPr>
        <w:pStyle w:val="TableRow"/>
        <w:tabs>
          <w:tab w:val="left" w:pos="2448"/>
          <w:tab w:val="left" w:pos="2988"/>
        </w:tabs>
        <w:spacing w:line="180" w:lineRule="exact"/>
        <w:jc w:val="left"/>
        <w:rPr>
          <w:sz w:val="16"/>
        </w:rPr>
      </w:pPr>
      <w:r>
        <w:rPr>
          <w:sz w:val="16"/>
        </w:rPr>
        <w:t>direct current</w:t>
      </w:r>
      <w:r>
        <w:rPr>
          <w:sz w:val="16"/>
        </w:rPr>
        <w:tab/>
        <w:t>DC</w:t>
      </w:r>
    </w:p>
    <w:p w:rsidR="00E549B8" w:rsidRDefault="00E549B8">
      <w:pPr>
        <w:pStyle w:val="TableRow"/>
        <w:tabs>
          <w:tab w:val="left" w:pos="2448"/>
          <w:tab w:val="left" w:pos="2988"/>
        </w:tabs>
        <w:spacing w:line="180" w:lineRule="exact"/>
        <w:jc w:val="left"/>
        <w:rPr>
          <w:sz w:val="16"/>
        </w:rPr>
      </w:pPr>
      <w:r>
        <w:rPr>
          <w:sz w:val="16"/>
        </w:rPr>
        <w:t>hertz</w:t>
      </w:r>
      <w:r>
        <w:rPr>
          <w:sz w:val="16"/>
        </w:rPr>
        <w:tab/>
        <w:t>Hz</w:t>
      </w:r>
    </w:p>
    <w:p w:rsidR="00E549B8" w:rsidRDefault="00E549B8">
      <w:pPr>
        <w:pStyle w:val="TableRow"/>
        <w:tabs>
          <w:tab w:val="left" w:pos="2448"/>
          <w:tab w:val="left" w:pos="2988"/>
        </w:tabs>
        <w:spacing w:line="180" w:lineRule="exact"/>
        <w:jc w:val="left"/>
        <w:rPr>
          <w:sz w:val="16"/>
        </w:rPr>
      </w:pPr>
      <w:r>
        <w:rPr>
          <w:sz w:val="16"/>
        </w:rPr>
        <w:t>horsepower</w:t>
      </w:r>
      <w:r>
        <w:rPr>
          <w:sz w:val="16"/>
        </w:rPr>
        <w:tab/>
        <w:t>hp</w:t>
      </w:r>
    </w:p>
    <w:p w:rsidR="00E549B8" w:rsidRDefault="00E549B8">
      <w:pPr>
        <w:pStyle w:val="TableRow"/>
        <w:tabs>
          <w:tab w:val="left" w:pos="2448"/>
          <w:tab w:val="left" w:pos="2988"/>
        </w:tabs>
        <w:spacing w:line="180" w:lineRule="exact"/>
        <w:jc w:val="left"/>
        <w:rPr>
          <w:sz w:val="16"/>
        </w:rPr>
      </w:pPr>
      <w:r>
        <w:rPr>
          <w:sz w:val="16"/>
        </w:rPr>
        <w:t>hydrogen ion activity</w:t>
      </w:r>
      <w:r>
        <w:rPr>
          <w:sz w:val="16"/>
        </w:rPr>
        <w:tab/>
        <w:t>pH</w:t>
      </w:r>
    </w:p>
    <w:p w:rsidR="00E549B8" w:rsidRDefault="00E549B8">
      <w:pPr>
        <w:pStyle w:val="TableRow"/>
        <w:tabs>
          <w:tab w:val="left" w:pos="2448"/>
          <w:tab w:val="left" w:pos="2988"/>
        </w:tabs>
        <w:spacing w:line="180" w:lineRule="exact"/>
        <w:jc w:val="left"/>
        <w:rPr>
          <w:sz w:val="16"/>
        </w:rPr>
      </w:pPr>
      <w:r>
        <w:rPr>
          <w:sz w:val="16"/>
        </w:rPr>
        <w:t xml:space="preserve">     (negative log of)</w:t>
      </w:r>
      <w:r>
        <w:rPr>
          <w:sz w:val="16"/>
        </w:rPr>
        <w:tab/>
      </w:r>
    </w:p>
    <w:p w:rsidR="00E549B8" w:rsidRDefault="00E549B8">
      <w:pPr>
        <w:pStyle w:val="TableRow"/>
        <w:tabs>
          <w:tab w:val="left" w:pos="2448"/>
          <w:tab w:val="left" w:pos="2988"/>
        </w:tabs>
        <w:spacing w:line="180" w:lineRule="exact"/>
        <w:jc w:val="left"/>
        <w:rPr>
          <w:sz w:val="16"/>
        </w:rPr>
      </w:pPr>
      <w:r>
        <w:rPr>
          <w:sz w:val="16"/>
        </w:rPr>
        <w:t>parts per million</w:t>
      </w:r>
      <w:r>
        <w:rPr>
          <w:sz w:val="16"/>
        </w:rPr>
        <w:tab/>
        <w:t>ppm</w:t>
      </w:r>
    </w:p>
    <w:p w:rsidR="00E549B8" w:rsidRDefault="00E549B8">
      <w:pPr>
        <w:pStyle w:val="TableRow"/>
        <w:tabs>
          <w:tab w:val="left" w:pos="2448"/>
          <w:tab w:val="left" w:pos="2988"/>
        </w:tabs>
        <w:spacing w:line="180" w:lineRule="exact"/>
        <w:jc w:val="left"/>
        <w:rPr>
          <w:sz w:val="16"/>
        </w:rPr>
      </w:pPr>
      <w:r>
        <w:rPr>
          <w:sz w:val="16"/>
        </w:rPr>
        <w:t>parts per thousand</w:t>
      </w:r>
      <w:r>
        <w:rPr>
          <w:sz w:val="16"/>
        </w:rPr>
        <w:tab/>
        <w:t>ppt,</w:t>
      </w:r>
    </w:p>
    <w:p w:rsidR="00E549B8" w:rsidRDefault="00E549B8">
      <w:pPr>
        <w:pStyle w:val="TableRow"/>
        <w:tabs>
          <w:tab w:val="left" w:pos="2448"/>
          <w:tab w:val="left" w:pos="2988"/>
        </w:tabs>
        <w:spacing w:line="180" w:lineRule="exact"/>
        <w:jc w:val="left"/>
        <w:rPr>
          <w:sz w:val="16"/>
        </w:rPr>
      </w:pPr>
      <w:r>
        <w:rPr>
          <w:sz w:val="16"/>
        </w:rPr>
        <w:tab/>
        <w:t xml:space="preserve"> ‰</w:t>
      </w:r>
    </w:p>
    <w:p w:rsidR="00E549B8" w:rsidRDefault="00E549B8">
      <w:pPr>
        <w:pStyle w:val="TableRow"/>
        <w:tabs>
          <w:tab w:val="left" w:pos="2448"/>
          <w:tab w:val="left" w:pos="2988"/>
        </w:tabs>
        <w:spacing w:line="180" w:lineRule="exact"/>
        <w:jc w:val="left"/>
        <w:rPr>
          <w:sz w:val="16"/>
        </w:rPr>
      </w:pPr>
      <w:r>
        <w:rPr>
          <w:sz w:val="16"/>
        </w:rPr>
        <w:t>volts</w:t>
      </w:r>
      <w:r>
        <w:rPr>
          <w:sz w:val="16"/>
        </w:rPr>
        <w:tab/>
        <w:t>V</w:t>
      </w:r>
    </w:p>
    <w:p w:rsidR="00E549B8" w:rsidRDefault="00E549B8">
      <w:pPr>
        <w:pStyle w:val="TableRow"/>
        <w:tabs>
          <w:tab w:val="left" w:pos="2448"/>
          <w:tab w:val="left" w:pos="2988"/>
        </w:tabs>
        <w:spacing w:line="180" w:lineRule="exact"/>
        <w:jc w:val="left"/>
        <w:rPr>
          <w:sz w:val="16"/>
        </w:rPr>
      </w:pPr>
      <w:r>
        <w:rPr>
          <w:sz w:val="16"/>
        </w:rPr>
        <w:t>watts</w:t>
      </w:r>
      <w:r>
        <w:rPr>
          <w:sz w:val="16"/>
        </w:rPr>
        <w:tab/>
        <w:t>W</w:t>
      </w:r>
    </w:p>
    <w:p w:rsidR="00E549B8" w:rsidRDefault="00E549B8">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E549B8" w:rsidRDefault="00E549B8">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State">
          <w:r>
            <w:rPr>
              <w:sz w:val="16"/>
            </w:rPr>
            <w:t>Alaska</w:t>
          </w:r>
        </w:smartTag>
      </w:smartTag>
      <w:r>
        <w:rPr>
          <w:sz w:val="16"/>
        </w:rPr>
        <w:t xml:space="preserve"> Administrative </w:t>
      </w:r>
    </w:p>
    <w:p w:rsidR="00E549B8" w:rsidRDefault="00E549B8">
      <w:pPr>
        <w:pStyle w:val="TableRow"/>
        <w:tabs>
          <w:tab w:val="left" w:pos="1728"/>
          <w:tab w:val="left" w:pos="3348"/>
        </w:tabs>
        <w:spacing w:line="180" w:lineRule="exact"/>
        <w:jc w:val="left"/>
        <w:rPr>
          <w:sz w:val="16"/>
        </w:rPr>
      </w:pPr>
      <w:r>
        <w:rPr>
          <w:sz w:val="16"/>
        </w:rPr>
        <w:t xml:space="preserve">    Code</w:t>
      </w:r>
      <w:r>
        <w:rPr>
          <w:sz w:val="16"/>
        </w:rPr>
        <w:tab/>
        <w:t>AAC</w:t>
      </w:r>
    </w:p>
    <w:p w:rsidR="00E549B8" w:rsidRDefault="00E549B8">
      <w:pPr>
        <w:pStyle w:val="TableRow"/>
        <w:tabs>
          <w:tab w:val="left" w:pos="1728"/>
          <w:tab w:val="left" w:pos="3348"/>
        </w:tabs>
        <w:spacing w:line="180" w:lineRule="exact"/>
        <w:jc w:val="left"/>
        <w:rPr>
          <w:sz w:val="16"/>
        </w:rPr>
      </w:pPr>
      <w:r>
        <w:rPr>
          <w:sz w:val="16"/>
        </w:rPr>
        <w:t xml:space="preserve">all commonly accepted </w:t>
      </w:r>
    </w:p>
    <w:p w:rsidR="00E549B8" w:rsidRDefault="00E549B8">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r>
        <w:rPr>
          <w:smallCaps/>
          <w:sz w:val="12"/>
        </w:rPr>
        <w:t>AM</w:t>
      </w:r>
      <w:r>
        <w:rPr>
          <w:sz w:val="16"/>
        </w:rPr>
        <w:t xml:space="preserve">,   </w:t>
      </w:r>
      <w:r>
        <w:rPr>
          <w:smallCaps/>
          <w:sz w:val="12"/>
        </w:rPr>
        <w:t>PM</w:t>
      </w:r>
      <w:r>
        <w:rPr>
          <w:sz w:val="16"/>
        </w:rPr>
        <w:t>, etc.</w:t>
      </w:r>
    </w:p>
    <w:p w:rsidR="00E549B8" w:rsidRDefault="00E549B8">
      <w:pPr>
        <w:pStyle w:val="TableRow"/>
        <w:tabs>
          <w:tab w:val="left" w:pos="1728"/>
          <w:tab w:val="left" w:pos="3348"/>
        </w:tabs>
        <w:spacing w:line="180" w:lineRule="exact"/>
        <w:jc w:val="left"/>
        <w:rPr>
          <w:sz w:val="16"/>
        </w:rPr>
      </w:pPr>
      <w:r>
        <w:rPr>
          <w:sz w:val="16"/>
        </w:rPr>
        <w:t xml:space="preserve">all commonly accepted </w:t>
      </w:r>
    </w:p>
    <w:p w:rsidR="00E549B8" w:rsidRDefault="00E549B8">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rsidR="00E549B8" w:rsidRPr="001B3C56" w:rsidRDefault="00E549B8">
      <w:pPr>
        <w:pStyle w:val="TableRow"/>
        <w:tabs>
          <w:tab w:val="left" w:pos="1728"/>
          <w:tab w:val="left" w:pos="3348"/>
        </w:tabs>
        <w:spacing w:line="180" w:lineRule="exact"/>
        <w:ind w:left="1725" w:hanging="1725"/>
        <w:jc w:val="left"/>
        <w:rPr>
          <w:sz w:val="16"/>
          <w:lang w:val="fr-FR"/>
        </w:rPr>
      </w:pPr>
      <w:r>
        <w:rPr>
          <w:sz w:val="16"/>
        </w:rPr>
        <w:tab/>
      </w:r>
      <w:r w:rsidRPr="001B3C56">
        <w:rPr>
          <w:sz w:val="16"/>
          <w:lang w:val="fr-FR"/>
        </w:rPr>
        <w:t>R.N., etc.</w:t>
      </w:r>
    </w:p>
    <w:p w:rsidR="00E549B8" w:rsidRPr="005B4D57" w:rsidRDefault="00E549B8">
      <w:pPr>
        <w:pStyle w:val="TableRow"/>
        <w:tabs>
          <w:tab w:val="left" w:pos="1728"/>
          <w:tab w:val="left" w:pos="3348"/>
        </w:tabs>
        <w:spacing w:line="180" w:lineRule="exact"/>
        <w:jc w:val="left"/>
        <w:rPr>
          <w:sz w:val="16"/>
          <w:lang w:val="fr-FR"/>
        </w:rPr>
      </w:pPr>
      <w:r w:rsidRPr="005B4D57">
        <w:rPr>
          <w:sz w:val="16"/>
          <w:lang w:val="fr-FR"/>
        </w:rPr>
        <w:t>at</w:t>
      </w:r>
      <w:r w:rsidRPr="005B4D57">
        <w:rPr>
          <w:sz w:val="16"/>
          <w:lang w:val="fr-FR"/>
        </w:rPr>
        <w:tab/>
        <w:t>@</w:t>
      </w:r>
    </w:p>
    <w:p w:rsidR="00E549B8" w:rsidRPr="005B4D57" w:rsidRDefault="00E549B8">
      <w:pPr>
        <w:pStyle w:val="TableRow"/>
        <w:tabs>
          <w:tab w:val="left" w:pos="1728"/>
          <w:tab w:val="left" w:pos="3348"/>
        </w:tabs>
        <w:spacing w:line="180" w:lineRule="exact"/>
        <w:jc w:val="left"/>
        <w:rPr>
          <w:sz w:val="16"/>
          <w:lang w:val="fr-FR"/>
        </w:rPr>
      </w:pPr>
      <w:r w:rsidRPr="005B4D57">
        <w:rPr>
          <w:sz w:val="16"/>
          <w:lang w:val="fr-FR"/>
        </w:rPr>
        <w:t>compass directions:</w:t>
      </w:r>
      <w:r w:rsidRPr="005B4D57">
        <w:rPr>
          <w:sz w:val="16"/>
          <w:lang w:val="fr-FR"/>
        </w:rPr>
        <w:tab/>
      </w:r>
    </w:p>
    <w:p w:rsidR="00E549B8" w:rsidRDefault="00E549B8">
      <w:pPr>
        <w:pStyle w:val="TableRow"/>
        <w:tabs>
          <w:tab w:val="left" w:pos="1728"/>
          <w:tab w:val="left" w:pos="3348"/>
        </w:tabs>
        <w:spacing w:line="180" w:lineRule="exact"/>
        <w:ind w:left="432"/>
        <w:jc w:val="left"/>
        <w:rPr>
          <w:sz w:val="16"/>
        </w:rPr>
      </w:pPr>
      <w:r>
        <w:rPr>
          <w:sz w:val="16"/>
        </w:rPr>
        <w:t>east</w:t>
      </w:r>
      <w:r>
        <w:rPr>
          <w:sz w:val="16"/>
        </w:rPr>
        <w:tab/>
        <w:t>E</w:t>
      </w:r>
    </w:p>
    <w:p w:rsidR="00E549B8" w:rsidRDefault="00E549B8">
      <w:pPr>
        <w:pStyle w:val="TableRow"/>
        <w:tabs>
          <w:tab w:val="left" w:pos="1728"/>
          <w:tab w:val="left" w:pos="3348"/>
        </w:tabs>
        <w:spacing w:line="180" w:lineRule="exact"/>
        <w:ind w:left="432"/>
        <w:jc w:val="left"/>
        <w:rPr>
          <w:sz w:val="16"/>
        </w:rPr>
      </w:pPr>
      <w:r>
        <w:rPr>
          <w:sz w:val="16"/>
        </w:rPr>
        <w:t>north</w:t>
      </w:r>
      <w:r>
        <w:rPr>
          <w:sz w:val="16"/>
        </w:rPr>
        <w:tab/>
        <w:t>N</w:t>
      </w:r>
    </w:p>
    <w:p w:rsidR="00E549B8" w:rsidRDefault="00E549B8">
      <w:pPr>
        <w:pStyle w:val="TableRow"/>
        <w:tabs>
          <w:tab w:val="left" w:pos="1728"/>
          <w:tab w:val="left" w:pos="3348"/>
        </w:tabs>
        <w:spacing w:line="180" w:lineRule="exact"/>
        <w:ind w:left="432"/>
        <w:jc w:val="left"/>
        <w:rPr>
          <w:sz w:val="16"/>
        </w:rPr>
      </w:pPr>
      <w:r>
        <w:rPr>
          <w:sz w:val="16"/>
        </w:rPr>
        <w:t>south</w:t>
      </w:r>
      <w:r>
        <w:rPr>
          <w:sz w:val="16"/>
        </w:rPr>
        <w:tab/>
        <w:t>S</w:t>
      </w:r>
    </w:p>
    <w:p w:rsidR="00E549B8" w:rsidRDefault="00E549B8">
      <w:pPr>
        <w:pStyle w:val="TableRow"/>
        <w:tabs>
          <w:tab w:val="left" w:pos="1728"/>
          <w:tab w:val="left" w:pos="3348"/>
        </w:tabs>
        <w:spacing w:line="180" w:lineRule="exact"/>
        <w:ind w:left="432"/>
        <w:jc w:val="left"/>
        <w:rPr>
          <w:sz w:val="16"/>
        </w:rPr>
      </w:pPr>
      <w:r>
        <w:rPr>
          <w:sz w:val="16"/>
        </w:rPr>
        <w:t>west</w:t>
      </w:r>
      <w:r>
        <w:rPr>
          <w:sz w:val="16"/>
        </w:rPr>
        <w:tab/>
        <w:t>W</w:t>
      </w:r>
    </w:p>
    <w:p w:rsidR="00E549B8" w:rsidRDefault="00E549B8">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rsidR="00E549B8" w:rsidRDefault="00E549B8">
      <w:pPr>
        <w:pStyle w:val="TableRow"/>
        <w:tabs>
          <w:tab w:val="left" w:pos="1728"/>
          <w:tab w:val="left" w:pos="3348"/>
        </w:tabs>
        <w:spacing w:line="180" w:lineRule="exact"/>
        <w:jc w:val="left"/>
        <w:rPr>
          <w:sz w:val="16"/>
        </w:rPr>
      </w:pPr>
      <w:r>
        <w:rPr>
          <w:sz w:val="16"/>
        </w:rPr>
        <w:t>corporate suffixes:</w:t>
      </w:r>
      <w:r>
        <w:rPr>
          <w:sz w:val="16"/>
        </w:rPr>
        <w:tab/>
      </w:r>
    </w:p>
    <w:p w:rsidR="00E549B8" w:rsidRDefault="00E549B8">
      <w:pPr>
        <w:pStyle w:val="TableRow"/>
        <w:tabs>
          <w:tab w:val="left" w:pos="1728"/>
          <w:tab w:val="left" w:pos="3348"/>
        </w:tabs>
        <w:spacing w:line="180" w:lineRule="exact"/>
        <w:ind w:left="432"/>
        <w:jc w:val="left"/>
        <w:rPr>
          <w:sz w:val="16"/>
        </w:rPr>
      </w:pPr>
      <w:r>
        <w:rPr>
          <w:sz w:val="16"/>
        </w:rPr>
        <w:t>Company</w:t>
      </w:r>
      <w:r>
        <w:rPr>
          <w:sz w:val="16"/>
        </w:rPr>
        <w:tab/>
        <w:t>Co.</w:t>
      </w:r>
    </w:p>
    <w:p w:rsidR="00E549B8" w:rsidRDefault="00E549B8">
      <w:pPr>
        <w:pStyle w:val="TableRow"/>
        <w:tabs>
          <w:tab w:val="left" w:pos="1728"/>
          <w:tab w:val="left" w:pos="3348"/>
        </w:tabs>
        <w:spacing w:line="180" w:lineRule="exact"/>
        <w:ind w:left="432"/>
        <w:jc w:val="left"/>
        <w:rPr>
          <w:sz w:val="16"/>
        </w:rPr>
      </w:pPr>
      <w:r>
        <w:rPr>
          <w:sz w:val="16"/>
        </w:rPr>
        <w:t>Corporation</w:t>
      </w:r>
      <w:r>
        <w:rPr>
          <w:sz w:val="16"/>
        </w:rPr>
        <w:tab/>
        <w:t>Corp.</w:t>
      </w:r>
    </w:p>
    <w:p w:rsidR="00E549B8" w:rsidRDefault="00E549B8">
      <w:pPr>
        <w:pStyle w:val="TableRow"/>
        <w:tabs>
          <w:tab w:val="left" w:pos="1728"/>
          <w:tab w:val="left" w:pos="3348"/>
        </w:tabs>
        <w:spacing w:line="180" w:lineRule="exact"/>
        <w:ind w:left="432"/>
        <w:jc w:val="left"/>
        <w:rPr>
          <w:sz w:val="16"/>
        </w:rPr>
      </w:pPr>
      <w:r>
        <w:rPr>
          <w:sz w:val="16"/>
        </w:rPr>
        <w:t>Incorporated</w:t>
      </w:r>
      <w:r>
        <w:rPr>
          <w:sz w:val="16"/>
        </w:rPr>
        <w:tab/>
        <w:t>Inc.</w:t>
      </w:r>
    </w:p>
    <w:p w:rsidR="00E549B8" w:rsidRDefault="00E549B8">
      <w:pPr>
        <w:pStyle w:val="TableRow"/>
        <w:tabs>
          <w:tab w:val="left" w:pos="1728"/>
          <w:tab w:val="left" w:pos="3348"/>
        </w:tabs>
        <w:spacing w:line="180" w:lineRule="exact"/>
        <w:ind w:left="432"/>
        <w:jc w:val="left"/>
        <w:rPr>
          <w:sz w:val="16"/>
        </w:rPr>
      </w:pPr>
      <w:r>
        <w:rPr>
          <w:sz w:val="16"/>
        </w:rPr>
        <w:t>Limited</w:t>
      </w:r>
      <w:r>
        <w:rPr>
          <w:sz w:val="16"/>
        </w:rPr>
        <w:tab/>
        <w:t>Ltd.</w:t>
      </w:r>
    </w:p>
    <w:p w:rsidR="00E549B8" w:rsidRDefault="00E549B8">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City">
          <w:r>
            <w:rPr>
              <w:sz w:val="16"/>
            </w:rPr>
            <w:t>District of Columbia</w:t>
          </w:r>
        </w:smartTag>
        <w:r>
          <w:rPr>
            <w:sz w:val="16"/>
          </w:rPr>
          <w:tab/>
        </w:r>
        <w:smartTag w:uri="urn:schemas-microsoft-com:office:smarttags" w:element="State">
          <w:r>
            <w:rPr>
              <w:sz w:val="16"/>
            </w:rPr>
            <w:t>D.C.</w:t>
          </w:r>
        </w:smartTag>
      </w:smartTag>
    </w:p>
    <w:p w:rsidR="00E549B8" w:rsidRDefault="00E549B8">
      <w:pPr>
        <w:pStyle w:val="TableRow"/>
        <w:tabs>
          <w:tab w:val="left" w:pos="1728"/>
          <w:tab w:val="left" w:pos="3348"/>
        </w:tabs>
        <w:spacing w:line="180" w:lineRule="exact"/>
        <w:jc w:val="left"/>
        <w:rPr>
          <w:sz w:val="16"/>
        </w:rPr>
      </w:pPr>
      <w:r>
        <w:rPr>
          <w:sz w:val="16"/>
        </w:rPr>
        <w:t xml:space="preserve">et alii (and others) </w:t>
      </w:r>
      <w:r>
        <w:rPr>
          <w:sz w:val="16"/>
        </w:rPr>
        <w:tab/>
        <w:t>et al.</w:t>
      </w:r>
    </w:p>
    <w:p w:rsidR="00E549B8" w:rsidRDefault="00E549B8">
      <w:pPr>
        <w:pStyle w:val="TableRow"/>
        <w:tabs>
          <w:tab w:val="left" w:pos="1728"/>
          <w:tab w:val="left" w:pos="3348"/>
        </w:tabs>
        <w:spacing w:line="180" w:lineRule="exact"/>
        <w:jc w:val="left"/>
        <w:rPr>
          <w:sz w:val="16"/>
        </w:rPr>
      </w:pPr>
      <w:r>
        <w:rPr>
          <w:sz w:val="16"/>
        </w:rPr>
        <w:t>et cetera (and so forth)</w:t>
      </w:r>
      <w:r>
        <w:rPr>
          <w:sz w:val="16"/>
        </w:rPr>
        <w:tab/>
        <w:t>etc.</w:t>
      </w:r>
    </w:p>
    <w:p w:rsidR="00E549B8" w:rsidRDefault="00E549B8">
      <w:pPr>
        <w:pStyle w:val="TableRow"/>
        <w:tabs>
          <w:tab w:val="left" w:pos="1728"/>
          <w:tab w:val="left" w:pos="3348"/>
        </w:tabs>
        <w:spacing w:line="180" w:lineRule="exact"/>
        <w:jc w:val="left"/>
        <w:rPr>
          <w:sz w:val="16"/>
        </w:rPr>
      </w:pPr>
      <w:r>
        <w:rPr>
          <w:sz w:val="16"/>
        </w:rPr>
        <w:t xml:space="preserve">exempli gratia </w:t>
      </w:r>
    </w:p>
    <w:p w:rsidR="00E549B8" w:rsidRDefault="00E549B8">
      <w:pPr>
        <w:pStyle w:val="TableRow"/>
        <w:tabs>
          <w:tab w:val="left" w:pos="1728"/>
          <w:tab w:val="left" w:pos="3348"/>
        </w:tabs>
        <w:spacing w:line="180" w:lineRule="exact"/>
        <w:jc w:val="left"/>
        <w:rPr>
          <w:sz w:val="16"/>
        </w:rPr>
      </w:pPr>
      <w:r>
        <w:rPr>
          <w:sz w:val="16"/>
        </w:rPr>
        <w:t xml:space="preserve">    (for example)</w:t>
      </w:r>
      <w:r>
        <w:rPr>
          <w:sz w:val="16"/>
        </w:rPr>
        <w:tab/>
        <w:t>e.g.</w:t>
      </w:r>
    </w:p>
    <w:p w:rsidR="00E549B8" w:rsidRDefault="00E549B8">
      <w:pPr>
        <w:pStyle w:val="TableRow"/>
        <w:tabs>
          <w:tab w:val="left" w:pos="1728"/>
          <w:tab w:val="left" w:pos="3348"/>
        </w:tabs>
        <w:spacing w:line="180" w:lineRule="exact"/>
        <w:jc w:val="left"/>
        <w:rPr>
          <w:sz w:val="16"/>
        </w:rPr>
      </w:pPr>
      <w:r>
        <w:rPr>
          <w:sz w:val="16"/>
        </w:rPr>
        <w:t xml:space="preserve">Federal Information </w:t>
      </w:r>
    </w:p>
    <w:p w:rsidR="00E549B8" w:rsidRDefault="00E549B8">
      <w:pPr>
        <w:pStyle w:val="TableRow"/>
        <w:tabs>
          <w:tab w:val="left" w:pos="1728"/>
          <w:tab w:val="left" w:pos="3348"/>
        </w:tabs>
        <w:spacing w:line="180" w:lineRule="exact"/>
        <w:jc w:val="left"/>
        <w:rPr>
          <w:sz w:val="16"/>
        </w:rPr>
      </w:pPr>
      <w:r>
        <w:rPr>
          <w:sz w:val="16"/>
        </w:rPr>
        <w:t xml:space="preserve">    Code</w:t>
      </w:r>
      <w:r>
        <w:rPr>
          <w:sz w:val="16"/>
        </w:rPr>
        <w:tab/>
        <w:t>FIC</w:t>
      </w:r>
    </w:p>
    <w:p w:rsidR="00E549B8" w:rsidRDefault="00E549B8">
      <w:pPr>
        <w:pStyle w:val="TableRow"/>
        <w:tabs>
          <w:tab w:val="left" w:pos="1728"/>
          <w:tab w:val="left" w:pos="3348"/>
        </w:tabs>
        <w:spacing w:line="180" w:lineRule="exact"/>
        <w:jc w:val="left"/>
        <w:rPr>
          <w:sz w:val="16"/>
        </w:rPr>
      </w:pPr>
      <w:r>
        <w:rPr>
          <w:sz w:val="16"/>
        </w:rPr>
        <w:t>id est (that is)</w:t>
      </w:r>
      <w:r>
        <w:rPr>
          <w:sz w:val="16"/>
        </w:rPr>
        <w:tab/>
        <w:t>i.e.</w:t>
      </w:r>
    </w:p>
    <w:p w:rsidR="00E549B8" w:rsidRDefault="00E549B8">
      <w:pPr>
        <w:pStyle w:val="TableRow"/>
        <w:tabs>
          <w:tab w:val="left" w:pos="1728"/>
          <w:tab w:val="left" w:pos="3348"/>
        </w:tabs>
        <w:spacing w:line="180" w:lineRule="exact"/>
        <w:jc w:val="left"/>
        <w:rPr>
          <w:sz w:val="16"/>
        </w:rPr>
      </w:pPr>
      <w:r>
        <w:rPr>
          <w:sz w:val="16"/>
        </w:rPr>
        <w:t>latitude or longitude</w:t>
      </w:r>
      <w:r>
        <w:rPr>
          <w:sz w:val="16"/>
        </w:rPr>
        <w:tab/>
        <w:t>lat. or long.</w:t>
      </w:r>
    </w:p>
    <w:p w:rsidR="00E549B8" w:rsidRDefault="00E549B8">
      <w:pPr>
        <w:pStyle w:val="TableRow"/>
        <w:tabs>
          <w:tab w:val="left" w:pos="1728"/>
          <w:tab w:val="left" w:pos="3348"/>
        </w:tabs>
        <w:spacing w:line="180" w:lineRule="exact"/>
        <w:jc w:val="left"/>
        <w:rPr>
          <w:sz w:val="16"/>
        </w:rPr>
      </w:pPr>
      <w:r>
        <w:rPr>
          <w:sz w:val="16"/>
        </w:rPr>
        <w:t>monetary symbols</w:t>
      </w:r>
    </w:p>
    <w:p w:rsidR="00E549B8" w:rsidRDefault="00E549B8">
      <w:pPr>
        <w:pStyle w:val="TableRow"/>
        <w:tabs>
          <w:tab w:val="left" w:pos="1728"/>
          <w:tab w:val="left" w:pos="3348"/>
        </w:tabs>
        <w:spacing w:line="180" w:lineRule="exact"/>
        <w:jc w:val="left"/>
        <w:rPr>
          <w:sz w:val="16"/>
        </w:rPr>
      </w:pPr>
      <w:r>
        <w:rPr>
          <w:sz w:val="16"/>
        </w:rPr>
        <w:t xml:space="preserve">     (</w:t>
      </w:r>
      <w:smartTag w:uri="urn:schemas-microsoft-com:office:smarttags" w:element="place">
        <w:smartTag w:uri="urn:schemas-microsoft-com:office:smarttags" w:element="country-region">
          <w:r>
            <w:rPr>
              <w:sz w:val="16"/>
            </w:rPr>
            <w:t>U.S.</w:t>
          </w:r>
        </w:smartTag>
      </w:smartTag>
      <w:r>
        <w:rPr>
          <w:sz w:val="16"/>
        </w:rPr>
        <w:t>)</w:t>
      </w:r>
      <w:r>
        <w:rPr>
          <w:sz w:val="16"/>
        </w:rPr>
        <w:tab/>
        <w:t>$, ¢</w:t>
      </w:r>
    </w:p>
    <w:p w:rsidR="00E549B8" w:rsidRDefault="00E549B8">
      <w:pPr>
        <w:pStyle w:val="TableRow"/>
        <w:tabs>
          <w:tab w:val="left" w:pos="1728"/>
          <w:tab w:val="left" w:pos="3348"/>
        </w:tabs>
        <w:spacing w:line="180" w:lineRule="exact"/>
        <w:jc w:val="left"/>
        <w:rPr>
          <w:sz w:val="16"/>
        </w:rPr>
      </w:pPr>
      <w:r>
        <w:rPr>
          <w:sz w:val="16"/>
        </w:rPr>
        <w:t>months (tables and</w:t>
      </w:r>
    </w:p>
    <w:p w:rsidR="00E549B8" w:rsidRDefault="00E549B8">
      <w:pPr>
        <w:pStyle w:val="TableRow"/>
        <w:tabs>
          <w:tab w:val="left" w:pos="1728"/>
          <w:tab w:val="left" w:pos="3348"/>
        </w:tabs>
        <w:spacing w:line="180" w:lineRule="exact"/>
        <w:jc w:val="left"/>
        <w:rPr>
          <w:sz w:val="16"/>
        </w:rPr>
      </w:pPr>
      <w:r>
        <w:rPr>
          <w:sz w:val="16"/>
        </w:rPr>
        <w:t xml:space="preserve">     figures): first three </w:t>
      </w:r>
    </w:p>
    <w:p w:rsidR="00E549B8" w:rsidRDefault="00E549B8">
      <w:pPr>
        <w:pStyle w:val="TableRow"/>
        <w:tabs>
          <w:tab w:val="left" w:pos="1728"/>
          <w:tab w:val="left" w:pos="3348"/>
        </w:tabs>
        <w:spacing w:line="180" w:lineRule="exact"/>
        <w:jc w:val="left"/>
        <w:rPr>
          <w:sz w:val="16"/>
        </w:rPr>
      </w:pPr>
      <w:r>
        <w:rPr>
          <w:sz w:val="16"/>
        </w:rPr>
        <w:t xml:space="preserve">     letters</w:t>
      </w:r>
      <w:r>
        <w:rPr>
          <w:sz w:val="16"/>
        </w:rPr>
        <w:tab/>
        <w:t>Jan,...,Dec</w:t>
      </w:r>
    </w:p>
    <w:p w:rsidR="00E549B8" w:rsidRDefault="00E549B8">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rsidR="00E549B8" w:rsidRDefault="00E549B8">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rsidR="00E549B8" w:rsidRDefault="00E549B8">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country-region">
          <w:r>
            <w:rPr>
              <w:sz w:val="16"/>
            </w:rPr>
            <w:t>United States</w:t>
          </w:r>
        </w:smartTag>
      </w:smartTag>
    </w:p>
    <w:p w:rsidR="00E549B8" w:rsidRDefault="00E549B8">
      <w:pPr>
        <w:pStyle w:val="TableRow"/>
        <w:tabs>
          <w:tab w:val="left" w:pos="1728"/>
          <w:tab w:val="left" w:pos="3348"/>
        </w:tabs>
        <w:spacing w:line="180" w:lineRule="exact"/>
        <w:jc w:val="left"/>
        <w:rPr>
          <w:sz w:val="16"/>
        </w:rPr>
      </w:pPr>
      <w:r>
        <w:rPr>
          <w:sz w:val="16"/>
        </w:rPr>
        <w:t xml:space="preserve">    (adjective)</w:t>
      </w:r>
      <w:r>
        <w:rPr>
          <w:sz w:val="16"/>
        </w:rPr>
        <w:tab/>
      </w:r>
      <w:smartTag w:uri="urn:schemas-microsoft-com:office:smarttags" w:element="place">
        <w:smartTag w:uri="urn:schemas-microsoft-com:office:smarttags" w:element="country-region">
          <w:r>
            <w:rPr>
              <w:sz w:val="16"/>
            </w:rPr>
            <w:t>U.S.</w:t>
          </w:r>
        </w:smartTag>
      </w:smartTag>
    </w:p>
    <w:p w:rsidR="00E549B8" w:rsidRDefault="00E549B8">
      <w:pPr>
        <w:pStyle w:val="TableRow"/>
        <w:tabs>
          <w:tab w:val="left" w:pos="1728"/>
          <w:tab w:val="left" w:pos="3348"/>
        </w:tabs>
        <w:spacing w:line="180" w:lineRule="exact"/>
        <w:jc w:val="left"/>
        <w:rPr>
          <w:sz w:val="16"/>
        </w:rPr>
      </w:pPr>
      <w:smartTag w:uri="urn:schemas-microsoft-com:office:smarttags" w:element="place">
        <w:smartTag w:uri="urn:schemas-microsoft-com:office:smarttags" w:element="country-region">
          <w:r>
            <w:rPr>
              <w:sz w:val="16"/>
            </w:rPr>
            <w:t>United States</w:t>
          </w:r>
        </w:smartTag>
      </w:smartTag>
      <w:r>
        <w:rPr>
          <w:sz w:val="16"/>
        </w:rPr>
        <w:t xml:space="preserve"> of </w:t>
      </w:r>
    </w:p>
    <w:p w:rsidR="00E549B8" w:rsidRDefault="00E549B8">
      <w:pPr>
        <w:pStyle w:val="TableRow"/>
        <w:tabs>
          <w:tab w:val="left" w:pos="1728"/>
          <w:tab w:val="left" w:pos="3348"/>
        </w:tabs>
        <w:spacing w:line="180" w:lineRule="exact"/>
        <w:jc w:val="left"/>
        <w:rPr>
          <w:sz w:val="16"/>
        </w:rPr>
      </w:pPr>
      <w:r>
        <w:rPr>
          <w:sz w:val="16"/>
        </w:rPr>
        <w:t xml:space="preserve">    </w:t>
      </w:r>
      <w:smartTag w:uri="urn:schemas-microsoft-com:office:smarttags" w:element="country-region">
        <w:r>
          <w:rPr>
            <w:sz w:val="16"/>
          </w:rPr>
          <w:t>America</w:t>
        </w:r>
      </w:smartTag>
      <w:r>
        <w:rPr>
          <w:sz w:val="16"/>
        </w:rPr>
        <w:t xml:space="preserve"> (noun)</w:t>
      </w:r>
      <w:r>
        <w:rPr>
          <w:sz w:val="16"/>
        </w:rPr>
        <w:tab/>
      </w:r>
      <w:smartTag w:uri="urn:schemas-microsoft-com:office:smarttags" w:element="place">
        <w:smartTag w:uri="urn:schemas-microsoft-com:office:smarttags" w:element="country-region">
          <w:r>
            <w:rPr>
              <w:sz w:val="16"/>
            </w:rPr>
            <w:t>USA</w:t>
          </w:r>
        </w:smartTag>
      </w:smartTag>
    </w:p>
    <w:p w:rsidR="00E549B8" w:rsidRDefault="00E549B8">
      <w:pPr>
        <w:pStyle w:val="TableRow"/>
        <w:tabs>
          <w:tab w:val="left" w:pos="1728"/>
          <w:tab w:val="left" w:pos="3348"/>
        </w:tabs>
        <w:spacing w:line="180" w:lineRule="exact"/>
        <w:ind w:left="1725" w:hanging="1725"/>
        <w:jc w:val="left"/>
        <w:rPr>
          <w:sz w:val="16"/>
        </w:rPr>
      </w:pPr>
      <w:r>
        <w:rPr>
          <w:sz w:val="16"/>
        </w:rPr>
        <w:t>U.S.C.</w:t>
      </w:r>
      <w:r>
        <w:rPr>
          <w:sz w:val="16"/>
        </w:rPr>
        <w:tab/>
      </w:r>
      <w:smartTag w:uri="urn:schemas-microsoft-com:office:smarttags" w:element="place">
        <w:smartTag w:uri="urn:schemas-microsoft-com:office:smarttags" w:element="country-region">
          <w:r>
            <w:rPr>
              <w:sz w:val="16"/>
            </w:rPr>
            <w:t>United States</w:t>
          </w:r>
        </w:smartTag>
      </w:smartTag>
      <w:r>
        <w:rPr>
          <w:sz w:val="16"/>
        </w:rPr>
        <w:t xml:space="preserve"> Code</w:t>
      </w:r>
    </w:p>
    <w:p w:rsidR="00E549B8" w:rsidRDefault="00E549B8">
      <w:pPr>
        <w:pStyle w:val="TableRow"/>
        <w:tabs>
          <w:tab w:val="left" w:pos="1728"/>
          <w:tab w:val="left" w:pos="3348"/>
        </w:tabs>
        <w:spacing w:line="180" w:lineRule="exact"/>
        <w:ind w:left="1725" w:hanging="1725"/>
        <w:jc w:val="left"/>
        <w:rPr>
          <w:sz w:val="16"/>
        </w:rPr>
      </w:pPr>
      <w:smartTag w:uri="urn:schemas-microsoft-com:office:smarttags" w:element="place">
        <w:smartTag w:uri="urn:schemas-microsoft-com:office:smarttags" w:element="country-region">
          <w:r>
            <w:rPr>
              <w:sz w:val="16"/>
            </w:rPr>
            <w:t>U.S.</w:t>
          </w:r>
        </w:smartTag>
      </w:smartTag>
      <w:r>
        <w:rPr>
          <w:sz w:val="16"/>
        </w:rPr>
        <w:t xml:space="preserve"> state</w:t>
      </w:r>
      <w:r>
        <w:rPr>
          <w:sz w:val="16"/>
        </w:rPr>
        <w:tab/>
        <w:t>use two-letter abbreviations (e.g., AK, WA)</w:t>
      </w:r>
    </w:p>
    <w:p w:rsidR="00E549B8" w:rsidRDefault="00E549B8">
      <w:pPr>
        <w:pStyle w:val="TableRow"/>
        <w:tabs>
          <w:tab w:val="left" w:pos="2988"/>
        </w:tabs>
        <w:spacing w:line="180" w:lineRule="exact"/>
        <w:ind w:hanging="144"/>
        <w:jc w:val="left"/>
        <w:rPr>
          <w:b/>
          <w:bCs/>
          <w:sz w:val="16"/>
        </w:rPr>
      </w:pPr>
      <w:r>
        <w:rPr>
          <w:b/>
          <w:bCs/>
          <w:sz w:val="16"/>
        </w:rPr>
        <w:br w:type="column"/>
      </w:r>
      <w:r>
        <w:rPr>
          <w:b/>
          <w:bCs/>
          <w:sz w:val="16"/>
        </w:rPr>
        <w:lastRenderedPageBreak/>
        <w:t>Measures (fisheries)</w:t>
      </w:r>
    </w:p>
    <w:p w:rsidR="00E549B8" w:rsidRDefault="00E549B8">
      <w:pPr>
        <w:pStyle w:val="TableRow"/>
        <w:tabs>
          <w:tab w:val="left" w:pos="2016"/>
          <w:tab w:val="left" w:pos="2988"/>
        </w:tabs>
        <w:spacing w:line="180" w:lineRule="exact"/>
        <w:jc w:val="left"/>
        <w:rPr>
          <w:sz w:val="16"/>
        </w:rPr>
      </w:pPr>
      <w:r>
        <w:rPr>
          <w:sz w:val="16"/>
        </w:rPr>
        <w:t>fork length</w:t>
      </w:r>
      <w:r>
        <w:rPr>
          <w:sz w:val="16"/>
        </w:rPr>
        <w:tab/>
        <w:t>FL</w:t>
      </w:r>
    </w:p>
    <w:p w:rsidR="00E549B8" w:rsidRDefault="00E549B8">
      <w:pPr>
        <w:pStyle w:val="TableRow"/>
        <w:tabs>
          <w:tab w:val="left" w:pos="2016"/>
          <w:tab w:val="left" w:pos="2988"/>
        </w:tabs>
        <w:spacing w:line="180" w:lineRule="exact"/>
        <w:jc w:val="left"/>
        <w:rPr>
          <w:sz w:val="16"/>
        </w:rPr>
      </w:pPr>
      <w:r>
        <w:rPr>
          <w:sz w:val="16"/>
        </w:rPr>
        <w:t>mideye-to-fork</w:t>
      </w:r>
      <w:r>
        <w:rPr>
          <w:sz w:val="16"/>
        </w:rPr>
        <w:tab/>
        <w:t>MEF</w:t>
      </w:r>
    </w:p>
    <w:p w:rsidR="00E549B8" w:rsidRDefault="00E549B8">
      <w:pPr>
        <w:pStyle w:val="TableRow"/>
        <w:tabs>
          <w:tab w:val="left" w:pos="2016"/>
          <w:tab w:val="left" w:pos="2988"/>
        </w:tabs>
        <w:spacing w:line="180" w:lineRule="exact"/>
        <w:jc w:val="left"/>
        <w:rPr>
          <w:sz w:val="16"/>
        </w:rPr>
      </w:pPr>
      <w:r>
        <w:rPr>
          <w:sz w:val="16"/>
        </w:rPr>
        <w:t>mideye-to-tail-fork</w:t>
      </w:r>
      <w:r>
        <w:rPr>
          <w:sz w:val="16"/>
        </w:rPr>
        <w:tab/>
        <w:t>METF</w:t>
      </w:r>
    </w:p>
    <w:p w:rsidR="00E549B8" w:rsidRDefault="00E549B8">
      <w:pPr>
        <w:pStyle w:val="TableRow"/>
        <w:tabs>
          <w:tab w:val="left" w:pos="2016"/>
          <w:tab w:val="left" w:pos="2988"/>
        </w:tabs>
        <w:spacing w:line="180" w:lineRule="exact"/>
        <w:jc w:val="left"/>
        <w:rPr>
          <w:sz w:val="16"/>
        </w:rPr>
      </w:pPr>
      <w:r>
        <w:rPr>
          <w:sz w:val="16"/>
        </w:rPr>
        <w:t>standard length</w:t>
      </w:r>
      <w:r>
        <w:rPr>
          <w:sz w:val="16"/>
        </w:rPr>
        <w:tab/>
        <w:t>SL</w:t>
      </w:r>
    </w:p>
    <w:p w:rsidR="00E549B8" w:rsidRDefault="00E549B8">
      <w:pPr>
        <w:pStyle w:val="TableRow"/>
        <w:tabs>
          <w:tab w:val="left" w:pos="2016"/>
          <w:tab w:val="left" w:pos="2988"/>
        </w:tabs>
        <w:spacing w:line="180" w:lineRule="exact"/>
        <w:jc w:val="left"/>
        <w:rPr>
          <w:sz w:val="16"/>
        </w:rPr>
      </w:pPr>
      <w:r>
        <w:rPr>
          <w:sz w:val="16"/>
        </w:rPr>
        <w:t>total length</w:t>
      </w:r>
      <w:r>
        <w:rPr>
          <w:sz w:val="16"/>
        </w:rPr>
        <w:tab/>
        <w:t>TL</w:t>
      </w:r>
    </w:p>
    <w:p w:rsidR="00E549B8" w:rsidRDefault="00E549B8">
      <w:pPr>
        <w:pStyle w:val="TableRow"/>
        <w:tabs>
          <w:tab w:val="left" w:pos="2016"/>
          <w:tab w:val="left" w:pos="2988"/>
        </w:tabs>
        <w:spacing w:line="180" w:lineRule="exact"/>
        <w:jc w:val="left"/>
        <w:rPr>
          <w:sz w:val="16"/>
        </w:rPr>
      </w:pPr>
      <w:r>
        <w:rPr>
          <w:sz w:val="16"/>
        </w:rPr>
        <w:tab/>
      </w:r>
    </w:p>
    <w:p w:rsidR="00E549B8" w:rsidRDefault="00E549B8">
      <w:pPr>
        <w:pStyle w:val="TableRow"/>
        <w:tabs>
          <w:tab w:val="left" w:pos="2988"/>
        </w:tabs>
        <w:spacing w:line="180" w:lineRule="exact"/>
        <w:jc w:val="left"/>
        <w:rPr>
          <w:sz w:val="16"/>
        </w:rPr>
      </w:pPr>
      <w:r>
        <w:rPr>
          <w:b/>
          <w:sz w:val="16"/>
        </w:rPr>
        <w:t>Mathematics, statistics</w:t>
      </w:r>
    </w:p>
    <w:p w:rsidR="00E549B8" w:rsidRDefault="00E549B8">
      <w:pPr>
        <w:pStyle w:val="TableRow"/>
        <w:tabs>
          <w:tab w:val="left" w:pos="2016"/>
          <w:tab w:val="left" w:pos="2988"/>
        </w:tabs>
        <w:spacing w:line="180" w:lineRule="exact"/>
        <w:jc w:val="left"/>
        <w:rPr>
          <w:i/>
          <w:iCs/>
          <w:sz w:val="16"/>
        </w:rPr>
      </w:pPr>
      <w:r>
        <w:rPr>
          <w:i/>
          <w:iCs/>
          <w:sz w:val="16"/>
        </w:rPr>
        <w:t>all standard mathematical</w:t>
      </w:r>
    </w:p>
    <w:p w:rsidR="00E549B8" w:rsidRDefault="00E549B8">
      <w:pPr>
        <w:pStyle w:val="TableRow"/>
        <w:tabs>
          <w:tab w:val="left" w:pos="2016"/>
          <w:tab w:val="left" w:pos="2988"/>
        </w:tabs>
        <w:spacing w:line="180" w:lineRule="exact"/>
        <w:jc w:val="left"/>
        <w:rPr>
          <w:i/>
          <w:iCs/>
          <w:sz w:val="16"/>
        </w:rPr>
      </w:pPr>
      <w:r>
        <w:rPr>
          <w:i/>
          <w:iCs/>
          <w:sz w:val="16"/>
        </w:rPr>
        <w:t xml:space="preserve">    signs, symbols and </w:t>
      </w:r>
    </w:p>
    <w:p w:rsidR="00E549B8" w:rsidRDefault="00E549B8">
      <w:pPr>
        <w:pStyle w:val="TableRow"/>
        <w:tabs>
          <w:tab w:val="left" w:pos="2016"/>
          <w:tab w:val="left" w:pos="2988"/>
        </w:tabs>
        <w:spacing w:line="180" w:lineRule="exact"/>
        <w:jc w:val="left"/>
        <w:rPr>
          <w:sz w:val="16"/>
        </w:rPr>
      </w:pPr>
      <w:r>
        <w:rPr>
          <w:i/>
          <w:iCs/>
          <w:sz w:val="16"/>
        </w:rPr>
        <w:t xml:space="preserve">    abbreviations</w:t>
      </w:r>
      <w:r>
        <w:rPr>
          <w:i/>
          <w:iCs/>
          <w:sz w:val="16"/>
        </w:rPr>
        <w:tab/>
      </w:r>
    </w:p>
    <w:p w:rsidR="00E549B8" w:rsidRDefault="00E549B8">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rsidR="00E549B8" w:rsidRDefault="00E549B8">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rsidR="00E549B8" w:rsidRDefault="00E549B8">
      <w:pPr>
        <w:pStyle w:val="TableRow"/>
        <w:tabs>
          <w:tab w:val="left" w:pos="2016"/>
          <w:tab w:val="left" w:pos="2988"/>
        </w:tabs>
        <w:spacing w:line="180" w:lineRule="exact"/>
        <w:jc w:val="left"/>
        <w:rPr>
          <w:sz w:val="16"/>
        </w:rPr>
      </w:pPr>
      <w:r>
        <w:rPr>
          <w:sz w:val="16"/>
        </w:rPr>
        <w:t>catch per unit effort</w:t>
      </w:r>
      <w:r>
        <w:rPr>
          <w:sz w:val="16"/>
        </w:rPr>
        <w:tab/>
        <w:t>CPUE</w:t>
      </w:r>
    </w:p>
    <w:p w:rsidR="00E549B8" w:rsidRDefault="00E549B8">
      <w:pPr>
        <w:pStyle w:val="TableRow"/>
        <w:tabs>
          <w:tab w:val="left" w:pos="2016"/>
          <w:tab w:val="left" w:pos="2988"/>
        </w:tabs>
        <w:spacing w:line="180" w:lineRule="exact"/>
        <w:jc w:val="left"/>
        <w:rPr>
          <w:sz w:val="16"/>
        </w:rPr>
      </w:pPr>
      <w:r>
        <w:rPr>
          <w:sz w:val="16"/>
        </w:rPr>
        <w:t>coefficient of variation</w:t>
      </w:r>
      <w:r>
        <w:rPr>
          <w:sz w:val="16"/>
        </w:rPr>
        <w:tab/>
        <w:t>CV</w:t>
      </w:r>
    </w:p>
    <w:p w:rsidR="00E549B8" w:rsidRPr="005B4D57" w:rsidRDefault="00E549B8">
      <w:pPr>
        <w:pStyle w:val="TableRow"/>
        <w:tabs>
          <w:tab w:val="left" w:pos="2016"/>
          <w:tab w:val="left" w:pos="2988"/>
        </w:tabs>
        <w:spacing w:line="180" w:lineRule="exact"/>
        <w:jc w:val="left"/>
        <w:rPr>
          <w:sz w:val="16"/>
        </w:rPr>
      </w:pPr>
      <w:r w:rsidRPr="005B4D57">
        <w:rPr>
          <w:sz w:val="16"/>
        </w:rPr>
        <w:t>common test statistics</w:t>
      </w:r>
      <w:r w:rsidRPr="005B4D57">
        <w:rPr>
          <w:sz w:val="16"/>
        </w:rPr>
        <w:tab/>
        <w:t xml:space="preserve">(F, t, </w:t>
      </w:r>
      <w:r>
        <w:rPr>
          <w:position w:val="2"/>
          <w:sz w:val="16"/>
        </w:rPr>
        <w:sym w:font="Symbol" w:char="F063"/>
      </w:r>
      <w:r w:rsidRPr="005B4D57">
        <w:rPr>
          <w:sz w:val="16"/>
          <w:vertAlign w:val="superscript"/>
        </w:rPr>
        <w:t>2</w:t>
      </w:r>
      <w:r w:rsidRPr="005B4D57">
        <w:rPr>
          <w:sz w:val="16"/>
        </w:rPr>
        <w:t>, etc.)</w:t>
      </w:r>
    </w:p>
    <w:p w:rsidR="00E549B8" w:rsidRPr="005B4D57" w:rsidRDefault="00E549B8">
      <w:pPr>
        <w:pStyle w:val="TableRow"/>
        <w:tabs>
          <w:tab w:val="left" w:pos="2016"/>
          <w:tab w:val="left" w:pos="2988"/>
        </w:tabs>
        <w:spacing w:line="180" w:lineRule="exact"/>
        <w:jc w:val="left"/>
        <w:rPr>
          <w:sz w:val="16"/>
        </w:rPr>
      </w:pPr>
      <w:r w:rsidRPr="005B4D57">
        <w:rPr>
          <w:sz w:val="16"/>
        </w:rPr>
        <w:t>confidence interval</w:t>
      </w:r>
      <w:r w:rsidRPr="005B4D57">
        <w:rPr>
          <w:sz w:val="16"/>
        </w:rPr>
        <w:tab/>
        <w:t>CI</w:t>
      </w:r>
    </w:p>
    <w:p w:rsidR="00E549B8" w:rsidRPr="005B4D57" w:rsidRDefault="00E549B8">
      <w:pPr>
        <w:pStyle w:val="TableRow"/>
        <w:tabs>
          <w:tab w:val="left" w:pos="2016"/>
          <w:tab w:val="left" w:pos="2988"/>
        </w:tabs>
        <w:spacing w:line="180" w:lineRule="exact"/>
        <w:jc w:val="left"/>
        <w:rPr>
          <w:sz w:val="16"/>
        </w:rPr>
      </w:pPr>
      <w:r w:rsidRPr="005B4D57">
        <w:rPr>
          <w:sz w:val="16"/>
        </w:rPr>
        <w:t xml:space="preserve">correlation coefficient </w:t>
      </w:r>
    </w:p>
    <w:p w:rsidR="00E549B8" w:rsidRPr="005B4D57" w:rsidRDefault="00E549B8">
      <w:pPr>
        <w:pStyle w:val="TableRow"/>
        <w:tabs>
          <w:tab w:val="left" w:pos="2016"/>
          <w:tab w:val="left" w:pos="2988"/>
        </w:tabs>
        <w:spacing w:line="180" w:lineRule="exact"/>
        <w:jc w:val="left"/>
        <w:rPr>
          <w:sz w:val="16"/>
        </w:rPr>
      </w:pPr>
      <w:r w:rsidRPr="005B4D57">
        <w:rPr>
          <w:sz w:val="16"/>
        </w:rPr>
        <w:t xml:space="preserve">   (multiple)</w:t>
      </w:r>
      <w:r w:rsidRPr="005B4D57">
        <w:rPr>
          <w:sz w:val="16"/>
        </w:rPr>
        <w:tab/>
        <w:t xml:space="preserve">R </w:t>
      </w:r>
    </w:p>
    <w:p w:rsidR="00E549B8" w:rsidRPr="005B4D57" w:rsidRDefault="00E549B8">
      <w:pPr>
        <w:pStyle w:val="TableRow"/>
        <w:tabs>
          <w:tab w:val="left" w:pos="2016"/>
          <w:tab w:val="left" w:pos="2988"/>
        </w:tabs>
        <w:spacing w:line="180" w:lineRule="exact"/>
        <w:jc w:val="left"/>
        <w:rPr>
          <w:sz w:val="16"/>
        </w:rPr>
      </w:pPr>
      <w:r w:rsidRPr="005B4D57">
        <w:rPr>
          <w:sz w:val="16"/>
        </w:rPr>
        <w:t>correlation coefficient</w:t>
      </w:r>
    </w:p>
    <w:p w:rsidR="00E549B8" w:rsidRDefault="00E549B8">
      <w:pPr>
        <w:pStyle w:val="TableRow"/>
        <w:tabs>
          <w:tab w:val="left" w:pos="2016"/>
          <w:tab w:val="left" w:pos="2988"/>
        </w:tabs>
        <w:spacing w:line="180" w:lineRule="exact"/>
        <w:jc w:val="left"/>
        <w:rPr>
          <w:sz w:val="16"/>
        </w:rPr>
      </w:pPr>
      <w:r w:rsidRPr="005B4D57">
        <w:rPr>
          <w:sz w:val="16"/>
        </w:rPr>
        <w:t xml:space="preserve">    </w:t>
      </w:r>
      <w:r>
        <w:rPr>
          <w:sz w:val="16"/>
        </w:rPr>
        <w:t>(simple)</w:t>
      </w:r>
      <w:r>
        <w:rPr>
          <w:sz w:val="16"/>
        </w:rPr>
        <w:tab/>
        <w:t xml:space="preserve">r </w:t>
      </w:r>
    </w:p>
    <w:p w:rsidR="00E549B8" w:rsidRDefault="00E549B8">
      <w:pPr>
        <w:pStyle w:val="TableRow"/>
        <w:tabs>
          <w:tab w:val="left" w:pos="2016"/>
          <w:tab w:val="left" w:pos="2988"/>
        </w:tabs>
        <w:spacing w:line="180" w:lineRule="exact"/>
        <w:jc w:val="left"/>
        <w:rPr>
          <w:sz w:val="16"/>
        </w:rPr>
      </w:pPr>
      <w:r>
        <w:rPr>
          <w:sz w:val="16"/>
        </w:rPr>
        <w:t>covariance</w:t>
      </w:r>
      <w:r>
        <w:rPr>
          <w:sz w:val="16"/>
        </w:rPr>
        <w:tab/>
        <w:t>cov</w:t>
      </w:r>
    </w:p>
    <w:p w:rsidR="00E549B8" w:rsidRDefault="00E549B8">
      <w:pPr>
        <w:pStyle w:val="TableRow"/>
        <w:tabs>
          <w:tab w:val="left" w:pos="2016"/>
          <w:tab w:val="left" w:pos="2988"/>
        </w:tabs>
        <w:spacing w:line="180" w:lineRule="exact"/>
        <w:jc w:val="left"/>
        <w:rPr>
          <w:sz w:val="16"/>
        </w:rPr>
      </w:pPr>
      <w:r>
        <w:rPr>
          <w:sz w:val="16"/>
        </w:rPr>
        <w:t>degree (angular )</w:t>
      </w:r>
      <w:r>
        <w:rPr>
          <w:sz w:val="16"/>
        </w:rPr>
        <w:tab/>
        <w:t>°</w:t>
      </w:r>
    </w:p>
    <w:p w:rsidR="00E549B8" w:rsidRDefault="00E549B8">
      <w:pPr>
        <w:pStyle w:val="TableRow"/>
        <w:tabs>
          <w:tab w:val="left" w:pos="2016"/>
          <w:tab w:val="left" w:pos="2988"/>
        </w:tabs>
        <w:spacing w:line="180" w:lineRule="exact"/>
        <w:jc w:val="left"/>
        <w:rPr>
          <w:sz w:val="16"/>
        </w:rPr>
      </w:pPr>
      <w:r>
        <w:rPr>
          <w:sz w:val="16"/>
        </w:rPr>
        <w:t>degrees of freedom</w:t>
      </w:r>
      <w:r>
        <w:rPr>
          <w:sz w:val="16"/>
        </w:rPr>
        <w:tab/>
        <w:t>df</w:t>
      </w:r>
    </w:p>
    <w:p w:rsidR="00E549B8" w:rsidRDefault="00E549B8">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rsidR="00E549B8" w:rsidRDefault="00E549B8">
      <w:pPr>
        <w:pStyle w:val="TableRow"/>
        <w:tabs>
          <w:tab w:val="left" w:pos="2016"/>
          <w:tab w:val="left" w:pos="2988"/>
        </w:tabs>
        <w:spacing w:line="180" w:lineRule="exact"/>
        <w:jc w:val="left"/>
        <w:rPr>
          <w:sz w:val="16"/>
        </w:rPr>
      </w:pPr>
      <w:r>
        <w:rPr>
          <w:sz w:val="16"/>
        </w:rPr>
        <w:t>greater than</w:t>
      </w:r>
      <w:r>
        <w:rPr>
          <w:sz w:val="16"/>
        </w:rPr>
        <w:tab/>
        <w:t>&gt;</w:t>
      </w:r>
    </w:p>
    <w:p w:rsidR="00E549B8" w:rsidRDefault="00E549B8">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rsidR="00E549B8" w:rsidRDefault="00E549B8">
      <w:pPr>
        <w:pStyle w:val="TableRow"/>
        <w:tabs>
          <w:tab w:val="left" w:pos="2016"/>
          <w:tab w:val="left" w:pos="2988"/>
        </w:tabs>
        <w:spacing w:line="180" w:lineRule="exact"/>
        <w:jc w:val="left"/>
        <w:rPr>
          <w:sz w:val="16"/>
        </w:rPr>
      </w:pPr>
      <w:r>
        <w:rPr>
          <w:sz w:val="16"/>
        </w:rPr>
        <w:t>harvest per unit effort</w:t>
      </w:r>
      <w:r>
        <w:rPr>
          <w:sz w:val="16"/>
        </w:rPr>
        <w:tab/>
        <w:t>HPUE</w:t>
      </w:r>
    </w:p>
    <w:p w:rsidR="00E549B8" w:rsidRDefault="00E549B8">
      <w:pPr>
        <w:pStyle w:val="TableRow"/>
        <w:tabs>
          <w:tab w:val="left" w:pos="2016"/>
          <w:tab w:val="left" w:pos="2988"/>
        </w:tabs>
        <w:spacing w:line="180" w:lineRule="exact"/>
        <w:jc w:val="left"/>
        <w:rPr>
          <w:sz w:val="16"/>
        </w:rPr>
      </w:pPr>
      <w:r>
        <w:rPr>
          <w:sz w:val="16"/>
        </w:rPr>
        <w:t>less than</w:t>
      </w:r>
      <w:r>
        <w:rPr>
          <w:sz w:val="16"/>
        </w:rPr>
        <w:tab/>
        <w:t>&lt;</w:t>
      </w:r>
    </w:p>
    <w:p w:rsidR="00E549B8" w:rsidRDefault="00E549B8">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rsidR="00E549B8" w:rsidRPr="001B3C56" w:rsidRDefault="00E549B8">
      <w:pPr>
        <w:pStyle w:val="TableRow"/>
        <w:tabs>
          <w:tab w:val="left" w:pos="2016"/>
          <w:tab w:val="left" w:pos="2988"/>
        </w:tabs>
        <w:spacing w:line="180" w:lineRule="exact"/>
        <w:jc w:val="left"/>
        <w:rPr>
          <w:sz w:val="16"/>
          <w:lang w:val="fr-FR"/>
        </w:rPr>
      </w:pPr>
      <w:r w:rsidRPr="001B3C56">
        <w:rPr>
          <w:sz w:val="16"/>
          <w:lang w:val="fr-FR"/>
        </w:rPr>
        <w:t>logarithm (natural)</w:t>
      </w:r>
      <w:r w:rsidRPr="001B3C56">
        <w:rPr>
          <w:sz w:val="16"/>
          <w:lang w:val="fr-FR"/>
        </w:rPr>
        <w:tab/>
        <w:t>ln</w:t>
      </w:r>
    </w:p>
    <w:p w:rsidR="00E549B8" w:rsidRPr="001B3C56" w:rsidRDefault="00E549B8">
      <w:pPr>
        <w:pStyle w:val="TableRow"/>
        <w:tabs>
          <w:tab w:val="left" w:pos="2016"/>
          <w:tab w:val="left" w:pos="2988"/>
        </w:tabs>
        <w:spacing w:line="180" w:lineRule="exact"/>
        <w:jc w:val="left"/>
        <w:rPr>
          <w:sz w:val="16"/>
          <w:lang w:val="fr-FR"/>
        </w:rPr>
      </w:pPr>
      <w:r w:rsidRPr="001B3C56">
        <w:rPr>
          <w:sz w:val="16"/>
          <w:lang w:val="fr-FR"/>
        </w:rPr>
        <w:t>logarithm (base 10)</w:t>
      </w:r>
      <w:r w:rsidRPr="001B3C56">
        <w:rPr>
          <w:sz w:val="16"/>
          <w:lang w:val="fr-FR"/>
        </w:rPr>
        <w:tab/>
        <w:t>log</w:t>
      </w:r>
    </w:p>
    <w:p w:rsidR="00E549B8" w:rsidRPr="001B3C56" w:rsidRDefault="00E549B8">
      <w:pPr>
        <w:pStyle w:val="TableRow"/>
        <w:tabs>
          <w:tab w:val="left" w:pos="2016"/>
          <w:tab w:val="left" w:pos="2988"/>
        </w:tabs>
        <w:spacing w:line="180" w:lineRule="exact"/>
        <w:jc w:val="left"/>
        <w:rPr>
          <w:sz w:val="16"/>
          <w:lang w:val="fr-FR"/>
        </w:rPr>
      </w:pPr>
      <w:r w:rsidRPr="001B3C56">
        <w:rPr>
          <w:sz w:val="16"/>
          <w:lang w:val="fr-FR"/>
        </w:rPr>
        <w:t>logarithm (specify base)</w:t>
      </w:r>
      <w:r w:rsidRPr="001B3C56">
        <w:rPr>
          <w:sz w:val="16"/>
          <w:lang w:val="fr-FR"/>
        </w:rPr>
        <w:tab/>
        <w:t>log</w:t>
      </w:r>
      <w:r w:rsidRPr="001B3C56">
        <w:rPr>
          <w:sz w:val="16"/>
          <w:vertAlign w:val="subscript"/>
          <w:lang w:val="fr-FR"/>
        </w:rPr>
        <w:t xml:space="preserve">2,  </w:t>
      </w:r>
      <w:r w:rsidRPr="001B3C56">
        <w:rPr>
          <w:sz w:val="16"/>
          <w:lang w:val="fr-FR"/>
        </w:rPr>
        <w:t>etc.</w:t>
      </w:r>
    </w:p>
    <w:p w:rsidR="00E549B8" w:rsidRDefault="00E549B8">
      <w:pPr>
        <w:pStyle w:val="TableRow"/>
        <w:tabs>
          <w:tab w:val="left" w:pos="2016"/>
          <w:tab w:val="left" w:pos="2988"/>
        </w:tabs>
        <w:spacing w:line="180" w:lineRule="exact"/>
        <w:jc w:val="left"/>
        <w:rPr>
          <w:sz w:val="16"/>
        </w:rPr>
      </w:pPr>
      <w:r>
        <w:rPr>
          <w:sz w:val="16"/>
        </w:rPr>
        <w:t>minute (angular)</w:t>
      </w:r>
      <w:r>
        <w:rPr>
          <w:sz w:val="16"/>
        </w:rPr>
        <w:tab/>
        <w:t>'</w:t>
      </w:r>
    </w:p>
    <w:p w:rsidR="00E549B8" w:rsidRDefault="00E549B8">
      <w:pPr>
        <w:pStyle w:val="TableRow"/>
        <w:tabs>
          <w:tab w:val="left" w:pos="2016"/>
          <w:tab w:val="left" w:pos="2988"/>
        </w:tabs>
        <w:spacing w:line="180" w:lineRule="exact"/>
        <w:jc w:val="left"/>
        <w:rPr>
          <w:sz w:val="16"/>
        </w:rPr>
      </w:pPr>
      <w:r>
        <w:rPr>
          <w:sz w:val="16"/>
        </w:rPr>
        <w:t>not significant</w:t>
      </w:r>
      <w:r>
        <w:rPr>
          <w:sz w:val="16"/>
        </w:rPr>
        <w:tab/>
        <w:t>NS</w:t>
      </w:r>
    </w:p>
    <w:p w:rsidR="00E549B8" w:rsidRDefault="00E549B8">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rsidR="00E549B8" w:rsidRDefault="00E549B8">
      <w:pPr>
        <w:pStyle w:val="TableRow"/>
        <w:tabs>
          <w:tab w:val="left" w:pos="2016"/>
          <w:tab w:val="left" w:pos="2988"/>
        </w:tabs>
        <w:spacing w:line="180" w:lineRule="exact"/>
        <w:jc w:val="left"/>
        <w:rPr>
          <w:sz w:val="16"/>
        </w:rPr>
      </w:pPr>
      <w:r>
        <w:rPr>
          <w:sz w:val="16"/>
        </w:rPr>
        <w:t>percent</w:t>
      </w:r>
      <w:r>
        <w:rPr>
          <w:sz w:val="16"/>
        </w:rPr>
        <w:tab/>
        <w:t>%</w:t>
      </w:r>
    </w:p>
    <w:p w:rsidR="00E549B8" w:rsidRDefault="00E549B8">
      <w:pPr>
        <w:pStyle w:val="TableRow"/>
        <w:tabs>
          <w:tab w:val="left" w:pos="2016"/>
          <w:tab w:val="left" w:pos="2988"/>
        </w:tabs>
        <w:spacing w:line="180" w:lineRule="exact"/>
        <w:jc w:val="left"/>
        <w:rPr>
          <w:sz w:val="16"/>
        </w:rPr>
      </w:pPr>
      <w:r>
        <w:rPr>
          <w:sz w:val="16"/>
        </w:rPr>
        <w:t>probability</w:t>
      </w:r>
      <w:r>
        <w:rPr>
          <w:sz w:val="16"/>
        </w:rPr>
        <w:tab/>
        <w:t>P</w:t>
      </w:r>
    </w:p>
    <w:p w:rsidR="00E549B8" w:rsidRDefault="00E549B8">
      <w:pPr>
        <w:pStyle w:val="TableRow"/>
        <w:tabs>
          <w:tab w:val="left" w:pos="2016"/>
          <w:tab w:val="left" w:pos="2988"/>
        </w:tabs>
        <w:spacing w:line="180" w:lineRule="exact"/>
        <w:jc w:val="left"/>
        <w:rPr>
          <w:sz w:val="16"/>
        </w:rPr>
      </w:pPr>
      <w:r>
        <w:rPr>
          <w:sz w:val="16"/>
        </w:rPr>
        <w:t xml:space="preserve">probability of a type I error </w:t>
      </w:r>
    </w:p>
    <w:p w:rsidR="00E549B8" w:rsidRDefault="00E549B8">
      <w:pPr>
        <w:pStyle w:val="TableRow"/>
        <w:tabs>
          <w:tab w:val="left" w:pos="2016"/>
          <w:tab w:val="left" w:pos="2988"/>
        </w:tabs>
        <w:spacing w:line="180" w:lineRule="exact"/>
        <w:jc w:val="left"/>
        <w:rPr>
          <w:sz w:val="16"/>
        </w:rPr>
      </w:pPr>
      <w:r>
        <w:rPr>
          <w:sz w:val="16"/>
        </w:rPr>
        <w:t xml:space="preserve">   (rejection of the null</w:t>
      </w:r>
    </w:p>
    <w:p w:rsidR="00E549B8" w:rsidRDefault="00E549B8">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rsidR="00E549B8" w:rsidRDefault="00E549B8">
      <w:pPr>
        <w:pStyle w:val="TableRow"/>
        <w:tabs>
          <w:tab w:val="left" w:pos="2016"/>
          <w:tab w:val="left" w:pos="2988"/>
        </w:tabs>
        <w:spacing w:line="180" w:lineRule="exact"/>
        <w:jc w:val="left"/>
        <w:rPr>
          <w:sz w:val="16"/>
        </w:rPr>
      </w:pPr>
      <w:r>
        <w:rPr>
          <w:sz w:val="16"/>
        </w:rPr>
        <w:t xml:space="preserve">probability of a type II error </w:t>
      </w:r>
    </w:p>
    <w:p w:rsidR="00E549B8" w:rsidRDefault="00E549B8">
      <w:pPr>
        <w:pStyle w:val="TableRow"/>
        <w:tabs>
          <w:tab w:val="left" w:pos="2016"/>
          <w:tab w:val="left" w:pos="2988"/>
        </w:tabs>
        <w:spacing w:line="180" w:lineRule="exact"/>
        <w:jc w:val="left"/>
        <w:rPr>
          <w:sz w:val="16"/>
        </w:rPr>
      </w:pPr>
      <w:r>
        <w:rPr>
          <w:sz w:val="16"/>
        </w:rPr>
        <w:t xml:space="preserve">   (acceptance of the null </w:t>
      </w:r>
    </w:p>
    <w:p w:rsidR="00E549B8" w:rsidRDefault="00E549B8">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rsidR="00E549B8" w:rsidRDefault="00E549B8">
      <w:pPr>
        <w:pStyle w:val="TableRow"/>
        <w:tabs>
          <w:tab w:val="left" w:pos="2016"/>
          <w:tab w:val="left" w:pos="2988"/>
        </w:tabs>
        <w:spacing w:line="180" w:lineRule="exact"/>
        <w:jc w:val="left"/>
        <w:rPr>
          <w:sz w:val="16"/>
        </w:rPr>
      </w:pPr>
      <w:r>
        <w:rPr>
          <w:sz w:val="16"/>
        </w:rPr>
        <w:t>second (angular)</w:t>
      </w:r>
      <w:r>
        <w:rPr>
          <w:sz w:val="16"/>
        </w:rPr>
        <w:tab/>
        <w:t>"</w:t>
      </w:r>
    </w:p>
    <w:p w:rsidR="00E549B8" w:rsidRDefault="00E549B8">
      <w:pPr>
        <w:pStyle w:val="TableRow"/>
        <w:tabs>
          <w:tab w:val="left" w:pos="2016"/>
          <w:tab w:val="left" w:pos="2988"/>
        </w:tabs>
        <w:spacing w:line="180" w:lineRule="exact"/>
        <w:jc w:val="left"/>
        <w:rPr>
          <w:sz w:val="16"/>
        </w:rPr>
      </w:pPr>
      <w:r>
        <w:rPr>
          <w:sz w:val="16"/>
        </w:rPr>
        <w:t>standard deviation</w:t>
      </w:r>
      <w:r>
        <w:rPr>
          <w:sz w:val="16"/>
        </w:rPr>
        <w:tab/>
        <w:t>SD</w:t>
      </w:r>
    </w:p>
    <w:p w:rsidR="00E549B8" w:rsidRDefault="00E549B8">
      <w:pPr>
        <w:pStyle w:val="TableRow"/>
        <w:tabs>
          <w:tab w:val="left" w:pos="2016"/>
          <w:tab w:val="left" w:pos="2988"/>
        </w:tabs>
        <w:spacing w:line="180" w:lineRule="exact"/>
        <w:jc w:val="left"/>
        <w:rPr>
          <w:sz w:val="16"/>
        </w:rPr>
      </w:pPr>
      <w:r>
        <w:rPr>
          <w:sz w:val="16"/>
        </w:rPr>
        <w:t>standard error</w:t>
      </w:r>
      <w:r>
        <w:rPr>
          <w:sz w:val="16"/>
        </w:rPr>
        <w:tab/>
        <w:t>SE</w:t>
      </w:r>
    </w:p>
    <w:p w:rsidR="00E549B8" w:rsidRDefault="00E549B8">
      <w:pPr>
        <w:pStyle w:val="TableRow"/>
        <w:tabs>
          <w:tab w:val="left" w:pos="2016"/>
          <w:tab w:val="left" w:pos="2988"/>
        </w:tabs>
        <w:spacing w:line="180" w:lineRule="exact"/>
        <w:jc w:val="left"/>
        <w:rPr>
          <w:sz w:val="16"/>
        </w:rPr>
      </w:pPr>
      <w:r>
        <w:rPr>
          <w:sz w:val="16"/>
        </w:rPr>
        <w:t>variance</w:t>
      </w:r>
      <w:r>
        <w:rPr>
          <w:sz w:val="16"/>
        </w:rPr>
        <w:tab/>
      </w:r>
    </w:p>
    <w:p w:rsidR="00E549B8" w:rsidRDefault="00E549B8">
      <w:pPr>
        <w:pStyle w:val="TableRow"/>
        <w:tabs>
          <w:tab w:val="left" w:pos="2016"/>
          <w:tab w:val="left" w:pos="2988"/>
        </w:tabs>
        <w:spacing w:line="180" w:lineRule="exact"/>
        <w:jc w:val="left"/>
        <w:rPr>
          <w:sz w:val="16"/>
        </w:rPr>
      </w:pPr>
      <w:r>
        <w:rPr>
          <w:sz w:val="16"/>
        </w:rPr>
        <w:t xml:space="preserve">     population</w:t>
      </w:r>
      <w:r>
        <w:rPr>
          <w:sz w:val="16"/>
        </w:rPr>
        <w:tab/>
        <w:t>Var</w:t>
      </w:r>
    </w:p>
    <w:p w:rsidR="00E549B8" w:rsidRDefault="00E549B8">
      <w:pPr>
        <w:pStyle w:val="TableRow"/>
        <w:tabs>
          <w:tab w:val="left" w:pos="2016"/>
          <w:tab w:val="left" w:pos="2988"/>
        </w:tabs>
        <w:spacing w:line="180" w:lineRule="exact"/>
        <w:jc w:val="left"/>
        <w:rPr>
          <w:sz w:val="16"/>
        </w:rPr>
      </w:pPr>
      <w:r>
        <w:rPr>
          <w:sz w:val="16"/>
        </w:rPr>
        <w:t xml:space="preserve">     sample</w:t>
      </w:r>
      <w:r>
        <w:rPr>
          <w:sz w:val="16"/>
        </w:rPr>
        <w:tab/>
        <w:t>var</w:t>
      </w:r>
    </w:p>
    <w:p w:rsidR="00E549B8" w:rsidRDefault="00E549B8">
      <w:pPr>
        <w:spacing w:before="20" w:after="20" w:line="160" w:lineRule="exact"/>
        <w:ind w:left="288" w:hanging="288"/>
        <w:rPr>
          <w:sz w:val="16"/>
        </w:rPr>
      </w:pPr>
    </w:p>
    <w:p w:rsidR="00E549B8" w:rsidRDefault="00E549B8">
      <w:pPr>
        <w:pStyle w:val="TitlePg-ReptSeries"/>
        <w:spacing w:before="20" w:after="20" w:line="160" w:lineRule="exact"/>
        <w:rPr>
          <w:sz w:val="20"/>
        </w:rPr>
        <w:sectPr w:rsidR="00E549B8">
          <w:footerReference w:type="even" r:id="rId13"/>
          <w:footerReference w:type="default" r:id="rId14"/>
          <w:headerReference w:type="first" r:id="rId15"/>
          <w:type w:val="continuous"/>
          <w:pgSz w:w="12240" w:h="15840" w:code="1"/>
          <w:pgMar w:top="1440" w:right="1440" w:bottom="720" w:left="1440" w:header="720" w:footer="720" w:gutter="0"/>
          <w:pgNumType w:fmt="lowerRoman" w:start="1"/>
          <w:cols w:num="3" w:space="360"/>
        </w:sectPr>
      </w:pPr>
    </w:p>
    <w:p w:rsidR="00E549B8" w:rsidRDefault="0050346C">
      <w:pPr>
        <w:pStyle w:val="TitlePg-ReptSeries"/>
      </w:pPr>
      <w:r>
        <w:lastRenderedPageBreak/>
        <w:t>FISHERY DATA SERIES NO. XX-</w:t>
      </w:r>
      <w:r w:rsidR="00B17A76">
        <w:t>10</w:t>
      </w:r>
    </w:p>
    <w:p w:rsidR="00E549B8" w:rsidRDefault="00E549B8">
      <w:pPr>
        <w:pStyle w:val="TitlePg-Title"/>
      </w:pPr>
      <w:r>
        <w:t>Upper Cook Inlet personal</w:t>
      </w:r>
      <w:r w:rsidR="0050346C">
        <w:t xml:space="preserve"> use salmon fisheries, 200</w:t>
      </w:r>
      <w:r w:rsidR="00B17A76">
        <w:t>7</w:t>
      </w:r>
      <w:r w:rsidR="0050346C">
        <w:t>-200</w:t>
      </w:r>
      <w:r w:rsidR="00B17A76">
        <w:t>9</w:t>
      </w:r>
    </w:p>
    <w:p w:rsidR="00E549B8" w:rsidRDefault="0050346C">
      <w:pPr>
        <w:pStyle w:val="TitlePg-Authors"/>
      </w:pPr>
      <w:r>
        <w:t>by</w:t>
      </w:r>
      <w:r>
        <w:br/>
      </w:r>
      <w:r>
        <w:br/>
        <w:t>Kristine J. Dunker</w:t>
      </w:r>
    </w:p>
    <w:p w:rsidR="00E549B8" w:rsidRDefault="00E549B8">
      <w:pPr>
        <w:pStyle w:val="TitlePg-Authors"/>
      </w:pPr>
      <w:r>
        <w:rPr>
          <w:i/>
        </w:rPr>
        <w:t xml:space="preserve">Division of Sport Fish, </w:t>
      </w:r>
      <w:r w:rsidR="0050346C">
        <w:rPr>
          <w:i/>
        </w:rPr>
        <w:t>Anchorage</w:t>
      </w:r>
      <w:r>
        <w:t xml:space="preserve"> </w:t>
      </w:r>
    </w:p>
    <w:p w:rsidR="00E549B8" w:rsidRDefault="00E549B8">
      <w:pPr>
        <w:pStyle w:val="TitlePg-LocDate"/>
        <w:framePr w:wrap="around"/>
        <w:jc w:val="both"/>
      </w:pPr>
    </w:p>
    <w:p w:rsidR="00E549B8" w:rsidRDefault="00E549B8">
      <w:pPr>
        <w:pStyle w:val="TitlePg-LocDate"/>
        <w:framePr w:wrap="around"/>
      </w:pPr>
      <w:r>
        <w:t>Alaska Department of Fish and Game</w:t>
      </w:r>
      <w:r>
        <w:br/>
        <w:t>Division of Sport Fish, Research and Technical Services</w:t>
      </w:r>
      <w:r>
        <w:br/>
      </w:r>
      <w:smartTag w:uri="urn:schemas-microsoft-com:office:smarttags" w:element="address">
        <w:smartTag w:uri="urn:schemas-microsoft-com:office:smarttags" w:element="Street">
          <w:r>
            <w:t>333 Raspberry Road</w:t>
          </w:r>
        </w:smartTag>
        <w:r>
          <w:t xml:space="preserve">, </w:t>
        </w:r>
        <w:smartTag w:uri="urn:schemas-microsoft-com:office:smarttags" w:element="City">
          <w:r>
            <w:t>Anchorage</w:t>
          </w:r>
        </w:smartTag>
        <w:r>
          <w:t xml:space="preserve">, </w:t>
        </w:r>
        <w:smartTag w:uri="urn:schemas-microsoft-com:office:smarttags" w:element="State">
          <w:r>
            <w:t>Alaska</w:t>
          </w:r>
        </w:smartTag>
        <w:r>
          <w:t xml:space="preserve">, </w:t>
        </w:r>
        <w:smartTag w:uri="urn:schemas-microsoft-com:office:smarttags" w:element="PostalCode">
          <w:r>
            <w:t>99518-1599</w:t>
          </w:r>
        </w:smartTag>
      </w:smartTag>
    </w:p>
    <w:p w:rsidR="00E549B8" w:rsidRDefault="00E549B8">
      <w:pPr>
        <w:pStyle w:val="TitlePg-LocDate"/>
        <w:framePr w:wrap="around"/>
      </w:pPr>
      <w:r>
        <w:br/>
      </w:r>
      <w:r w:rsidR="0051255E">
        <w:t>September</w:t>
      </w:r>
      <w:r w:rsidR="003C3725">
        <w:t xml:space="preserve"> </w:t>
      </w:r>
      <w:r w:rsidR="0050346C">
        <w:t>20</w:t>
      </w:r>
      <w:r w:rsidR="00B17A76">
        <w:t>10</w:t>
      </w:r>
      <w:r w:rsidR="00577268">
        <w:t xml:space="preserve"> </w:t>
      </w:r>
    </w:p>
    <w:p w:rsidR="00E549B8" w:rsidRDefault="00E549B8" w:rsidP="001D6538">
      <w:pPr>
        <w:pStyle w:val="TitlePg-LocDate"/>
        <w:framePr w:wrap="around" w:vAnchor="page" w:hAnchor="page" w:x="1515" w:y="11885"/>
      </w:pPr>
    </w:p>
    <w:p w:rsidR="00E549B8" w:rsidRDefault="00E549B8">
      <w:pPr>
        <w:pStyle w:val="TitlePg-Authors"/>
      </w:pPr>
    </w:p>
    <w:p w:rsidR="00E549B8" w:rsidRDefault="00E549B8">
      <w:pPr>
        <w:pStyle w:val="TitlePg-Authors"/>
        <w:sectPr w:rsidR="00E549B8">
          <w:footerReference w:type="default" r:id="rId16"/>
          <w:headerReference w:type="first" r:id="rId17"/>
          <w:type w:val="continuous"/>
          <w:pgSz w:w="12240" w:h="15840" w:code="1"/>
          <w:pgMar w:top="1440" w:right="1440" w:bottom="1440" w:left="1440" w:header="720" w:footer="547" w:gutter="0"/>
          <w:pgNumType w:fmt="lowerRoman" w:start="1"/>
          <w:cols w:space="720"/>
          <w:formProt w:val="0"/>
        </w:sectPr>
      </w:pPr>
    </w:p>
    <w:p w:rsidR="00E549B8" w:rsidRDefault="00E549B8">
      <w:pPr>
        <w:pStyle w:val="OEOPg-ReptSeries"/>
      </w:pPr>
      <w:r>
        <w:lastRenderedPageBreak/>
        <w:t xml:space="preserve">The Division of Sport Fish Fishery Data Series was established in 1987 for the publication of technically oriented results for a single project or group of closely related projects. Since 2004, the Division of Commercial Fisheries has also used the Fishery Data Series. Fishery Data Series reports are intended for fishery and other technical professionals.  Fishery Data Series reports are available through the Alaska State Library and on the Internet: </w:t>
      </w:r>
      <w:hyperlink r:id="rId18" w:history="1">
        <w:r w:rsidRPr="006B658A">
          <w:rPr>
            <w:rStyle w:val="Hyperlink"/>
            <w:color w:val="auto"/>
          </w:rPr>
          <w:t>http://www.sf.adfg.state.ak.us/statewide/divreports/html/intersearch.cfm</w:t>
        </w:r>
      </w:hyperlink>
      <w:r w:rsidR="002C00FB" w:rsidRPr="006B658A">
        <w:t>.</w:t>
      </w:r>
      <w:r>
        <w:t xml:space="preserve"> This publication has undergone editorial and peer review.</w:t>
      </w:r>
    </w:p>
    <w:p w:rsidR="00E549B8" w:rsidRDefault="002C00FB">
      <w:pPr>
        <w:pStyle w:val="OEOPg-Citation"/>
        <w:framePr w:wrap="around"/>
        <w:jc w:val="center"/>
      </w:pPr>
      <w:r>
        <w:t>Kristine J. Dunker</w:t>
      </w:r>
    </w:p>
    <w:p w:rsidR="00E549B8" w:rsidRDefault="00E549B8">
      <w:pPr>
        <w:pStyle w:val="OEOPg-Citation"/>
        <w:framePr w:wrap="around"/>
        <w:jc w:val="center"/>
      </w:pPr>
      <w:r>
        <w:t>Alaska Department of Fish and Game, Division of Sport Fish</w:t>
      </w:r>
    </w:p>
    <w:p w:rsidR="00E549B8" w:rsidRDefault="002C00FB">
      <w:pPr>
        <w:pStyle w:val="OEOPg-Citation"/>
        <w:framePr w:wrap="around"/>
        <w:jc w:val="center"/>
      </w:pPr>
      <w:smartTag w:uri="urn:schemas-microsoft-com:office:smarttags" w:element="place">
        <w:r>
          <w:t xml:space="preserve">333 Raspberry Road, </w:t>
        </w:r>
        <w:smartTag w:uri="urn:schemas-microsoft-com:office:smarttags" w:element="City">
          <w:r>
            <w:t>Anchorage</w:t>
          </w:r>
        </w:smartTag>
        <w:r>
          <w:t xml:space="preserve">, </w:t>
        </w:r>
        <w:smartTag w:uri="urn:schemas-microsoft-com:office:smarttags" w:element="State">
          <w:r>
            <w:t>AK</w:t>
          </w:r>
        </w:smartTag>
        <w:r>
          <w:t xml:space="preserve"> </w:t>
        </w:r>
        <w:smartTag w:uri="urn:schemas-microsoft-com:office:smarttags" w:element="PostalCode">
          <w:r>
            <w:t>99518-1599</w:t>
          </w:r>
        </w:smartTag>
        <w:r w:rsidR="00E549B8">
          <w:t xml:space="preserve">, </w:t>
        </w:r>
        <w:smartTag w:uri="urn:schemas-microsoft-com:office:smarttags" w:element="country-region">
          <w:r w:rsidR="00E549B8">
            <w:t>USA</w:t>
          </w:r>
        </w:smartTag>
      </w:smartTag>
    </w:p>
    <w:p w:rsidR="00E549B8" w:rsidRDefault="00E549B8">
      <w:pPr>
        <w:pStyle w:val="OEOPg-Citation"/>
        <w:framePr w:wrap="around"/>
        <w:jc w:val="center"/>
      </w:pPr>
    </w:p>
    <w:p w:rsidR="00E549B8" w:rsidRDefault="00E549B8">
      <w:pPr>
        <w:pStyle w:val="OEOPg-Citation"/>
        <w:framePr w:wrap="around"/>
      </w:pPr>
    </w:p>
    <w:p w:rsidR="00E549B8" w:rsidRDefault="00E549B8">
      <w:pPr>
        <w:pStyle w:val="OEOPg-Citation"/>
        <w:framePr w:wrap="around"/>
      </w:pPr>
      <w:r>
        <w:t>This document should be cited as:</w:t>
      </w:r>
    </w:p>
    <w:p w:rsidR="00E549B8" w:rsidRDefault="008E7C9A">
      <w:pPr>
        <w:pStyle w:val="OEOPg-Citation"/>
        <w:framePr w:wrap="around"/>
      </w:pPr>
      <w:r>
        <w:t>Dunke</w:t>
      </w:r>
      <w:r w:rsidR="007E09F8">
        <w:t>r, Kristine J</w:t>
      </w:r>
      <w:r w:rsidR="002C00FB">
        <w:t>.  20</w:t>
      </w:r>
      <w:r w:rsidR="007E09F8">
        <w:t>10</w:t>
      </w:r>
      <w:r w:rsidR="00E549B8">
        <w:t>.  Upper Cook Inlet personal</w:t>
      </w:r>
      <w:r w:rsidR="002C00FB">
        <w:t xml:space="preserve"> use salmon fisheries, 200</w:t>
      </w:r>
      <w:r w:rsidR="007E09F8">
        <w:t>7</w:t>
      </w:r>
      <w:r w:rsidR="002C00FB">
        <w:t>-200</w:t>
      </w:r>
      <w:r w:rsidR="007E09F8">
        <w:t>9</w:t>
      </w:r>
      <w:r w:rsidR="00E549B8">
        <w:t>.  Alaska Department of Fish and Gam</w:t>
      </w:r>
      <w:r w:rsidR="002C00FB">
        <w:t>e, Fishery Data Series No. XX-</w:t>
      </w:r>
      <w:r w:rsidR="007E09F8">
        <w:t>10</w:t>
      </w:r>
      <w:r w:rsidR="00E549B8">
        <w:t>, Anchorage.</w:t>
      </w:r>
    </w:p>
    <w:p w:rsidR="00E549B8" w:rsidRDefault="00E549B8">
      <w:pPr>
        <w:pStyle w:val="OEOPg-OEO"/>
        <w:framePr w:wrap="around"/>
        <w:spacing w:after="120"/>
      </w:pPr>
      <w:r>
        <w:t>The Alaska Department of Fish and Game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of 1990, the Age Discrimination Act of 1975, and Title IX of the Education Amendments of 1972.</w:t>
      </w:r>
    </w:p>
    <w:p w:rsidR="00E549B8" w:rsidRDefault="00E549B8">
      <w:pPr>
        <w:pStyle w:val="BodyText"/>
        <w:framePr w:hSpace="187" w:wrap="around" w:hAnchor="margin" w:yAlign="bottom" w:anchorLock="1"/>
        <w:rPr>
          <w:sz w:val="20"/>
        </w:rPr>
      </w:pPr>
      <w:r>
        <w:rPr>
          <w:sz w:val="20"/>
        </w:rPr>
        <w:t xml:space="preserve">If you believe you have been discriminated against in any program, activity, or facility, or if you desire further information please write to ADF&amp;G, </w:t>
      </w:r>
      <w:smartTag w:uri="urn:schemas-microsoft-com:office:smarttags" w:element="address">
        <w:smartTag w:uri="urn:schemas-microsoft-com:office:smarttags" w:element="Street">
          <w:r>
            <w:rPr>
              <w:sz w:val="20"/>
            </w:rPr>
            <w:t>P.O. Box 25526</w:t>
          </w:r>
        </w:smartTag>
        <w:r>
          <w:rPr>
            <w:sz w:val="20"/>
          </w:rPr>
          <w:t xml:space="preserve">, </w:t>
        </w:r>
        <w:smartTag w:uri="urn:schemas-microsoft-com:office:smarttags" w:element="City">
          <w:r>
            <w:rPr>
              <w:sz w:val="20"/>
            </w:rPr>
            <w:t>Juneau</w:t>
          </w:r>
        </w:smartTag>
        <w:r>
          <w:rPr>
            <w:sz w:val="20"/>
          </w:rPr>
          <w:t xml:space="preserve">, </w:t>
        </w:r>
        <w:smartTag w:uri="urn:schemas-microsoft-com:office:smarttags" w:element="State">
          <w:r>
            <w:rPr>
              <w:sz w:val="20"/>
            </w:rPr>
            <w:t>AK</w:t>
          </w:r>
        </w:smartTag>
        <w:r>
          <w:rPr>
            <w:sz w:val="20"/>
          </w:rPr>
          <w:t xml:space="preserve"> </w:t>
        </w:r>
        <w:smartTag w:uri="urn:schemas-microsoft-com:office:smarttags" w:element="PostalCode">
          <w:r>
            <w:rPr>
              <w:sz w:val="20"/>
            </w:rPr>
            <w:t>99802-5526</w:t>
          </w:r>
        </w:smartTag>
      </w:smartTag>
      <w:r>
        <w:rPr>
          <w:sz w:val="20"/>
        </w:rPr>
        <w:t xml:space="preserve">; U.S. Fish and Wildlife Service, </w:t>
      </w:r>
      <w:smartTag w:uri="urn:schemas-microsoft-com:office:smarttags" w:element="address">
        <w:smartTag w:uri="urn:schemas-microsoft-com:office:smarttags" w:element="Street">
          <w:r>
            <w:rPr>
              <w:sz w:val="20"/>
            </w:rPr>
            <w:t>4040 N. Fairfield Drive, Suite 300</w:t>
          </w:r>
        </w:smartTag>
        <w:r>
          <w:rPr>
            <w:sz w:val="20"/>
          </w:rPr>
          <w:t xml:space="preserve">, </w:t>
        </w:r>
        <w:smartTag w:uri="urn:schemas-microsoft-com:office:smarttags" w:element="City">
          <w:r>
            <w:rPr>
              <w:sz w:val="20"/>
            </w:rPr>
            <w:t>Arlington</w:t>
          </w:r>
        </w:smartTag>
        <w:r>
          <w:rPr>
            <w:sz w:val="20"/>
          </w:rPr>
          <w:t xml:space="preserve">, </w:t>
        </w:r>
        <w:smartTag w:uri="urn:schemas-microsoft-com:office:smarttags" w:element="State">
          <w:r>
            <w:rPr>
              <w:sz w:val="20"/>
            </w:rPr>
            <w:t>VA</w:t>
          </w:r>
        </w:smartTag>
        <w:r>
          <w:rPr>
            <w:sz w:val="20"/>
          </w:rPr>
          <w:t xml:space="preserve"> </w:t>
        </w:r>
        <w:smartTag w:uri="urn:schemas-microsoft-com:office:smarttags" w:element="PostalCode">
          <w:r>
            <w:rPr>
              <w:sz w:val="20"/>
            </w:rPr>
            <w:t>22203</w:t>
          </w:r>
        </w:smartTag>
      </w:smartTag>
      <w:r>
        <w:rPr>
          <w:sz w:val="20"/>
        </w:rPr>
        <w:t xml:space="preserve"> or </w:t>
      </w:r>
      <w:smartTag w:uri="urn:schemas-microsoft-com:office:smarttags" w:element="City">
        <w:r>
          <w:rPr>
            <w:sz w:val="20"/>
          </w:rPr>
          <w:t>O.E.O.</w:t>
        </w:r>
      </w:smartTag>
      <w:r>
        <w:rPr>
          <w:sz w:val="20"/>
        </w:rPr>
        <w:t xml:space="preserve">, </w:t>
      </w:r>
      <w:smartTag w:uri="urn:schemas-microsoft-com:office:smarttags" w:element="country-region">
        <w:r>
          <w:rPr>
            <w:sz w:val="20"/>
          </w:rPr>
          <w:t>U.S.</w:t>
        </w:r>
      </w:smartTag>
      <w:r>
        <w:rPr>
          <w:sz w:val="20"/>
        </w:rPr>
        <w:t xml:space="preserve"> Department of the Interior,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r>
          <w:rPr>
            <w:sz w:val="20"/>
          </w:rPr>
          <w:t xml:space="preserve"> </w:t>
        </w:r>
        <w:smartTag w:uri="urn:schemas-microsoft-com:office:smarttags" w:element="PostalCode">
          <w:r>
            <w:rPr>
              <w:sz w:val="20"/>
            </w:rPr>
            <w:t>20240</w:t>
          </w:r>
        </w:smartTag>
      </w:smartTag>
      <w:r>
        <w:rPr>
          <w:sz w:val="20"/>
        </w:rPr>
        <w:t>.</w:t>
      </w:r>
    </w:p>
    <w:p w:rsidR="00E549B8" w:rsidRDefault="00E549B8">
      <w:pPr>
        <w:pStyle w:val="BlockText"/>
        <w:framePr w:hSpace="187" w:wrap="around" w:hAnchor="margin" w:yAlign="bottom" w:anchorLock="1"/>
        <w:ind w:left="0" w:right="0"/>
      </w:pPr>
      <w:r>
        <w:t>For information on alternative formats for this and other department publications, please contact the department ADA Coordinator at (voice) 907-465-4120, (TDD) 907-465-3646, or (FAX) 907-465-2440.</w:t>
      </w:r>
    </w:p>
    <w:p w:rsidR="00E549B8" w:rsidRDefault="00E549B8">
      <w:pPr>
        <w:pStyle w:val="Footer"/>
        <w:tabs>
          <w:tab w:val="clear" w:pos="4320"/>
          <w:tab w:val="clear" w:pos="8640"/>
        </w:tabs>
        <w:sectPr w:rsidR="00E549B8">
          <w:footerReference w:type="default" r:id="rId19"/>
          <w:pgSz w:w="12240" w:h="15840" w:code="1"/>
          <w:pgMar w:top="1440" w:right="1440" w:bottom="1440" w:left="1440" w:header="720" w:footer="720" w:gutter="0"/>
          <w:pgNumType w:start="1"/>
          <w:cols w:space="720"/>
        </w:sectPr>
      </w:pPr>
    </w:p>
    <w:p w:rsidR="00E549B8" w:rsidRPr="002C0F9B" w:rsidRDefault="00E549B8">
      <w:pPr>
        <w:pStyle w:val="TOCHeader"/>
      </w:pPr>
      <w:r w:rsidRPr="002C0F9B">
        <w:lastRenderedPageBreak/>
        <w:t>TABLE OF CONTENTS</w:t>
      </w:r>
    </w:p>
    <w:p w:rsidR="00E549B8" w:rsidRPr="002C0F9B" w:rsidRDefault="00E549B8">
      <w:pPr>
        <w:pStyle w:val="TOCPage"/>
      </w:pPr>
      <w:r w:rsidRPr="002C0F9B">
        <w:t>Page</w:t>
      </w:r>
    </w:p>
    <w:p w:rsidR="00602AE4" w:rsidRDefault="00410329">
      <w:pPr>
        <w:pStyle w:val="TOC1"/>
        <w:rPr>
          <w:caps w:val="0"/>
          <w:noProof/>
          <w:sz w:val="24"/>
          <w:szCs w:val="24"/>
        </w:rPr>
      </w:pPr>
      <w:r w:rsidRPr="00410329">
        <w:fldChar w:fldCharType="begin"/>
      </w:r>
      <w:r w:rsidR="00E549B8" w:rsidRPr="002C0F9B">
        <w:instrText xml:space="preserve"> TOC \o "1-4" </w:instrText>
      </w:r>
      <w:r w:rsidRPr="00410329">
        <w:fldChar w:fldCharType="separate"/>
      </w:r>
      <w:r w:rsidR="00602AE4">
        <w:rPr>
          <w:noProof/>
        </w:rPr>
        <w:t>LIST OF TABLES</w:t>
      </w:r>
      <w:r w:rsidR="00602AE4">
        <w:rPr>
          <w:noProof/>
        </w:rPr>
        <w:tab/>
      </w:r>
      <w:r w:rsidRPr="00602AE4">
        <w:rPr>
          <w:caps w:val="0"/>
          <w:noProof/>
        </w:rPr>
        <w:fldChar w:fldCharType="begin"/>
      </w:r>
      <w:r w:rsidR="00602AE4" w:rsidRPr="00602AE4">
        <w:rPr>
          <w:caps w:val="0"/>
          <w:noProof/>
        </w:rPr>
        <w:instrText xml:space="preserve"> PAGEREF _Toc184702874 \h </w:instrText>
      </w:r>
      <w:r w:rsidRPr="00602AE4">
        <w:rPr>
          <w:caps w:val="0"/>
          <w:noProof/>
        </w:rPr>
      </w:r>
      <w:r w:rsidRPr="00602AE4">
        <w:rPr>
          <w:caps w:val="0"/>
          <w:noProof/>
        </w:rPr>
        <w:fldChar w:fldCharType="separate"/>
      </w:r>
      <w:r w:rsidR="0050099F">
        <w:rPr>
          <w:caps w:val="0"/>
          <w:noProof/>
        </w:rPr>
        <w:t>ii</w:t>
      </w:r>
      <w:r w:rsidRPr="00602AE4">
        <w:rPr>
          <w:caps w:val="0"/>
          <w:noProof/>
        </w:rPr>
        <w:fldChar w:fldCharType="end"/>
      </w:r>
    </w:p>
    <w:p w:rsidR="00602AE4" w:rsidRDefault="00602AE4">
      <w:pPr>
        <w:pStyle w:val="TOC1"/>
        <w:rPr>
          <w:caps w:val="0"/>
          <w:noProof/>
          <w:sz w:val="24"/>
          <w:szCs w:val="24"/>
        </w:rPr>
      </w:pPr>
      <w:r>
        <w:rPr>
          <w:noProof/>
        </w:rPr>
        <w:t>List OF FIGURES</w:t>
      </w:r>
      <w:r>
        <w:rPr>
          <w:noProof/>
        </w:rPr>
        <w:tab/>
      </w:r>
      <w:r w:rsidR="00410329" w:rsidRPr="00602AE4">
        <w:rPr>
          <w:caps w:val="0"/>
          <w:noProof/>
        </w:rPr>
        <w:fldChar w:fldCharType="begin"/>
      </w:r>
      <w:r w:rsidRPr="00602AE4">
        <w:rPr>
          <w:caps w:val="0"/>
          <w:noProof/>
        </w:rPr>
        <w:instrText xml:space="preserve"> PAGEREF _Toc184702875 \h </w:instrText>
      </w:r>
      <w:r w:rsidR="00410329" w:rsidRPr="00602AE4">
        <w:rPr>
          <w:caps w:val="0"/>
          <w:noProof/>
        </w:rPr>
      </w:r>
      <w:r w:rsidR="00410329" w:rsidRPr="00602AE4">
        <w:rPr>
          <w:caps w:val="0"/>
          <w:noProof/>
        </w:rPr>
        <w:fldChar w:fldCharType="separate"/>
      </w:r>
      <w:r w:rsidR="0050099F">
        <w:rPr>
          <w:caps w:val="0"/>
          <w:noProof/>
        </w:rPr>
        <w:t>ii</w:t>
      </w:r>
      <w:r w:rsidR="00410329" w:rsidRPr="00602AE4">
        <w:rPr>
          <w:caps w:val="0"/>
          <w:noProof/>
        </w:rPr>
        <w:fldChar w:fldCharType="end"/>
      </w:r>
    </w:p>
    <w:p w:rsidR="00602AE4" w:rsidRDefault="00602AE4">
      <w:pPr>
        <w:pStyle w:val="TOC1"/>
        <w:rPr>
          <w:caps w:val="0"/>
          <w:noProof/>
          <w:sz w:val="24"/>
          <w:szCs w:val="24"/>
        </w:rPr>
      </w:pPr>
      <w:r>
        <w:rPr>
          <w:noProof/>
        </w:rPr>
        <w:t>List OF APPENDICES</w:t>
      </w:r>
      <w:r>
        <w:rPr>
          <w:noProof/>
        </w:rPr>
        <w:tab/>
      </w:r>
      <w:r w:rsidR="00410329" w:rsidRPr="00602AE4">
        <w:rPr>
          <w:caps w:val="0"/>
          <w:noProof/>
        </w:rPr>
        <w:fldChar w:fldCharType="begin"/>
      </w:r>
      <w:r w:rsidRPr="00602AE4">
        <w:rPr>
          <w:caps w:val="0"/>
          <w:noProof/>
        </w:rPr>
        <w:instrText xml:space="preserve"> PAGEREF _Toc184702876 \h </w:instrText>
      </w:r>
      <w:r w:rsidR="00410329" w:rsidRPr="00602AE4">
        <w:rPr>
          <w:caps w:val="0"/>
          <w:noProof/>
        </w:rPr>
      </w:r>
      <w:r w:rsidR="00410329" w:rsidRPr="00602AE4">
        <w:rPr>
          <w:caps w:val="0"/>
          <w:noProof/>
        </w:rPr>
        <w:fldChar w:fldCharType="separate"/>
      </w:r>
      <w:r w:rsidR="0050099F">
        <w:rPr>
          <w:caps w:val="0"/>
          <w:noProof/>
        </w:rPr>
        <w:t>ii</w:t>
      </w:r>
      <w:r w:rsidR="00410329" w:rsidRPr="00602AE4">
        <w:rPr>
          <w:caps w:val="0"/>
          <w:noProof/>
        </w:rPr>
        <w:fldChar w:fldCharType="end"/>
      </w:r>
    </w:p>
    <w:p w:rsidR="00602AE4" w:rsidRDefault="00602AE4">
      <w:pPr>
        <w:pStyle w:val="TOC1"/>
        <w:rPr>
          <w:caps w:val="0"/>
          <w:noProof/>
          <w:sz w:val="24"/>
          <w:szCs w:val="24"/>
        </w:rPr>
      </w:pPr>
      <w:r>
        <w:rPr>
          <w:noProof/>
        </w:rPr>
        <w:t>ABSTRACT</w:t>
      </w:r>
      <w:r>
        <w:rPr>
          <w:noProof/>
        </w:rPr>
        <w:tab/>
      </w:r>
      <w:r w:rsidR="00410329">
        <w:rPr>
          <w:noProof/>
        </w:rPr>
        <w:fldChar w:fldCharType="begin"/>
      </w:r>
      <w:r>
        <w:rPr>
          <w:noProof/>
        </w:rPr>
        <w:instrText xml:space="preserve"> PAGEREF _Toc184702877 \h </w:instrText>
      </w:r>
      <w:r w:rsidR="00410329">
        <w:rPr>
          <w:noProof/>
        </w:rPr>
      </w:r>
      <w:r w:rsidR="00410329">
        <w:rPr>
          <w:noProof/>
        </w:rPr>
        <w:fldChar w:fldCharType="separate"/>
      </w:r>
      <w:r w:rsidR="0050099F">
        <w:rPr>
          <w:noProof/>
        </w:rPr>
        <w:t>1</w:t>
      </w:r>
      <w:r w:rsidR="00410329">
        <w:rPr>
          <w:noProof/>
        </w:rPr>
        <w:fldChar w:fldCharType="end"/>
      </w:r>
    </w:p>
    <w:p w:rsidR="00602AE4" w:rsidRDefault="00602AE4">
      <w:pPr>
        <w:pStyle w:val="TOC1"/>
        <w:rPr>
          <w:caps w:val="0"/>
          <w:noProof/>
          <w:sz w:val="24"/>
          <w:szCs w:val="24"/>
        </w:rPr>
      </w:pPr>
      <w:r>
        <w:rPr>
          <w:noProof/>
        </w:rPr>
        <w:t>INTRODUCTION</w:t>
      </w:r>
      <w:r>
        <w:rPr>
          <w:noProof/>
        </w:rPr>
        <w:tab/>
      </w:r>
      <w:r w:rsidR="00410329">
        <w:rPr>
          <w:noProof/>
        </w:rPr>
        <w:fldChar w:fldCharType="begin"/>
      </w:r>
      <w:r>
        <w:rPr>
          <w:noProof/>
        </w:rPr>
        <w:instrText xml:space="preserve"> PAGEREF _Toc184702878 \h </w:instrText>
      </w:r>
      <w:r w:rsidR="00410329">
        <w:rPr>
          <w:noProof/>
        </w:rPr>
      </w:r>
      <w:r w:rsidR="00410329">
        <w:rPr>
          <w:noProof/>
        </w:rPr>
        <w:fldChar w:fldCharType="separate"/>
      </w:r>
      <w:r w:rsidR="0050099F">
        <w:rPr>
          <w:noProof/>
        </w:rPr>
        <w:t>1</w:t>
      </w:r>
      <w:r w:rsidR="00410329">
        <w:rPr>
          <w:noProof/>
        </w:rPr>
        <w:fldChar w:fldCharType="end"/>
      </w:r>
    </w:p>
    <w:p w:rsidR="00602AE4" w:rsidRDefault="00602AE4">
      <w:pPr>
        <w:pStyle w:val="TOC2"/>
        <w:rPr>
          <w:noProof/>
          <w:sz w:val="24"/>
          <w:szCs w:val="24"/>
        </w:rPr>
      </w:pPr>
      <w:r>
        <w:rPr>
          <w:noProof/>
        </w:rPr>
        <w:t>Management Plans</w:t>
      </w:r>
      <w:r>
        <w:rPr>
          <w:noProof/>
        </w:rPr>
        <w:tab/>
      </w:r>
      <w:r w:rsidR="00410329">
        <w:rPr>
          <w:noProof/>
        </w:rPr>
        <w:fldChar w:fldCharType="begin"/>
      </w:r>
      <w:r>
        <w:rPr>
          <w:noProof/>
        </w:rPr>
        <w:instrText xml:space="preserve"> PAGEREF _Toc184702879 \h </w:instrText>
      </w:r>
      <w:r w:rsidR="00410329">
        <w:rPr>
          <w:noProof/>
        </w:rPr>
      </w:r>
      <w:r w:rsidR="00410329">
        <w:rPr>
          <w:noProof/>
        </w:rPr>
        <w:fldChar w:fldCharType="separate"/>
      </w:r>
      <w:r w:rsidR="0050099F">
        <w:rPr>
          <w:noProof/>
        </w:rPr>
        <w:t>1</w:t>
      </w:r>
      <w:r w:rsidR="00410329">
        <w:rPr>
          <w:noProof/>
        </w:rPr>
        <w:fldChar w:fldCharType="end"/>
      </w:r>
    </w:p>
    <w:p w:rsidR="00602AE4" w:rsidRDefault="00602AE4">
      <w:pPr>
        <w:pStyle w:val="TOC3"/>
        <w:rPr>
          <w:noProof/>
          <w:sz w:val="24"/>
          <w:szCs w:val="24"/>
        </w:rPr>
      </w:pPr>
      <w:r>
        <w:rPr>
          <w:noProof/>
        </w:rPr>
        <w:t>Kasilof River</w:t>
      </w:r>
      <w:r>
        <w:rPr>
          <w:noProof/>
        </w:rPr>
        <w:tab/>
      </w:r>
      <w:r w:rsidR="00410329">
        <w:rPr>
          <w:noProof/>
        </w:rPr>
        <w:fldChar w:fldCharType="begin"/>
      </w:r>
      <w:r>
        <w:rPr>
          <w:noProof/>
        </w:rPr>
        <w:instrText xml:space="preserve"> PAGEREF _Toc184702880 \h </w:instrText>
      </w:r>
      <w:r w:rsidR="00410329">
        <w:rPr>
          <w:noProof/>
        </w:rPr>
      </w:r>
      <w:r w:rsidR="00410329">
        <w:rPr>
          <w:noProof/>
        </w:rPr>
        <w:fldChar w:fldCharType="separate"/>
      </w:r>
      <w:r w:rsidR="0050099F">
        <w:rPr>
          <w:noProof/>
        </w:rPr>
        <w:t>1</w:t>
      </w:r>
      <w:r w:rsidR="00410329">
        <w:rPr>
          <w:noProof/>
        </w:rPr>
        <w:fldChar w:fldCharType="end"/>
      </w:r>
    </w:p>
    <w:p w:rsidR="00602AE4" w:rsidRDefault="00602AE4">
      <w:pPr>
        <w:pStyle w:val="TOC3"/>
        <w:rPr>
          <w:noProof/>
        </w:rPr>
      </w:pPr>
      <w:r>
        <w:rPr>
          <w:noProof/>
        </w:rPr>
        <w:t>Kenai River</w:t>
      </w:r>
      <w:r>
        <w:rPr>
          <w:noProof/>
        </w:rPr>
        <w:tab/>
      </w:r>
      <w:r w:rsidR="00410329">
        <w:rPr>
          <w:noProof/>
        </w:rPr>
        <w:fldChar w:fldCharType="begin"/>
      </w:r>
      <w:r>
        <w:rPr>
          <w:noProof/>
        </w:rPr>
        <w:instrText xml:space="preserve"> PAGEREF _Toc184702881 \h </w:instrText>
      </w:r>
      <w:r w:rsidR="00410329">
        <w:rPr>
          <w:noProof/>
        </w:rPr>
      </w:r>
      <w:r w:rsidR="00410329">
        <w:rPr>
          <w:noProof/>
        </w:rPr>
        <w:fldChar w:fldCharType="separate"/>
      </w:r>
      <w:r w:rsidR="0050099F">
        <w:rPr>
          <w:noProof/>
        </w:rPr>
        <w:t>2</w:t>
      </w:r>
      <w:r w:rsidR="00410329">
        <w:rPr>
          <w:noProof/>
        </w:rPr>
        <w:fldChar w:fldCharType="end"/>
      </w:r>
    </w:p>
    <w:p w:rsidR="000E7028" w:rsidRDefault="000E7028" w:rsidP="000E7028">
      <w:pPr>
        <w:pStyle w:val="TOC3"/>
        <w:rPr>
          <w:noProof/>
        </w:rPr>
      </w:pPr>
      <w:r>
        <w:rPr>
          <w:noProof/>
        </w:rPr>
        <w:t>Fish Creek</w:t>
      </w:r>
      <w:r>
        <w:rPr>
          <w:noProof/>
        </w:rPr>
        <w:tab/>
      </w:r>
      <w:r>
        <w:rPr>
          <w:noProof/>
        </w:rPr>
        <w:fldChar w:fldCharType="begin"/>
      </w:r>
      <w:r>
        <w:rPr>
          <w:noProof/>
        </w:rPr>
        <w:instrText xml:space="preserve"> PAGEREF _Toc184702881 \h </w:instrText>
      </w:r>
      <w:r>
        <w:rPr>
          <w:noProof/>
        </w:rPr>
      </w:r>
      <w:r>
        <w:rPr>
          <w:noProof/>
        </w:rPr>
        <w:fldChar w:fldCharType="separate"/>
      </w:r>
      <w:r>
        <w:rPr>
          <w:noProof/>
        </w:rPr>
        <w:t>2</w:t>
      </w:r>
      <w:r>
        <w:rPr>
          <w:noProof/>
        </w:rPr>
        <w:fldChar w:fldCharType="end"/>
      </w:r>
    </w:p>
    <w:p w:rsidR="00602AE4" w:rsidRDefault="00602AE4">
      <w:pPr>
        <w:pStyle w:val="TOC2"/>
        <w:rPr>
          <w:noProof/>
          <w:sz w:val="24"/>
          <w:szCs w:val="24"/>
        </w:rPr>
      </w:pPr>
      <w:r>
        <w:rPr>
          <w:noProof/>
        </w:rPr>
        <w:t>Fishing Regulations</w:t>
      </w:r>
      <w:r>
        <w:rPr>
          <w:noProof/>
        </w:rPr>
        <w:tab/>
      </w:r>
      <w:r w:rsidR="00410329">
        <w:rPr>
          <w:noProof/>
        </w:rPr>
        <w:fldChar w:fldCharType="begin"/>
      </w:r>
      <w:r>
        <w:rPr>
          <w:noProof/>
        </w:rPr>
        <w:instrText xml:space="preserve"> PAGEREF _Toc184702882 \h </w:instrText>
      </w:r>
      <w:r w:rsidR="00410329">
        <w:rPr>
          <w:noProof/>
        </w:rPr>
      </w:r>
      <w:r w:rsidR="00410329">
        <w:rPr>
          <w:noProof/>
        </w:rPr>
        <w:fldChar w:fldCharType="separate"/>
      </w:r>
      <w:r w:rsidR="0050099F">
        <w:rPr>
          <w:noProof/>
        </w:rPr>
        <w:t>2</w:t>
      </w:r>
      <w:r w:rsidR="00410329">
        <w:rPr>
          <w:noProof/>
        </w:rPr>
        <w:fldChar w:fldCharType="end"/>
      </w:r>
    </w:p>
    <w:p w:rsidR="00602AE4" w:rsidRDefault="00602AE4">
      <w:pPr>
        <w:pStyle w:val="TOC3"/>
        <w:rPr>
          <w:noProof/>
          <w:sz w:val="24"/>
          <w:szCs w:val="24"/>
        </w:rPr>
      </w:pPr>
      <w:r>
        <w:rPr>
          <w:noProof/>
        </w:rPr>
        <w:t>Kasilof River Set Gillnet</w:t>
      </w:r>
      <w:r>
        <w:rPr>
          <w:noProof/>
        </w:rPr>
        <w:tab/>
      </w:r>
      <w:r w:rsidR="00410329">
        <w:rPr>
          <w:noProof/>
        </w:rPr>
        <w:fldChar w:fldCharType="begin"/>
      </w:r>
      <w:r>
        <w:rPr>
          <w:noProof/>
        </w:rPr>
        <w:instrText xml:space="preserve"> PAGEREF _Toc184702883 \h </w:instrText>
      </w:r>
      <w:r w:rsidR="00410329">
        <w:rPr>
          <w:noProof/>
        </w:rPr>
      </w:r>
      <w:r w:rsidR="00410329">
        <w:rPr>
          <w:noProof/>
        </w:rPr>
        <w:fldChar w:fldCharType="separate"/>
      </w:r>
      <w:r w:rsidR="0050099F">
        <w:rPr>
          <w:noProof/>
        </w:rPr>
        <w:t>2</w:t>
      </w:r>
      <w:r w:rsidR="00410329">
        <w:rPr>
          <w:noProof/>
        </w:rPr>
        <w:fldChar w:fldCharType="end"/>
      </w:r>
    </w:p>
    <w:p w:rsidR="00602AE4" w:rsidRDefault="00602AE4">
      <w:pPr>
        <w:pStyle w:val="TOC3"/>
        <w:rPr>
          <w:noProof/>
          <w:sz w:val="24"/>
          <w:szCs w:val="24"/>
        </w:rPr>
      </w:pPr>
      <w:r>
        <w:rPr>
          <w:noProof/>
        </w:rPr>
        <w:t>Kasilof River Dip Net</w:t>
      </w:r>
      <w:r>
        <w:rPr>
          <w:noProof/>
        </w:rPr>
        <w:tab/>
      </w:r>
      <w:r w:rsidR="00410329">
        <w:rPr>
          <w:noProof/>
        </w:rPr>
        <w:fldChar w:fldCharType="begin"/>
      </w:r>
      <w:r>
        <w:rPr>
          <w:noProof/>
        </w:rPr>
        <w:instrText xml:space="preserve"> PAGEREF _Toc184702884 \h </w:instrText>
      </w:r>
      <w:r w:rsidR="00410329">
        <w:rPr>
          <w:noProof/>
        </w:rPr>
      </w:r>
      <w:r w:rsidR="00410329">
        <w:rPr>
          <w:noProof/>
        </w:rPr>
        <w:fldChar w:fldCharType="separate"/>
      </w:r>
      <w:r w:rsidR="0050099F">
        <w:rPr>
          <w:noProof/>
        </w:rPr>
        <w:t>2</w:t>
      </w:r>
      <w:r w:rsidR="00410329">
        <w:rPr>
          <w:noProof/>
        </w:rPr>
        <w:fldChar w:fldCharType="end"/>
      </w:r>
    </w:p>
    <w:p w:rsidR="00602AE4" w:rsidRDefault="00602AE4">
      <w:pPr>
        <w:pStyle w:val="TOC3"/>
        <w:rPr>
          <w:noProof/>
        </w:rPr>
      </w:pPr>
      <w:r w:rsidRPr="005B4D57">
        <w:rPr>
          <w:noProof/>
          <w:lang w:val="fr-FR"/>
        </w:rPr>
        <w:t>Kenai River Dip Net</w:t>
      </w:r>
      <w:r w:rsidRPr="005B4D57">
        <w:rPr>
          <w:noProof/>
          <w:lang w:val="fr-FR"/>
        </w:rPr>
        <w:tab/>
      </w:r>
      <w:r w:rsidR="00410329">
        <w:rPr>
          <w:noProof/>
        </w:rPr>
        <w:fldChar w:fldCharType="begin"/>
      </w:r>
      <w:r w:rsidRPr="005B4D57">
        <w:rPr>
          <w:noProof/>
          <w:lang w:val="fr-FR"/>
        </w:rPr>
        <w:instrText xml:space="preserve"> PAGEREF _Toc184702885 \h </w:instrText>
      </w:r>
      <w:r w:rsidR="00410329">
        <w:rPr>
          <w:noProof/>
        </w:rPr>
      </w:r>
      <w:r w:rsidR="00410329">
        <w:rPr>
          <w:noProof/>
        </w:rPr>
        <w:fldChar w:fldCharType="separate"/>
      </w:r>
      <w:r w:rsidR="0050099F">
        <w:rPr>
          <w:noProof/>
          <w:lang w:val="fr-FR"/>
        </w:rPr>
        <w:t>2</w:t>
      </w:r>
      <w:r w:rsidR="00410329">
        <w:rPr>
          <w:noProof/>
        </w:rPr>
        <w:fldChar w:fldCharType="end"/>
      </w:r>
    </w:p>
    <w:p w:rsidR="000E7028" w:rsidRDefault="000E7028" w:rsidP="000E7028">
      <w:pPr>
        <w:pStyle w:val="TOC3"/>
        <w:rPr>
          <w:noProof/>
        </w:rPr>
      </w:pPr>
      <w:r>
        <w:rPr>
          <w:noProof/>
          <w:lang w:val="fr-FR"/>
        </w:rPr>
        <w:t>Fish Creek Dip Net</w:t>
      </w:r>
      <w:r w:rsidRPr="005B4D57">
        <w:rPr>
          <w:noProof/>
          <w:lang w:val="fr-FR"/>
        </w:rPr>
        <w:tab/>
      </w:r>
      <w:r>
        <w:rPr>
          <w:noProof/>
        </w:rPr>
        <w:fldChar w:fldCharType="begin"/>
      </w:r>
      <w:r w:rsidRPr="005B4D57">
        <w:rPr>
          <w:noProof/>
          <w:lang w:val="fr-FR"/>
        </w:rPr>
        <w:instrText xml:space="preserve"> PAGEREF _Toc184702885 \h </w:instrText>
      </w:r>
      <w:r>
        <w:rPr>
          <w:noProof/>
        </w:rPr>
      </w:r>
      <w:r>
        <w:rPr>
          <w:noProof/>
        </w:rPr>
        <w:fldChar w:fldCharType="separate"/>
      </w:r>
      <w:r>
        <w:rPr>
          <w:noProof/>
          <w:lang w:val="fr-FR"/>
        </w:rPr>
        <w:t>2</w:t>
      </w:r>
      <w:r>
        <w:rPr>
          <w:noProof/>
        </w:rPr>
        <w:fldChar w:fldCharType="end"/>
      </w:r>
    </w:p>
    <w:p w:rsidR="00602AE4" w:rsidRPr="005B4D57" w:rsidRDefault="00602AE4">
      <w:pPr>
        <w:pStyle w:val="TOC2"/>
        <w:rPr>
          <w:noProof/>
          <w:sz w:val="24"/>
          <w:szCs w:val="24"/>
          <w:lang w:val="fr-FR"/>
        </w:rPr>
      </w:pPr>
      <w:r w:rsidRPr="005B4D57">
        <w:rPr>
          <w:noProof/>
          <w:lang w:val="fr-FR"/>
        </w:rPr>
        <w:t>Objectives</w:t>
      </w:r>
      <w:r w:rsidRPr="005B4D57">
        <w:rPr>
          <w:noProof/>
          <w:lang w:val="fr-FR"/>
        </w:rPr>
        <w:tab/>
      </w:r>
      <w:r w:rsidR="00410329">
        <w:rPr>
          <w:noProof/>
        </w:rPr>
        <w:fldChar w:fldCharType="begin"/>
      </w:r>
      <w:r w:rsidRPr="005B4D57">
        <w:rPr>
          <w:noProof/>
          <w:lang w:val="fr-FR"/>
        </w:rPr>
        <w:instrText xml:space="preserve"> PAGEREF _Toc184702886 \h </w:instrText>
      </w:r>
      <w:r w:rsidR="00410329">
        <w:rPr>
          <w:noProof/>
        </w:rPr>
      </w:r>
      <w:r w:rsidR="00410329">
        <w:rPr>
          <w:noProof/>
        </w:rPr>
        <w:fldChar w:fldCharType="separate"/>
      </w:r>
      <w:r w:rsidR="0050099F">
        <w:rPr>
          <w:noProof/>
          <w:lang w:val="fr-FR"/>
        </w:rPr>
        <w:t>3</w:t>
      </w:r>
      <w:r w:rsidR="00410329">
        <w:rPr>
          <w:noProof/>
        </w:rPr>
        <w:fldChar w:fldCharType="end"/>
      </w:r>
    </w:p>
    <w:p w:rsidR="00602AE4" w:rsidRDefault="00602AE4">
      <w:pPr>
        <w:pStyle w:val="TOC1"/>
        <w:rPr>
          <w:caps w:val="0"/>
          <w:noProof/>
          <w:sz w:val="24"/>
          <w:szCs w:val="24"/>
        </w:rPr>
      </w:pPr>
      <w:r>
        <w:rPr>
          <w:noProof/>
        </w:rPr>
        <w:t>METHODS</w:t>
      </w:r>
      <w:r>
        <w:rPr>
          <w:noProof/>
        </w:rPr>
        <w:tab/>
      </w:r>
      <w:r w:rsidR="00410329">
        <w:rPr>
          <w:noProof/>
        </w:rPr>
        <w:fldChar w:fldCharType="begin"/>
      </w:r>
      <w:r>
        <w:rPr>
          <w:noProof/>
        </w:rPr>
        <w:instrText xml:space="preserve"> PAGEREF _Toc184702887 \h </w:instrText>
      </w:r>
      <w:r w:rsidR="00410329">
        <w:rPr>
          <w:noProof/>
        </w:rPr>
      </w:r>
      <w:r w:rsidR="00410329">
        <w:rPr>
          <w:noProof/>
        </w:rPr>
        <w:fldChar w:fldCharType="separate"/>
      </w:r>
      <w:r w:rsidR="0050099F">
        <w:rPr>
          <w:noProof/>
        </w:rPr>
        <w:t>3</w:t>
      </w:r>
      <w:r w:rsidR="00410329">
        <w:rPr>
          <w:noProof/>
        </w:rPr>
        <w:fldChar w:fldCharType="end"/>
      </w:r>
    </w:p>
    <w:p w:rsidR="00602AE4" w:rsidRDefault="00602AE4">
      <w:pPr>
        <w:pStyle w:val="TOC2"/>
        <w:rPr>
          <w:noProof/>
          <w:sz w:val="24"/>
          <w:szCs w:val="24"/>
        </w:rPr>
      </w:pPr>
      <w:r>
        <w:rPr>
          <w:noProof/>
        </w:rPr>
        <w:t>Study Design</w:t>
      </w:r>
      <w:r>
        <w:rPr>
          <w:noProof/>
        </w:rPr>
        <w:tab/>
      </w:r>
      <w:r w:rsidR="00410329">
        <w:rPr>
          <w:noProof/>
        </w:rPr>
        <w:fldChar w:fldCharType="begin"/>
      </w:r>
      <w:r>
        <w:rPr>
          <w:noProof/>
        </w:rPr>
        <w:instrText xml:space="preserve"> PAGEREF _Toc184702888 \h </w:instrText>
      </w:r>
      <w:r w:rsidR="00410329">
        <w:rPr>
          <w:noProof/>
        </w:rPr>
      </w:r>
      <w:r w:rsidR="00410329">
        <w:rPr>
          <w:noProof/>
        </w:rPr>
        <w:fldChar w:fldCharType="separate"/>
      </w:r>
      <w:r w:rsidR="0050099F">
        <w:rPr>
          <w:noProof/>
        </w:rPr>
        <w:t>3</w:t>
      </w:r>
      <w:r w:rsidR="00410329">
        <w:rPr>
          <w:noProof/>
        </w:rPr>
        <w:fldChar w:fldCharType="end"/>
      </w:r>
    </w:p>
    <w:p w:rsidR="00602AE4" w:rsidRDefault="00602AE4">
      <w:pPr>
        <w:pStyle w:val="TOC2"/>
        <w:rPr>
          <w:noProof/>
          <w:sz w:val="24"/>
          <w:szCs w:val="24"/>
        </w:rPr>
      </w:pPr>
      <w:r>
        <w:rPr>
          <w:noProof/>
        </w:rPr>
        <w:t>Data Analysis</w:t>
      </w:r>
      <w:r>
        <w:rPr>
          <w:noProof/>
        </w:rPr>
        <w:tab/>
      </w:r>
      <w:r w:rsidR="00410329">
        <w:rPr>
          <w:noProof/>
        </w:rPr>
        <w:fldChar w:fldCharType="begin"/>
      </w:r>
      <w:r>
        <w:rPr>
          <w:noProof/>
        </w:rPr>
        <w:instrText xml:space="preserve"> PAGEREF _Toc184702889 \h </w:instrText>
      </w:r>
      <w:r w:rsidR="00410329">
        <w:rPr>
          <w:noProof/>
        </w:rPr>
      </w:r>
      <w:r w:rsidR="00410329">
        <w:rPr>
          <w:noProof/>
        </w:rPr>
        <w:fldChar w:fldCharType="separate"/>
      </w:r>
      <w:r w:rsidR="0050099F">
        <w:rPr>
          <w:noProof/>
        </w:rPr>
        <w:t>4</w:t>
      </w:r>
      <w:r w:rsidR="00410329">
        <w:rPr>
          <w:noProof/>
        </w:rPr>
        <w:fldChar w:fldCharType="end"/>
      </w:r>
    </w:p>
    <w:p w:rsidR="00602AE4" w:rsidRDefault="00602AE4">
      <w:pPr>
        <w:pStyle w:val="TOC1"/>
        <w:rPr>
          <w:caps w:val="0"/>
          <w:noProof/>
          <w:sz w:val="24"/>
          <w:szCs w:val="24"/>
        </w:rPr>
      </w:pPr>
      <w:r>
        <w:rPr>
          <w:noProof/>
        </w:rPr>
        <w:t>RESULTS</w:t>
      </w:r>
      <w:r>
        <w:rPr>
          <w:noProof/>
        </w:rPr>
        <w:tab/>
      </w:r>
      <w:r w:rsidR="00410329">
        <w:rPr>
          <w:noProof/>
        </w:rPr>
        <w:fldChar w:fldCharType="begin"/>
      </w:r>
      <w:r>
        <w:rPr>
          <w:noProof/>
        </w:rPr>
        <w:instrText xml:space="preserve"> PAGEREF _Toc184702890 \h </w:instrText>
      </w:r>
      <w:r w:rsidR="00410329">
        <w:rPr>
          <w:noProof/>
        </w:rPr>
      </w:r>
      <w:r w:rsidR="00410329">
        <w:rPr>
          <w:noProof/>
        </w:rPr>
        <w:fldChar w:fldCharType="separate"/>
      </w:r>
      <w:r w:rsidR="0050099F">
        <w:rPr>
          <w:noProof/>
        </w:rPr>
        <w:t>6</w:t>
      </w:r>
      <w:r w:rsidR="00410329">
        <w:rPr>
          <w:noProof/>
        </w:rPr>
        <w:fldChar w:fldCharType="end"/>
      </w:r>
    </w:p>
    <w:p w:rsidR="00602AE4" w:rsidRDefault="00602AE4">
      <w:pPr>
        <w:pStyle w:val="TOC2"/>
        <w:rPr>
          <w:noProof/>
          <w:sz w:val="24"/>
          <w:szCs w:val="24"/>
        </w:rPr>
      </w:pPr>
      <w:r>
        <w:rPr>
          <w:noProof/>
        </w:rPr>
        <w:t>Permits Issued and Returned</w:t>
      </w:r>
      <w:r>
        <w:rPr>
          <w:noProof/>
        </w:rPr>
        <w:tab/>
      </w:r>
      <w:r w:rsidR="00410329">
        <w:rPr>
          <w:noProof/>
        </w:rPr>
        <w:fldChar w:fldCharType="begin"/>
      </w:r>
      <w:r>
        <w:rPr>
          <w:noProof/>
        </w:rPr>
        <w:instrText xml:space="preserve"> PAGEREF _Toc184702891 \h </w:instrText>
      </w:r>
      <w:r w:rsidR="00410329">
        <w:rPr>
          <w:noProof/>
        </w:rPr>
      </w:r>
      <w:r w:rsidR="00410329">
        <w:rPr>
          <w:noProof/>
        </w:rPr>
        <w:fldChar w:fldCharType="separate"/>
      </w:r>
      <w:r w:rsidR="0050099F">
        <w:rPr>
          <w:noProof/>
        </w:rPr>
        <w:t>6</w:t>
      </w:r>
      <w:r w:rsidR="00410329">
        <w:rPr>
          <w:noProof/>
        </w:rPr>
        <w:fldChar w:fldCharType="end"/>
      </w:r>
    </w:p>
    <w:p w:rsidR="00602AE4" w:rsidRDefault="00602AE4">
      <w:pPr>
        <w:pStyle w:val="TOC2"/>
        <w:rPr>
          <w:noProof/>
          <w:sz w:val="24"/>
          <w:szCs w:val="24"/>
        </w:rPr>
      </w:pPr>
      <w:r>
        <w:rPr>
          <w:noProof/>
        </w:rPr>
        <w:t>Estimated Harvest and Effort</w:t>
      </w:r>
      <w:r>
        <w:rPr>
          <w:noProof/>
        </w:rPr>
        <w:tab/>
      </w:r>
      <w:r w:rsidR="00D6563C">
        <w:rPr>
          <w:noProof/>
        </w:rPr>
        <w:t>6</w:t>
      </w:r>
    </w:p>
    <w:p w:rsidR="00602AE4" w:rsidRDefault="00602AE4">
      <w:pPr>
        <w:pStyle w:val="TOC3"/>
        <w:rPr>
          <w:noProof/>
          <w:sz w:val="24"/>
          <w:szCs w:val="24"/>
        </w:rPr>
      </w:pPr>
      <w:r>
        <w:rPr>
          <w:noProof/>
        </w:rPr>
        <w:t>Kasilof River Set Gillnet</w:t>
      </w:r>
      <w:r>
        <w:rPr>
          <w:noProof/>
        </w:rPr>
        <w:tab/>
      </w:r>
      <w:r w:rsidR="00410329">
        <w:rPr>
          <w:noProof/>
        </w:rPr>
        <w:fldChar w:fldCharType="begin"/>
      </w:r>
      <w:r>
        <w:rPr>
          <w:noProof/>
        </w:rPr>
        <w:instrText xml:space="preserve"> PAGEREF _Toc184702893 \h </w:instrText>
      </w:r>
      <w:r w:rsidR="00410329">
        <w:rPr>
          <w:noProof/>
        </w:rPr>
      </w:r>
      <w:r w:rsidR="00410329">
        <w:rPr>
          <w:noProof/>
        </w:rPr>
        <w:fldChar w:fldCharType="separate"/>
      </w:r>
      <w:r w:rsidR="0050099F">
        <w:rPr>
          <w:noProof/>
        </w:rPr>
        <w:t>7</w:t>
      </w:r>
      <w:r w:rsidR="00410329">
        <w:rPr>
          <w:noProof/>
        </w:rPr>
        <w:fldChar w:fldCharType="end"/>
      </w:r>
    </w:p>
    <w:p w:rsidR="00602AE4" w:rsidRDefault="00602AE4">
      <w:pPr>
        <w:pStyle w:val="TOC3"/>
        <w:rPr>
          <w:noProof/>
          <w:sz w:val="24"/>
          <w:szCs w:val="24"/>
        </w:rPr>
      </w:pPr>
      <w:r>
        <w:rPr>
          <w:noProof/>
        </w:rPr>
        <w:t>Kasilof River Dip Net</w:t>
      </w:r>
      <w:r>
        <w:rPr>
          <w:noProof/>
        </w:rPr>
        <w:tab/>
      </w:r>
      <w:r w:rsidR="00410329">
        <w:rPr>
          <w:noProof/>
        </w:rPr>
        <w:fldChar w:fldCharType="begin"/>
      </w:r>
      <w:r>
        <w:rPr>
          <w:noProof/>
        </w:rPr>
        <w:instrText xml:space="preserve"> PAGEREF _Toc184702894 \h </w:instrText>
      </w:r>
      <w:r w:rsidR="00410329">
        <w:rPr>
          <w:noProof/>
        </w:rPr>
      </w:r>
      <w:r w:rsidR="00410329">
        <w:rPr>
          <w:noProof/>
        </w:rPr>
        <w:fldChar w:fldCharType="separate"/>
      </w:r>
      <w:r w:rsidR="0050099F">
        <w:rPr>
          <w:noProof/>
        </w:rPr>
        <w:t>7</w:t>
      </w:r>
      <w:r w:rsidR="00410329">
        <w:rPr>
          <w:noProof/>
        </w:rPr>
        <w:fldChar w:fldCharType="end"/>
      </w:r>
    </w:p>
    <w:p w:rsidR="00602AE4" w:rsidRDefault="00602AE4">
      <w:pPr>
        <w:pStyle w:val="TOC3"/>
        <w:rPr>
          <w:noProof/>
        </w:rPr>
      </w:pPr>
      <w:r>
        <w:rPr>
          <w:noProof/>
        </w:rPr>
        <w:t>Kenai River Dip Net</w:t>
      </w:r>
      <w:r>
        <w:rPr>
          <w:noProof/>
        </w:rPr>
        <w:tab/>
      </w:r>
      <w:r w:rsidR="00410329">
        <w:rPr>
          <w:noProof/>
        </w:rPr>
        <w:fldChar w:fldCharType="begin"/>
      </w:r>
      <w:r>
        <w:rPr>
          <w:noProof/>
        </w:rPr>
        <w:instrText xml:space="preserve"> PAGEREF _Toc184702895 \h </w:instrText>
      </w:r>
      <w:r w:rsidR="00410329">
        <w:rPr>
          <w:noProof/>
        </w:rPr>
      </w:r>
      <w:r w:rsidR="00410329">
        <w:rPr>
          <w:noProof/>
        </w:rPr>
        <w:fldChar w:fldCharType="separate"/>
      </w:r>
      <w:r w:rsidR="0050099F">
        <w:rPr>
          <w:noProof/>
        </w:rPr>
        <w:t>7</w:t>
      </w:r>
      <w:r w:rsidR="00410329">
        <w:rPr>
          <w:noProof/>
        </w:rPr>
        <w:fldChar w:fldCharType="end"/>
      </w:r>
    </w:p>
    <w:p w:rsidR="00D6563C" w:rsidRDefault="00D6563C" w:rsidP="00D6563C">
      <w:pPr>
        <w:pStyle w:val="TOC3"/>
        <w:rPr>
          <w:noProof/>
        </w:rPr>
      </w:pPr>
      <w:r>
        <w:rPr>
          <w:noProof/>
        </w:rPr>
        <w:t>Fish Creek Dip Net</w:t>
      </w:r>
      <w:r>
        <w:rPr>
          <w:noProof/>
        </w:rPr>
        <w:tab/>
      </w:r>
      <w:r>
        <w:rPr>
          <w:noProof/>
        </w:rPr>
        <w:fldChar w:fldCharType="begin"/>
      </w:r>
      <w:r>
        <w:rPr>
          <w:noProof/>
        </w:rPr>
        <w:instrText xml:space="preserve"> PAGEREF _Toc184702895 \h </w:instrText>
      </w:r>
      <w:r>
        <w:rPr>
          <w:noProof/>
        </w:rPr>
      </w:r>
      <w:r>
        <w:rPr>
          <w:noProof/>
        </w:rPr>
        <w:fldChar w:fldCharType="separate"/>
      </w:r>
      <w:r>
        <w:rPr>
          <w:noProof/>
        </w:rPr>
        <w:t>7</w:t>
      </w:r>
      <w:r>
        <w:rPr>
          <w:noProof/>
        </w:rPr>
        <w:fldChar w:fldCharType="end"/>
      </w:r>
    </w:p>
    <w:p w:rsidR="00602AE4" w:rsidRDefault="00602AE4">
      <w:pPr>
        <w:pStyle w:val="TOC2"/>
        <w:rPr>
          <w:noProof/>
          <w:sz w:val="24"/>
          <w:szCs w:val="24"/>
        </w:rPr>
      </w:pPr>
      <w:r>
        <w:rPr>
          <w:noProof/>
        </w:rPr>
        <w:t>Characteristics of Permit Holders</w:t>
      </w:r>
      <w:r>
        <w:rPr>
          <w:noProof/>
        </w:rPr>
        <w:tab/>
      </w:r>
      <w:r w:rsidR="00D6563C">
        <w:rPr>
          <w:noProof/>
        </w:rPr>
        <w:t>8</w:t>
      </w:r>
    </w:p>
    <w:p w:rsidR="00602AE4" w:rsidRDefault="00602AE4">
      <w:pPr>
        <w:pStyle w:val="TOC3"/>
        <w:rPr>
          <w:noProof/>
          <w:sz w:val="24"/>
          <w:szCs w:val="24"/>
        </w:rPr>
      </w:pPr>
      <w:r>
        <w:rPr>
          <w:noProof/>
        </w:rPr>
        <w:t>Residency of Permit Holders</w:t>
      </w:r>
      <w:r>
        <w:rPr>
          <w:noProof/>
        </w:rPr>
        <w:tab/>
      </w:r>
      <w:r w:rsidR="00410329">
        <w:rPr>
          <w:noProof/>
        </w:rPr>
        <w:fldChar w:fldCharType="begin"/>
      </w:r>
      <w:r>
        <w:rPr>
          <w:noProof/>
        </w:rPr>
        <w:instrText xml:space="preserve"> PAGEREF _Toc184702897 \h </w:instrText>
      </w:r>
      <w:r w:rsidR="00410329">
        <w:rPr>
          <w:noProof/>
        </w:rPr>
      </w:r>
      <w:r w:rsidR="00410329">
        <w:rPr>
          <w:noProof/>
        </w:rPr>
        <w:fldChar w:fldCharType="separate"/>
      </w:r>
      <w:r w:rsidR="0050099F">
        <w:rPr>
          <w:noProof/>
        </w:rPr>
        <w:t>8</w:t>
      </w:r>
      <w:r w:rsidR="00410329">
        <w:rPr>
          <w:noProof/>
        </w:rPr>
        <w:fldChar w:fldCharType="end"/>
      </w:r>
    </w:p>
    <w:p w:rsidR="00602AE4" w:rsidRDefault="00602AE4">
      <w:pPr>
        <w:pStyle w:val="TOC3"/>
        <w:rPr>
          <w:noProof/>
          <w:sz w:val="24"/>
          <w:szCs w:val="24"/>
        </w:rPr>
      </w:pPr>
      <w:r>
        <w:rPr>
          <w:noProof/>
        </w:rPr>
        <w:t>Seasonal Variation</w:t>
      </w:r>
      <w:r>
        <w:rPr>
          <w:noProof/>
        </w:rPr>
        <w:tab/>
      </w:r>
      <w:r w:rsidR="00410329">
        <w:rPr>
          <w:noProof/>
        </w:rPr>
        <w:fldChar w:fldCharType="begin"/>
      </w:r>
      <w:r>
        <w:rPr>
          <w:noProof/>
        </w:rPr>
        <w:instrText xml:space="preserve"> PAGEREF _Toc184702898 \h </w:instrText>
      </w:r>
      <w:r w:rsidR="00410329">
        <w:rPr>
          <w:noProof/>
        </w:rPr>
      </w:r>
      <w:r w:rsidR="00410329">
        <w:rPr>
          <w:noProof/>
        </w:rPr>
        <w:fldChar w:fldCharType="separate"/>
      </w:r>
      <w:r w:rsidR="0050099F">
        <w:rPr>
          <w:noProof/>
        </w:rPr>
        <w:t>8</w:t>
      </w:r>
      <w:r w:rsidR="00410329">
        <w:rPr>
          <w:noProof/>
        </w:rPr>
        <w:fldChar w:fldCharType="end"/>
      </w:r>
    </w:p>
    <w:p w:rsidR="00602AE4" w:rsidRDefault="00602AE4">
      <w:pPr>
        <w:pStyle w:val="TOC3"/>
        <w:rPr>
          <w:noProof/>
          <w:sz w:val="24"/>
          <w:szCs w:val="24"/>
        </w:rPr>
      </w:pPr>
      <w:r>
        <w:rPr>
          <w:noProof/>
        </w:rPr>
        <w:t>Household Size</w:t>
      </w:r>
      <w:r>
        <w:rPr>
          <w:noProof/>
        </w:rPr>
        <w:tab/>
      </w:r>
      <w:r w:rsidR="00410329">
        <w:rPr>
          <w:noProof/>
        </w:rPr>
        <w:fldChar w:fldCharType="begin"/>
      </w:r>
      <w:r>
        <w:rPr>
          <w:noProof/>
        </w:rPr>
        <w:instrText xml:space="preserve"> PAGEREF _Toc184702899 \h </w:instrText>
      </w:r>
      <w:r w:rsidR="00410329">
        <w:rPr>
          <w:noProof/>
        </w:rPr>
      </w:r>
      <w:r w:rsidR="00410329">
        <w:rPr>
          <w:noProof/>
        </w:rPr>
        <w:fldChar w:fldCharType="separate"/>
      </w:r>
      <w:r w:rsidR="0050099F">
        <w:rPr>
          <w:noProof/>
        </w:rPr>
        <w:t>9</w:t>
      </w:r>
      <w:r w:rsidR="00410329">
        <w:rPr>
          <w:noProof/>
        </w:rPr>
        <w:fldChar w:fldCharType="end"/>
      </w:r>
    </w:p>
    <w:p w:rsidR="00602AE4" w:rsidRDefault="00602AE4">
      <w:pPr>
        <w:pStyle w:val="TOC3"/>
        <w:rPr>
          <w:noProof/>
          <w:sz w:val="24"/>
          <w:szCs w:val="24"/>
        </w:rPr>
      </w:pPr>
      <w:r>
        <w:rPr>
          <w:noProof/>
        </w:rPr>
        <w:t>Number of Days Fished/Fisheries Visited</w:t>
      </w:r>
      <w:r>
        <w:rPr>
          <w:noProof/>
        </w:rPr>
        <w:tab/>
      </w:r>
      <w:r w:rsidR="00410329">
        <w:rPr>
          <w:noProof/>
        </w:rPr>
        <w:fldChar w:fldCharType="begin"/>
      </w:r>
      <w:r>
        <w:rPr>
          <w:noProof/>
        </w:rPr>
        <w:instrText xml:space="preserve"> PAGEREF _Toc184702900 \h </w:instrText>
      </w:r>
      <w:r w:rsidR="00410329">
        <w:rPr>
          <w:noProof/>
        </w:rPr>
      </w:r>
      <w:r w:rsidR="00410329">
        <w:rPr>
          <w:noProof/>
        </w:rPr>
        <w:fldChar w:fldCharType="separate"/>
      </w:r>
      <w:r w:rsidR="0050099F">
        <w:rPr>
          <w:noProof/>
        </w:rPr>
        <w:t>9</w:t>
      </w:r>
      <w:r w:rsidR="00410329">
        <w:rPr>
          <w:noProof/>
        </w:rPr>
        <w:fldChar w:fldCharType="end"/>
      </w:r>
    </w:p>
    <w:p w:rsidR="00602AE4" w:rsidRDefault="00602AE4">
      <w:pPr>
        <w:pStyle w:val="TOC1"/>
        <w:rPr>
          <w:caps w:val="0"/>
          <w:noProof/>
          <w:sz w:val="24"/>
          <w:szCs w:val="24"/>
        </w:rPr>
      </w:pPr>
      <w:r>
        <w:rPr>
          <w:noProof/>
        </w:rPr>
        <w:t>DISCUSSION</w:t>
      </w:r>
      <w:r>
        <w:rPr>
          <w:noProof/>
        </w:rPr>
        <w:tab/>
      </w:r>
      <w:r w:rsidR="00410329">
        <w:rPr>
          <w:noProof/>
        </w:rPr>
        <w:fldChar w:fldCharType="begin"/>
      </w:r>
      <w:r>
        <w:rPr>
          <w:noProof/>
        </w:rPr>
        <w:instrText xml:space="preserve"> PAGEREF _Toc184702901 \h </w:instrText>
      </w:r>
      <w:r w:rsidR="00410329">
        <w:rPr>
          <w:noProof/>
        </w:rPr>
      </w:r>
      <w:r w:rsidR="00410329">
        <w:rPr>
          <w:noProof/>
        </w:rPr>
        <w:fldChar w:fldCharType="separate"/>
      </w:r>
      <w:r w:rsidR="0050099F">
        <w:rPr>
          <w:noProof/>
        </w:rPr>
        <w:t>9</w:t>
      </w:r>
      <w:r w:rsidR="00410329">
        <w:rPr>
          <w:noProof/>
        </w:rPr>
        <w:fldChar w:fldCharType="end"/>
      </w:r>
    </w:p>
    <w:p w:rsidR="00602AE4" w:rsidRDefault="00602AE4">
      <w:pPr>
        <w:pStyle w:val="TOC1"/>
        <w:rPr>
          <w:caps w:val="0"/>
          <w:noProof/>
          <w:sz w:val="24"/>
          <w:szCs w:val="24"/>
        </w:rPr>
      </w:pPr>
      <w:r>
        <w:rPr>
          <w:noProof/>
        </w:rPr>
        <w:t>ACKNOWLEDGEMENTS</w:t>
      </w:r>
      <w:r>
        <w:rPr>
          <w:noProof/>
        </w:rPr>
        <w:tab/>
      </w:r>
      <w:r w:rsidR="00410329">
        <w:rPr>
          <w:noProof/>
        </w:rPr>
        <w:fldChar w:fldCharType="begin"/>
      </w:r>
      <w:r>
        <w:rPr>
          <w:noProof/>
        </w:rPr>
        <w:instrText xml:space="preserve"> PAGEREF _Toc184702902 \h </w:instrText>
      </w:r>
      <w:r w:rsidR="00410329">
        <w:rPr>
          <w:noProof/>
        </w:rPr>
      </w:r>
      <w:r w:rsidR="00410329">
        <w:rPr>
          <w:noProof/>
        </w:rPr>
        <w:fldChar w:fldCharType="separate"/>
      </w:r>
      <w:r w:rsidR="0050099F">
        <w:rPr>
          <w:noProof/>
        </w:rPr>
        <w:t>12</w:t>
      </w:r>
      <w:r w:rsidR="00410329">
        <w:rPr>
          <w:noProof/>
        </w:rPr>
        <w:fldChar w:fldCharType="end"/>
      </w:r>
    </w:p>
    <w:p w:rsidR="00602AE4" w:rsidRDefault="00602AE4">
      <w:pPr>
        <w:pStyle w:val="TOC1"/>
        <w:rPr>
          <w:caps w:val="0"/>
          <w:noProof/>
          <w:sz w:val="24"/>
          <w:szCs w:val="24"/>
        </w:rPr>
      </w:pPr>
      <w:r>
        <w:rPr>
          <w:noProof/>
        </w:rPr>
        <w:t>references Cited</w:t>
      </w:r>
      <w:r>
        <w:rPr>
          <w:noProof/>
        </w:rPr>
        <w:tab/>
      </w:r>
      <w:r w:rsidR="00410329">
        <w:rPr>
          <w:noProof/>
        </w:rPr>
        <w:fldChar w:fldCharType="begin"/>
      </w:r>
      <w:r>
        <w:rPr>
          <w:noProof/>
        </w:rPr>
        <w:instrText xml:space="preserve"> PAGEREF _Toc184702903 \h </w:instrText>
      </w:r>
      <w:r w:rsidR="00410329">
        <w:rPr>
          <w:noProof/>
        </w:rPr>
      </w:r>
      <w:r w:rsidR="00410329">
        <w:rPr>
          <w:noProof/>
        </w:rPr>
        <w:fldChar w:fldCharType="separate"/>
      </w:r>
      <w:r w:rsidR="0050099F">
        <w:rPr>
          <w:noProof/>
        </w:rPr>
        <w:t>13</w:t>
      </w:r>
      <w:r w:rsidR="00410329">
        <w:rPr>
          <w:noProof/>
        </w:rPr>
        <w:fldChar w:fldCharType="end"/>
      </w:r>
    </w:p>
    <w:p w:rsidR="00602AE4" w:rsidRDefault="00602AE4">
      <w:pPr>
        <w:pStyle w:val="TOC1"/>
        <w:rPr>
          <w:caps w:val="0"/>
          <w:noProof/>
          <w:sz w:val="24"/>
          <w:szCs w:val="24"/>
        </w:rPr>
      </w:pPr>
      <w:r>
        <w:rPr>
          <w:noProof/>
        </w:rPr>
        <w:t>APPENDIX A.  Examples OF upper cook inlet personal use permits</w:t>
      </w:r>
      <w:r>
        <w:rPr>
          <w:noProof/>
        </w:rPr>
        <w:tab/>
      </w:r>
      <w:r w:rsidR="00410329">
        <w:rPr>
          <w:noProof/>
        </w:rPr>
        <w:fldChar w:fldCharType="begin"/>
      </w:r>
      <w:r>
        <w:rPr>
          <w:noProof/>
        </w:rPr>
        <w:instrText xml:space="preserve"> PAGEREF _Toc184702904 \h </w:instrText>
      </w:r>
      <w:r w:rsidR="00410329">
        <w:rPr>
          <w:noProof/>
        </w:rPr>
      </w:r>
      <w:r w:rsidR="00410329">
        <w:rPr>
          <w:noProof/>
        </w:rPr>
        <w:fldChar w:fldCharType="separate"/>
      </w:r>
      <w:r w:rsidR="0050099F">
        <w:rPr>
          <w:noProof/>
        </w:rPr>
        <w:t>35</w:t>
      </w:r>
      <w:r w:rsidR="00410329">
        <w:rPr>
          <w:noProof/>
        </w:rPr>
        <w:fldChar w:fldCharType="end"/>
      </w:r>
    </w:p>
    <w:p w:rsidR="00602AE4" w:rsidRDefault="00602AE4">
      <w:pPr>
        <w:pStyle w:val="TOC1"/>
        <w:rPr>
          <w:caps w:val="0"/>
          <w:noProof/>
          <w:sz w:val="24"/>
          <w:szCs w:val="24"/>
        </w:rPr>
      </w:pPr>
      <w:r>
        <w:rPr>
          <w:noProof/>
        </w:rPr>
        <w:t>APPENDIX B.  SOCKEYE HARVEST BY DATE During the Upper Cook Inlet personal use fisheries, 2004-2006</w:t>
      </w:r>
      <w:r>
        <w:rPr>
          <w:noProof/>
        </w:rPr>
        <w:tab/>
      </w:r>
      <w:r w:rsidR="00410329">
        <w:rPr>
          <w:noProof/>
        </w:rPr>
        <w:fldChar w:fldCharType="begin"/>
      </w:r>
      <w:r>
        <w:rPr>
          <w:noProof/>
        </w:rPr>
        <w:instrText xml:space="preserve"> PAGEREF _Toc184702905 \h </w:instrText>
      </w:r>
      <w:r w:rsidR="00410329">
        <w:rPr>
          <w:noProof/>
        </w:rPr>
      </w:r>
      <w:r w:rsidR="00410329">
        <w:rPr>
          <w:noProof/>
        </w:rPr>
        <w:fldChar w:fldCharType="separate"/>
      </w:r>
      <w:r w:rsidR="0050099F">
        <w:rPr>
          <w:noProof/>
        </w:rPr>
        <w:t>38</w:t>
      </w:r>
      <w:r w:rsidR="00410329">
        <w:rPr>
          <w:noProof/>
        </w:rPr>
        <w:fldChar w:fldCharType="end"/>
      </w:r>
    </w:p>
    <w:p w:rsidR="00602AE4" w:rsidRDefault="00602AE4">
      <w:pPr>
        <w:pStyle w:val="TOC1"/>
        <w:rPr>
          <w:caps w:val="0"/>
          <w:noProof/>
          <w:sz w:val="24"/>
          <w:szCs w:val="24"/>
        </w:rPr>
      </w:pPr>
      <w:r>
        <w:rPr>
          <w:noProof/>
        </w:rPr>
        <w:t>APPENDIX C.  EFFORT AND HARVEST TRENDS During the Upper Cook Inlet personal use fisheries, 1996-2006</w:t>
      </w:r>
      <w:r>
        <w:rPr>
          <w:noProof/>
        </w:rPr>
        <w:tab/>
      </w:r>
      <w:r w:rsidR="00410329">
        <w:rPr>
          <w:noProof/>
        </w:rPr>
        <w:fldChar w:fldCharType="begin"/>
      </w:r>
      <w:r>
        <w:rPr>
          <w:noProof/>
        </w:rPr>
        <w:instrText xml:space="preserve"> PAGEREF _Toc184702906 \h </w:instrText>
      </w:r>
      <w:r w:rsidR="00410329">
        <w:rPr>
          <w:noProof/>
        </w:rPr>
      </w:r>
      <w:r w:rsidR="00410329">
        <w:rPr>
          <w:noProof/>
        </w:rPr>
        <w:fldChar w:fldCharType="separate"/>
      </w:r>
      <w:r w:rsidR="0050099F">
        <w:rPr>
          <w:noProof/>
        </w:rPr>
        <w:t>43</w:t>
      </w:r>
      <w:r w:rsidR="00410329">
        <w:rPr>
          <w:noProof/>
        </w:rPr>
        <w:fldChar w:fldCharType="end"/>
      </w:r>
    </w:p>
    <w:p w:rsidR="00E549B8" w:rsidRPr="002C00FB" w:rsidRDefault="00410329">
      <w:pPr>
        <w:rPr>
          <w:color w:val="0000FF"/>
        </w:rPr>
        <w:sectPr w:rsidR="00E549B8" w:rsidRPr="002C00FB">
          <w:headerReference w:type="default" r:id="rId20"/>
          <w:footerReference w:type="default" r:id="rId21"/>
          <w:headerReference w:type="first" r:id="rId22"/>
          <w:footerReference w:type="first" r:id="rId23"/>
          <w:pgSz w:w="12240" w:h="15840" w:code="1"/>
          <w:pgMar w:top="1440" w:right="1440" w:bottom="1440" w:left="1440" w:header="720" w:footer="504" w:gutter="0"/>
          <w:pgNumType w:fmt="lowerRoman" w:start="1"/>
          <w:cols w:space="720"/>
          <w:formProt w:val="0"/>
        </w:sectPr>
      </w:pPr>
      <w:r w:rsidRPr="002C0F9B">
        <w:fldChar w:fldCharType="end"/>
      </w:r>
    </w:p>
    <w:p w:rsidR="00E549B8" w:rsidRPr="00EB2D71" w:rsidRDefault="00E549B8">
      <w:pPr>
        <w:pStyle w:val="Heading1"/>
      </w:pPr>
      <w:bookmarkStart w:id="0" w:name="_Toc184702874"/>
      <w:r w:rsidRPr="00EB2D71">
        <w:lastRenderedPageBreak/>
        <w:t>LIST OF TABLES</w:t>
      </w:r>
      <w:bookmarkEnd w:id="0"/>
    </w:p>
    <w:p w:rsidR="00E549B8" w:rsidRPr="00EB2D71" w:rsidRDefault="00E549B8">
      <w:pPr>
        <w:pStyle w:val="List-Page"/>
      </w:pPr>
      <w:r w:rsidRPr="00EB2D71">
        <w:t>Table</w:t>
      </w:r>
      <w:r w:rsidRPr="00EB2D71">
        <w:tab/>
        <w:t>Page</w:t>
      </w:r>
    </w:p>
    <w:p w:rsidR="002801F1" w:rsidRDefault="00410329">
      <w:pPr>
        <w:pStyle w:val="TableofFigures"/>
        <w:rPr>
          <w:noProof/>
          <w:sz w:val="24"/>
          <w:szCs w:val="24"/>
        </w:rPr>
      </w:pPr>
      <w:r w:rsidRPr="00410329">
        <w:fldChar w:fldCharType="begin"/>
      </w:r>
      <w:r w:rsidR="00E549B8" w:rsidRPr="00DF295B">
        <w:instrText xml:space="preserve"> TOC \c "Table" </w:instrText>
      </w:r>
      <w:r w:rsidRPr="00410329">
        <w:fldChar w:fldCharType="separate"/>
      </w:r>
      <w:r w:rsidR="002801F1" w:rsidRPr="00B946CD">
        <w:rPr>
          <w:b/>
          <w:noProof/>
        </w:rPr>
        <w:t>Table 1.</w:t>
      </w:r>
      <w:r w:rsidR="002801F1">
        <w:rPr>
          <w:noProof/>
        </w:rPr>
        <w:t>–Number of Upper Cook Inlet personal use salmon fishery permits issued by year and number of permits returned by mailing and year, 200</w:t>
      </w:r>
      <w:r w:rsidR="00D6563C">
        <w:rPr>
          <w:noProof/>
        </w:rPr>
        <w:t>7</w:t>
      </w:r>
      <w:r w:rsidR="002801F1">
        <w:rPr>
          <w:noProof/>
        </w:rPr>
        <w:t>-200</w:t>
      </w:r>
      <w:r w:rsidR="00D6563C">
        <w:rPr>
          <w:noProof/>
        </w:rPr>
        <w:t>9</w:t>
      </w:r>
      <w:r w:rsidR="002801F1">
        <w:rPr>
          <w:noProof/>
        </w:rPr>
        <w:t>.</w:t>
      </w:r>
      <w:r w:rsidR="002801F1">
        <w:rPr>
          <w:noProof/>
        </w:rPr>
        <w:tab/>
      </w:r>
      <w:r>
        <w:rPr>
          <w:noProof/>
        </w:rPr>
        <w:fldChar w:fldCharType="begin"/>
      </w:r>
      <w:r w:rsidR="002801F1">
        <w:rPr>
          <w:noProof/>
        </w:rPr>
        <w:instrText xml:space="preserve"> PAGEREF _Toc184700999 \h </w:instrText>
      </w:r>
      <w:r>
        <w:rPr>
          <w:noProof/>
        </w:rPr>
      </w:r>
      <w:r>
        <w:rPr>
          <w:noProof/>
        </w:rPr>
        <w:fldChar w:fldCharType="separate"/>
      </w:r>
      <w:r w:rsidR="0050099F">
        <w:rPr>
          <w:noProof/>
        </w:rPr>
        <w:t>14</w:t>
      </w:r>
      <w:r>
        <w:rPr>
          <w:noProof/>
        </w:rPr>
        <w:fldChar w:fldCharType="end"/>
      </w:r>
    </w:p>
    <w:p w:rsidR="002801F1" w:rsidRDefault="002801F1">
      <w:pPr>
        <w:pStyle w:val="TableofFigures"/>
        <w:rPr>
          <w:noProof/>
          <w:sz w:val="24"/>
          <w:szCs w:val="24"/>
        </w:rPr>
      </w:pPr>
      <w:r w:rsidRPr="00B946CD">
        <w:rPr>
          <w:b/>
          <w:noProof/>
        </w:rPr>
        <w:t>Table 2.</w:t>
      </w:r>
      <w:r>
        <w:rPr>
          <w:noProof/>
        </w:rPr>
        <w:t>–Number of Upper Cook Inlet personal use salmon fishery permits that did not fish by year, 200</w:t>
      </w:r>
      <w:r w:rsidR="00D6563C">
        <w:rPr>
          <w:noProof/>
        </w:rPr>
        <w:t>7-</w:t>
      </w:r>
      <w:r>
        <w:rPr>
          <w:noProof/>
        </w:rPr>
        <w:t>200</w:t>
      </w:r>
      <w:r w:rsidR="00D6563C">
        <w:rPr>
          <w:noProof/>
        </w:rPr>
        <w:t>9</w:t>
      </w:r>
      <w:r>
        <w:rPr>
          <w:noProof/>
        </w:rPr>
        <w:tab/>
      </w:r>
      <w:r w:rsidR="00410329">
        <w:rPr>
          <w:noProof/>
        </w:rPr>
        <w:fldChar w:fldCharType="begin"/>
      </w:r>
      <w:r>
        <w:rPr>
          <w:noProof/>
        </w:rPr>
        <w:instrText xml:space="preserve"> PAGEREF _Toc184701000 \h </w:instrText>
      </w:r>
      <w:r w:rsidR="00410329">
        <w:rPr>
          <w:noProof/>
        </w:rPr>
      </w:r>
      <w:r w:rsidR="00410329">
        <w:rPr>
          <w:noProof/>
        </w:rPr>
        <w:fldChar w:fldCharType="separate"/>
      </w:r>
      <w:r w:rsidR="0050099F">
        <w:rPr>
          <w:noProof/>
        </w:rPr>
        <w:t>15</w:t>
      </w:r>
      <w:r w:rsidR="00410329">
        <w:rPr>
          <w:noProof/>
        </w:rPr>
        <w:fldChar w:fldCharType="end"/>
      </w:r>
    </w:p>
    <w:p w:rsidR="002801F1" w:rsidRDefault="002801F1">
      <w:pPr>
        <w:pStyle w:val="TableofFigures"/>
        <w:rPr>
          <w:noProof/>
          <w:sz w:val="24"/>
          <w:szCs w:val="24"/>
        </w:rPr>
      </w:pPr>
      <w:r w:rsidRPr="00B946CD">
        <w:rPr>
          <w:b/>
          <w:noProof/>
        </w:rPr>
        <w:t>Table 3.</w:t>
      </w:r>
      <w:r>
        <w:rPr>
          <w:noProof/>
        </w:rPr>
        <w:t>–Effort and harvest in Upper Cook Inlet personal use salmon fisheries, 200</w:t>
      </w:r>
      <w:r w:rsidR="00D6563C">
        <w:rPr>
          <w:noProof/>
        </w:rPr>
        <w:t>7</w:t>
      </w:r>
      <w:r>
        <w:rPr>
          <w:noProof/>
        </w:rPr>
        <w:t>-200</w:t>
      </w:r>
      <w:r w:rsidR="00D6563C">
        <w:rPr>
          <w:noProof/>
        </w:rPr>
        <w:t>9</w:t>
      </w:r>
      <w:r>
        <w:rPr>
          <w:noProof/>
        </w:rPr>
        <w:tab/>
      </w:r>
      <w:r w:rsidR="00410329">
        <w:rPr>
          <w:noProof/>
        </w:rPr>
        <w:fldChar w:fldCharType="begin"/>
      </w:r>
      <w:r>
        <w:rPr>
          <w:noProof/>
        </w:rPr>
        <w:instrText xml:space="preserve"> PAGEREF _Toc184701001 \h </w:instrText>
      </w:r>
      <w:r w:rsidR="00410329">
        <w:rPr>
          <w:noProof/>
        </w:rPr>
      </w:r>
      <w:r w:rsidR="00410329">
        <w:rPr>
          <w:noProof/>
        </w:rPr>
        <w:fldChar w:fldCharType="separate"/>
      </w:r>
      <w:r w:rsidR="0050099F">
        <w:rPr>
          <w:noProof/>
        </w:rPr>
        <w:t>16</w:t>
      </w:r>
      <w:r w:rsidR="00410329">
        <w:rPr>
          <w:noProof/>
        </w:rPr>
        <w:fldChar w:fldCharType="end"/>
      </w:r>
    </w:p>
    <w:p w:rsidR="002801F1" w:rsidRDefault="002801F1">
      <w:pPr>
        <w:pStyle w:val="TableofFigures"/>
        <w:rPr>
          <w:noProof/>
          <w:sz w:val="24"/>
          <w:szCs w:val="24"/>
        </w:rPr>
      </w:pPr>
      <w:r w:rsidRPr="00B946CD">
        <w:rPr>
          <w:b/>
          <w:noProof/>
        </w:rPr>
        <w:t>Table 4.</w:t>
      </w:r>
      <w:r>
        <w:rPr>
          <w:noProof/>
        </w:rPr>
        <w:t>–Flounder harvest, standard errors, and relative precision in Upper Cook Inlet personal use fisheries, 200</w:t>
      </w:r>
      <w:r w:rsidR="00D6563C">
        <w:rPr>
          <w:noProof/>
        </w:rPr>
        <w:t>7</w:t>
      </w:r>
      <w:r>
        <w:rPr>
          <w:noProof/>
        </w:rPr>
        <w:t>-200</w:t>
      </w:r>
      <w:r w:rsidR="00D6563C">
        <w:rPr>
          <w:noProof/>
        </w:rPr>
        <w:t>9</w:t>
      </w:r>
      <w:r>
        <w:rPr>
          <w:noProof/>
        </w:rPr>
        <w:t>.</w:t>
      </w:r>
      <w:r>
        <w:rPr>
          <w:noProof/>
        </w:rPr>
        <w:tab/>
      </w:r>
      <w:r w:rsidR="00410329">
        <w:rPr>
          <w:noProof/>
        </w:rPr>
        <w:fldChar w:fldCharType="begin"/>
      </w:r>
      <w:r>
        <w:rPr>
          <w:noProof/>
        </w:rPr>
        <w:instrText xml:space="preserve"> PAGEREF _Toc184701002 \h </w:instrText>
      </w:r>
      <w:r w:rsidR="00410329">
        <w:rPr>
          <w:noProof/>
        </w:rPr>
      </w:r>
      <w:r w:rsidR="00410329">
        <w:rPr>
          <w:noProof/>
        </w:rPr>
        <w:fldChar w:fldCharType="separate"/>
      </w:r>
      <w:r w:rsidR="0050099F">
        <w:rPr>
          <w:noProof/>
        </w:rPr>
        <w:t>17</w:t>
      </w:r>
      <w:r w:rsidR="00410329">
        <w:rPr>
          <w:noProof/>
        </w:rPr>
        <w:fldChar w:fldCharType="end"/>
      </w:r>
    </w:p>
    <w:p w:rsidR="002801F1" w:rsidRDefault="002801F1">
      <w:pPr>
        <w:pStyle w:val="TableofFigures"/>
        <w:rPr>
          <w:noProof/>
          <w:sz w:val="24"/>
          <w:szCs w:val="24"/>
        </w:rPr>
      </w:pPr>
      <w:r w:rsidRPr="00B946CD">
        <w:rPr>
          <w:b/>
          <w:noProof/>
        </w:rPr>
        <w:t>Table 5.</w:t>
      </w:r>
      <w:r>
        <w:rPr>
          <w:noProof/>
        </w:rPr>
        <w:t>–Sockeye salmon exploitation rate by Upper Cook Inlet personal use fisheries, 200</w:t>
      </w:r>
      <w:r w:rsidR="00D6563C">
        <w:rPr>
          <w:noProof/>
        </w:rPr>
        <w:t>7</w:t>
      </w:r>
      <w:r>
        <w:rPr>
          <w:noProof/>
        </w:rPr>
        <w:t>-200</w:t>
      </w:r>
      <w:r w:rsidR="00D6563C">
        <w:rPr>
          <w:noProof/>
        </w:rPr>
        <w:t>9</w:t>
      </w:r>
      <w:r>
        <w:rPr>
          <w:noProof/>
        </w:rPr>
        <w:tab/>
      </w:r>
      <w:r w:rsidR="00410329">
        <w:rPr>
          <w:noProof/>
        </w:rPr>
        <w:fldChar w:fldCharType="begin"/>
      </w:r>
      <w:r>
        <w:rPr>
          <w:noProof/>
        </w:rPr>
        <w:instrText xml:space="preserve"> PAGEREF _Toc184701003 \h </w:instrText>
      </w:r>
      <w:r w:rsidR="00410329">
        <w:rPr>
          <w:noProof/>
        </w:rPr>
      </w:r>
      <w:r w:rsidR="00410329">
        <w:rPr>
          <w:noProof/>
        </w:rPr>
        <w:fldChar w:fldCharType="separate"/>
      </w:r>
      <w:r w:rsidR="0050099F">
        <w:rPr>
          <w:noProof/>
        </w:rPr>
        <w:t>18</w:t>
      </w:r>
      <w:r w:rsidR="00410329">
        <w:rPr>
          <w:noProof/>
        </w:rPr>
        <w:fldChar w:fldCharType="end"/>
      </w:r>
    </w:p>
    <w:p w:rsidR="002801F1" w:rsidRDefault="002801F1">
      <w:pPr>
        <w:pStyle w:val="TableofFigures"/>
        <w:rPr>
          <w:noProof/>
          <w:sz w:val="24"/>
          <w:szCs w:val="24"/>
        </w:rPr>
      </w:pPr>
      <w:r w:rsidRPr="00B946CD">
        <w:rPr>
          <w:b/>
          <w:noProof/>
        </w:rPr>
        <w:t>Table 6.</w:t>
      </w:r>
      <w:r>
        <w:rPr>
          <w:noProof/>
        </w:rPr>
        <w:t>–Residence areas for Upper Cook Inlet personal use salmon fishery permit holders by year, 200</w:t>
      </w:r>
      <w:r w:rsidR="00D6563C">
        <w:rPr>
          <w:noProof/>
        </w:rPr>
        <w:t>7</w:t>
      </w:r>
      <w:r>
        <w:rPr>
          <w:noProof/>
        </w:rPr>
        <w:t>-200</w:t>
      </w:r>
      <w:r w:rsidR="00D6563C">
        <w:rPr>
          <w:noProof/>
        </w:rPr>
        <w:t>9</w:t>
      </w:r>
      <w:r>
        <w:rPr>
          <w:noProof/>
        </w:rPr>
        <w:t>.</w:t>
      </w:r>
      <w:r>
        <w:rPr>
          <w:noProof/>
        </w:rPr>
        <w:tab/>
      </w:r>
      <w:r w:rsidR="00D6563C">
        <w:rPr>
          <w:noProof/>
        </w:rPr>
        <w:t>19</w:t>
      </w:r>
    </w:p>
    <w:p w:rsidR="00D6563C" w:rsidRDefault="00D6563C" w:rsidP="00D6563C">
      <w:pPr>
        <w:pStyle w:val="TableofFigures"/>
        <w:rPr>
          <w:noProof/>
          <w:sz w:val="24"/>
          <w:szCs w:val="24"/>
        </w:rPr>
      </w:pPr>
      <w:r w:rsidRPr="00B946CD">
        <w:rPr>
          <w:b/>
          <w:noProof/>
        </w:rPr>
        <w:t xml:space="preserve">Table </w:t>
      </w:r>
      <w:r>
        <w:rPr>
          <w:b/>
          <w:noProof/>
        </w:rPr>
        <w:t>7</w:t>
      </w:r>
      <w:r w:rsidRPr="00B946CD">
        <w:rPr>
          <w:b/>
          <w:noProof/>
        </w:rPr>
        <w:t>.</w:t>
      </w:r>
      <w:r>
        <w:rPr>
          <w:noProof/>
        </w:rPr>
        <w:t>–Effot and harvest by residence of participants in the Upper Cook Inlet Persoanal Use Fisheries , 2007-2009.</w:t>
      </w:r>
      <w:r>
        <w:rPr>
          <w:noProof/>
        </w:rPr>
        <w:tab/>
        <w:t>20</w:t>
      </w:r>
    </w:p>
    <w:p w:rsidR="002801F1" w:rsidRDefault="002801F1">
      <w:pPr>
        <w:pStyle w:val="TableofFigures"/>
        <w:rPr>
          <w:noProof/>
          <w:sz w:val="24"/>
          <w:szCs w:val="24"/>
        </w:rPr>
      </w:pPr>
      <w:r w:rsidRPr="00B946CD">
        <w:rPr>
          <w:b/>
          <w:noProof/>
        </w:rPr>
        <w:t xml:space="preserve">Table </w:t>
      </w:r>
      <w:r w:rsidR="00D6563C">
        <w:rPr>
          <w:b/>
          <w:noProof/>
        </w:rPr>
        <w:t>8</w:t>
      </w:r>
      <w:r w:rsidRPr="00B946CD">
        <w:rPr>
          <w:b/>
          <w:noProof/>
        </w:rPr>
        <w:t>.</w:t>
      </w:r>
      <w:r>
        <w:rPr>
          <w:noProof/>
        </w:rPr>
        <w:t>–Summary of Upper Cook Inlet personal use permit holders by year, household size, number of days fished, and number of fisheries fished, 200</w:t>
      </w:r>
      <w:r w:rsidR="00D6563C">
        <w:rPr>
          <w:noProof/>
        </w:rPr>
        <w:t>7-</w:t>
      </w:r>
      <w:r>
        <w:rPr>
          <w:noProof/>
        </w:rPr>
        <w:t>200</w:t>
      </w:r>
      <w:r w:rsidR="00D6563C">
        <w:rPr>
          <w:noProof/>
        </w:rPr>
        <w:t>9</w:t>
      </w:r>
      <w:r>
        <w:rPr>
          <w:noProof/>
        </w:rPr>
        <w:t>.</w:t>
      </w:r>
      <w:r>
        <w:rPr>
          <w:noProof/>
        </w:rPr>
        <w:tab/>
      </w:r>
      <w:r w:rsidR="00D6563C">
        <w:rPr>
          <w:noProof/>
        </w:rPr>
        <w:t>21</w:t>
      </w:r>
    </w:p>
    <w:p w:rsidR="00916394" w:rsidRDefault="00410329" w:rsidP="00192875">
      <w:pPr>
        <w:jc w:val="center"/>
      </w:pPr>
      <w:r w:rsidRPr="00DF295B">
        <w:fldChar w:fldCharType="end"/>
      </w:r>
      <w:bookmarkStart w:id="1" w:name="_Toc316870346"/>
    </w:p>
    <w:p w:rsidR="00E549B8" w:rsidRPr="00DF295B" w:rsidRDefault="00E549B8">
      <w:pPr>
        <w:pStyle w:val="Heading1"/>
      </w:pPr>
      <w:bookmarkStart w:id="2" w:name="_Toc184702875"/>
      <w:r w:rsidRPr="00DF295B">
        <w:t>List OF FIGURES</w:t>
      </w:r>
      <w:bookmarkEnd w:id="2"/>
    </w:p>
    <w:p w:rsidR="00E549B8" w:rsidRPr="00DF295B" w:rsidRDefault="00E549B8">
      <w:pPr>
        <w:pStyle w:val="List-Page"/>
      </w:pPr>
      <w:r w:rsidRPr="00DF295B">
        <w:t>Figure</w:t>
      </w:r>
      <w:r w:rsidRPr="00DF295B">
        <w:tab/>
        <w:t>Page</w:t>
      </w:r>
    </w:p>
    <w:bookmarkEnd w:id="1"/>
    <w:p w:rsidR="002801F1" w:rsidRDefault="00410329">
      <w:pPr>
        <w:pStyle w:val="TableofFigures"/>
        <w:rPr>
          <w:noProof/>
          <w:sz w:val="24"/>
          <w:szCs w:val="24"/>
        </w:rPr>
      </w:pPr>
      <w:r w:rsidRPr="00410329">
        <w:fldChar w:fldCharType="begin"/>
      </w:r>
      <w:r w:rsidR="00E549B8" w:rsidRPr="00DF295B">
        <w:instrText xml:space="preserve"> TOC \c "Figure" </w:instrText>
      </w:r>
      <w:r w:rsidRPr="00410329">
        <w:fldChar w:fldCharType="separate"/>
      </w:r>
      <w:r w:rsidR="002801F1" w:rsidRPr="003179FA">
        <w:rPr>
          <w:b/>
          <w:noProof/>
        </w:rPr>
        <w:t>Figure 1.</w:t>
      </w:r>
      <w:r w:rsidR="002801F1">
        <w:rPr>
          <w:noProof/>
        </w:rPr>
        <w:t>─Maps of Upper Cook Inlet personal use salmon fisheries:  Kasilof River set gillnet fishery (Panel A), Kasilof River dip net fishery (Panel B), and Kenai River dip net fishery (Pancel C).</w:t>
      </w:r>
      <w:r w:rsidR="002801F1">
        <w:rPr>
          <w:noProof/>
        </w:rPr>
        <w:tab/>
      </w:r>
      <w:r>
        <w:rPr>
          <w:noProof/>
        </w:rPr>
        <w:fldChar w:fldCharType="begin"/>
      </w:r>
      <w:r w:rsidR="002801F1">
        <w:rPr>
          <w:noProof/>
        </w:rPr>
        <w:instrText xml:space="preserve"> PAGEREF _Toc184701006 \h </w:instrText>
      </w:r>
      <w:r>
        <w:rPr>
          <w:noProof/>
        </w:rPr>
      </w:r>
      <w:r>
        <w:rPr>
          <w:noProof/>
        </w:rPr>
        <w:fldChar w:fldCharType="separate"/>
      </w:r>
      <w:r w:rsidR="0050099F">
        <w:rPr>
          <w:noProof/>
        </w:rPr>
        <w:t>22</w:t>
      </w:r>
      <w:r>
        <w:rPr>
          <w:noProof/>
        </w:rPr>
        <w:fldChar w:fldCharType="end"/>
      </w:r>
    </w:p>
    <w:p w:rsidR="002801F1" w:rsidRDefault="002801F1">
      <w:pPr>
        <w:pStyle w:val="TableofFigures"/>
        <w:rPr>
          <w:noProof/>
          <w:sz w:val="24"/>
          <w:szCs w:val="24"/>
        </w:rPr>
      </w:pPr>
      <w:r w:rsidRPr="003179FA">
        <w:rPr>
          <w:b/>
          <w:noProof/>
        </w:rPr>
        <w:t>Figure 2.</w:t>
      </w:r>
      <w:r>
        <w:rPr>
          <w:noProof/>
        </w:rPr>
        <w:t>–Total estimated salmon harvest for all Upper Cook Inlet personal use fisheries combined.  Top figure shows harvest of sockeye salmon, and the bottom figure shows harvest for all other salmon species.  Note the difference in the y-axis scales.</w:t>
      </w:r>
      <w:r>
        <w:rPr>
          <w:noProof/>
        </w:rPr>
        <w:tab/>
      </w:r>
      <w:r w:rsidR="00410329">
        <w:rPr>
          <w:noProof/>
        </w:rPr>
        <w:fldChar w:fldCharType="begin"/>
      </w:r>
      <w:r>
        <w:rPr>
          <w:noProof/>
        </w:rPr>
        <w:instrText xml:space="preserve"> PAGEREF _Toc184701007 \h </w:instrText>
      </w:r>
      <w:r w:rsidR="00410329">
        <w:rPr>
          <w:noProof/>
        </w:rPr>
      </w:r>
      <w:r w:rsidR="00410329">
        <w:rPr>
          <w:noProof/>
        </w:rPr>
        <w:fldChar w:fldCharType="separate"/>
      </w:r>
      <w:r w:rsidR="0050099F">
        <w:rPr>
          <w:noProof/>
        </w:rPr>
        <w:t>23</w:t>
      </w:r>
      <w:r w:rsidR="00410329">
        <w:rPr>
          <w:noProof/>
        </w:rPr>
        <w:fldChar w:fldCharType="end"/>
      </w:r>
    </w:p>
    <w:p w:rsidR="002801F1" w:rsidRDefault="002801F1">
      <w:pPr>
        <w:pStyle w:val="TableofFigures"/>
        <w:rPr>
          <w:noProof/>
          <w:sz w:val="24"/>
          <w:szCs w:val="24"/>
        </w:rPr>
      </w:pPr>
      <w:r w:rsidRPr="003179FA">
        <w:rPr>
          <w:b/>
          <w:noProof/>
        </w:rPr>
        <w:t>Figure 3.</w:t>
      </w:r>
      <w:r>
        <w:rPr>
          <w:noProof/>
        </w:rPr>
        <w:t>–Cumulative harvest timing for sockeye salmon during Kasilof River personal use set gillnet fishery, 20</w:t>
      </w:r>
      <w:r w:rsidR="00D61EB7">
        <w:rPr>
          <w:noProof/>
        </w:rPr>
        <w:t>07-2009</w:t>
      </w:r>
      <w:r>
        <w:rPr>
          <w:noProof/>
        </w:rPr>
        <w:t>.</w:t>
      </w:r>
      <w:r>
        <w:rPr>
          <w:noProof/>
        </w:rPr>
        <w:tab/>
      </w:r>
      <w:r w:rsidR="00410329">
        <w:rPr>
          <w:noProof/>
        </w:rPr>
        <w:fldChar w:fldCharType="begin"/>
      </w:r>
      <w:r>
        <w:rPr>
          <w:noProof/>
        </w:rPr>
        <w:instrText xml:space="preserve"> PAGEREF _Toc184701008 \h </w:instrText>
      </w:r>
      <w:r w:rsidR="00410329">
        <w:rPr>
          <w:noProof/>
        </w:rPr>
      </w:r>
      <w:r w:rsidR="00410329">
        <w:rPr>
          <w:noProof/>
        </w:rPr>
        <w:fldChar w:fldCharType="separate"/>
      </w:r>
      <w:r w:rsidR="0050099F">
        <w:rPr>
          <w:noProof/>
        </w:rPr>
        <w:t>24</w:t>
      </w:r>
      <w:r w:rsidR="00410329">
        <w:rPr>
          <w:noProof/>
        </w:rPr>
        <w:fldChar w:fldCharType="end"/>
      </w:r>
    </w:p>
    <w:p w:rsidR="002801F1" w:rsidRDefault="002801F1">
      <w:pPr>
        <w:pStyle w:val="TableofFigures"/>
        <w:rPr>
          <w:noProof/>
          <w:sz w:val="24"/>
          <w:szCs w:val="24"/>
        </w:rPr>
      </w:pPr>
      <w:r w:rsidRPr="003179FA">
        <w:rPr>
          <w:b/>
          <w:noProof/>
        </w:rPr>
        <w:t>Figure 4.</w:t>
      </w:r>
      <w:r>
        <w:rPr>
          <w:noProof/>
        </w:rPr>
        <w:t xml:space="preserve">–Cumulative harvest timing for </w:t>
      </w:r>
      <w:r w:rsidR="00D61EB7">
        <w:rPr>
          <w:noProof/>
        </w:rPr>
        <w:t xml:space="preserve">the </w:t>
      </w:r>
      <w:r>
        <w:rPr>
          <w:noProof/>
        </w:rPr>
        <w:t>Kasilof River personal use dip net fishery, 200</w:t>
      </w:r>
      <w:r w:rsidR="00D61EB7">
        <w:rPr>
          <w:noProof/>
        </w:rPr>
        <w:t>7</w:t>
      </w:r>
      <w:r>
        <w:rPr>
          <w:noProof/>
        </w:rPr>
        <w:t>-200</w:t>
      </w:r>
      <w:r w:rsidR="00D61EB7">
        <w:rPr>
          <w:noProof/>
        </w:rPr>
        <w:t>9</w:t>
      </w:r>
      <w:r>
        <w:rPr>
          <w:noProof/>
        </w:rPr>
        <w:t>.</w:t>
      </w:r>
      <w:r>
        <w:rPr>
          <w:noProof/>
        </w:rPr>
        <w:tab/>
      </w:r>
      <w:r w:rsidR="00D61EB7">
        <w:rPr>
          <w:noProof/>
        </w:rPr>
        <w:t>25</w:t>
      </w:r>
    </w:p>
    <w:p w:rsidR="002801F1" w:rsidRDefault="002801F1">
      <w:pPr>
        <w:pStyle w:val="TableofFigures"/>
        <w:rPr>
          <w:noProof/>
        </w:rPr>
      </w:pPr>
      <w:r w:rsidRPr="003179FA">
        <w:rPr>
          <w:b/>
          <w:noProof/>
        </w:rPr>
        <w:t>Figure 5.</w:t>
      </w:r>
      <w:r>
        <w:rPr>
          <w:noProof/>
        </w:rPr>
        <w:t xml:space="preserve">–Cumulative harvest timing for sockeye salmon during </w:t>
      </w:r>
      <w:r w:rsidR="00D61EB7">
        <w:rPr>
          <w:noProof/>
        </w:rPr>
        <w:t xml:space="preserve">the </w:t>
      </w:r>
      <w:r>
        <w:rPr>
          <w:noProof/>
        </w:rPr>
        <w:t>Kenai River personal use dip net fishery, 200</w:t>
      </w:r>
      <w:r w:rsidR="00D61EB7">
        <w:rPr>
          <w:noProof/>
        </w:rPr>
        <w:t>7</w:t>
      </w:r>
      <w:r>
        <w:rPr>
          <w:noProof/>
        </w:rPr>
        <w:t>-200</w:t>
      </w:r>
      <w:r w:rsidR="00D61EB7">
        <w:rPr>
          <w:noProof/>
        </w:rPr>
        <w:t>9</w:t>
      </w:r>
      <w:r>
        <w:rPr>
          <w:noProof/>
        </w:rPr>
        <w:tab/>
      </w:r>
      <w:r w:rsidR="00D61EB7">
        <w:rPr>
          <w:noProof/>
        </w:rPr>
        <w:t>26</w:t>
      </w:r>
    </w:p>
    <w:p w:rsidR="00D61EB7" w:rsidRDefault="00D61EB7" w:rsidP="00D61EB7">
      <w:pPr>
        <w:pStyle w:val="TableofFigures"/>
        <w:rPr>
          <w:noProof/>
        </w:rPr>
      </w:pPr>
      <w:r w:rsidRPr="003179FA">
        <w:rPr>
          <w:b/>
          <w:noProof/>
        </w:rPr>
        <w:t xml:space="preserve">Figure </w:t>
      </w:r>
      <w:r>
        <w:rPr>
          <w:b/>
          <w:noProof/>
        </w:rPr>
        <w:t>6</w:t>
      </w:r>
      <w:r w:rsidRPr="003179FA">
        <w:rPr>
          <w:b/>
          <w:noProof/>
        </w:rPr>
        <w:t>.</w:t>
      </w:r>
      <w:r>
        <w:rPr>
          <w:noProof/>
        </w:rPr>
        <w:t>–Cumulative harvest timing for sockeye salmon during the Fish Creek personal use dip net fishery, 2007-2009</w:t>
      </w:r>
      <w:r>
        <w:rPr>
          <w:noProof/>
        </w:rPr>
        <w:tab/>
        <w:t>27</w:t>
      </w:r>
    </w:p>
    <w:p w:rsidR="00D61EB7" w:rsidRDefault="00D61EB7" w:rsidP="00D61EB7">
      <w:pPr>
        <w:pStyle w:val="TableofFigures"/>
        <w:rPr>
          <w:noProof/>
        </w:rPr>
      </w:pPr>
      <w:r w:rsidRPr="003179FA">
        <w:rPr>
          <w:b/>
          <w:noProof/>
        </w:rPr>
        <w:t>Figure</w:t>
      </w:r>
      <w:r w:rsidR="005A131E">
        <w:rPr>
          <w:b/>
          <w:noProof/>
        </w:rPr>
        <w:t xml:space="preserve"> 7.</w:t>
      </w:r>
      <w:r>
        <w:rPr>
          <w:noProof/>
        </w:rPr>
        <w:t>–</w:t>
      </w:r>
      <w:r w:rsidR="005A131E">
        <w:rPr>
          <w:noProof/>
        </w:rPr>
        <w:t>Proprtion of salmon harvested in the Upper Cook Inlet Persoanl Use Fisheries by residence of permoit holders</w:t>
      </w:r>
      <w:r>
        <w:rPr>
          <w:noProof/>
        </w:rPr>
        <w:tab/>
        <w:t>2</w:t>
      </w:r>
      <w:r w:rsidR="005A131E">
        <w:rPr>
          <w:noProof/>
        </w:rPr>
        <w:t>8</w:t>
      </w:r>
    </w:p>
    <w:p w:rsidR="005A131E" w:rsidRDefault="005A131E" w:rsidP="005A131E">
      <w:pPr>
        <w:pStyle w:val="TableofFigures"/>
        <w:rPr>
          <w:noProof/>
        </w:rPr>
      </w:pPr>
      <w:r w:rsidRPr="003179FA">
        <w:rPr>
          <w:b/>
          <w:noProof/>
        </w:rPr>
        <w:t>Figure</w:t>
      </w:r>
      <w:r>
        <w:rPr>
          <w:b/>
          <w:noProof/>
        </w:rPr>
        <w:t xml:space="preserve"> 8.</w:t>
      </w:r>
      <w:r>
        <w:rPr>
          <w:noProof/>
        </w:rPr>
        <w:t>–Mean harvest and days fished per permit by residence of participants in the Upper Cook Inlter Personal Use Fisheries.</w:t>
      </w:r>
      <w:r>
        <w:rPr>
          <w:noProof/>
        </w:rPr>
        <w:tab/>
        <w:t>29</w:t>
      </w:r>
    </w:p>
    <w:p w:rsidR="005A131E" w:rsidRDefault="005A131E" w:rsidP="005A131E">
      <w:pPr>
        <w:pStyle w:val="TableofFigures"/>
        <w:rPr>
          <w:noProof/>
          <w:sz w:val="24"/>
          <w:szCs w:val="24"/>
        </w:rPr>
      </w:pPr>
      <w:r>
        <w:rPr>
          <w:b/>
          <w:noProof/>
        </w:rPr>
        <w:t>Figure 9</w:t>
      </w:r>
      <w:r w:rsidRPr="003179FA">
        <w:rPr>
          <w:b/>
          <w:noProof/>
        </w:rPr>
        <w:t>.</w:t>
      </w:r>
      <w:r>
        <w:rPr>
          <w:noProof/>
        </w:rPr>
        <w:t>–Percent of bag limits filled by Upper Cook Inlet personal use salmon fishery permit holders, 2007-2009.</w:t>
      </w:r>
      <w:r>
        <w:rPr>
          <w:noProof/>
        </w:rPr>
        <w:tab/>
        <w:t>30</w:t>
      </w:r>
    </w:p>
    <w:p w:rsidR="005A131E" w:rsidRDefault="005A131E" w:rsidP="005A131E">
      <w:pPr>
        <w:pStyle w:val="TableofFigures"/>
        <w:rPr>
          <w:noProof/>
          <w:sz w:val="24"/>
          <w:szCs w:val="24"/>
        </w:rPr>
      </w:pPr>
      <w:r w:rsidRPr="003179FA">
        <w:rPr>
          <w:b/>
          <w:noProof/>
        </w:rPr>
        <w:t xml:space="preserve">Figure </w:t>
      </w:r>
      <w:r>
        <w:rPr>
          <w:b/>
          <w:noProof/>
        </w:rPr>
        <w:t>10</w:t>
      </w:r>
      <w:r w:rsidRPr="003179FA">
        <w:rPr>
          <w:b/>
          <w:noProof/>
        </w:rPr>
        <w:t>.</w:t>
      </w:r>
      <w:r>
        <w:rPr>
          <w:noProof/>
        </w:rPr>
        <w:t>–Average percent of bag limit filled by personal use salmon fishery and year.</w:t>
      </w:r>
      <w:r>
        <w:rPr>
          <w:noProof/>
        </w:rPr>
        <w:tab/>
        <w:t>31</w:t>
      </w:r>
    </w:p>
    <w:p w:rsidR="005A131E" w:rsidRDefault="005A131E" w:rsidP="005A131E">
      <w:pPr>
        <w:pStyle w:val="TableofFigures"/>
        <w:rPr>
          <w:noProof/>
          <w:sz w:val="24"/>
          <w:szCs w:val="24"/>
        </w:rPr>
      </w:pPr>
      <w:r w:rsidRPr="003179FA">
        <w:rPr>
          <w:b/>
          <w:noProof/>
        </w:rPr>
        <w:t xml:space="preserve">Figure </w:t>
      </w:r>
      <w:r>
        <w:rPr>
          <w:b/>
          <w:noProof/>
        </w:rPr>
        <w:t>11</w:t>
      </w:r>
      <w:r>
        <w:rPr>
          <w:noProof/>
        </w:rPr>
        <w:t>–Percent of salmon harvest by fishery, 2007-2009.</w:t>
      </w:r>
      <w:r>
        <w:rPr>
          <w:noProof/>
        </w:rPr>
        <w:tab/>
        <w:t>32</w:t>
      </w:r>
    </w:p>
    <w:p w:rsidR="00D61EB7" w:rsidRPr="005A131E" w:rsidRDefault="005A131E" w:rsidP="005A131E">
      <w:pPr>
        <w:pStyle w:val="TableofFigures"/>
        <w:rPr>
          <w:noProof/>
          <w:sz w:val="24"/>
          <w:szCs w:val="24"/>
        </w:rPr>
      </w:pPr>
      <w:r w:rsidRPr="003179FA">
        <w:rPr>
          <w:b/>
          <w:noProof/>
        </w:rPr>
        <w:t>Figure 1</w:t>
      </w:r>
      <w:r>
        <w:rPr>
          <w:b/>
          <w:noProof/>
        </w:rPr>
        <w:t>2</w:t>
      </w:r>
      <w:r w:rsidRPr="003179FA">
        <w:rPr>
          <w:b/>
          <w:noProof/>
        </w:rPr>
        <w:t>.</w:t>
      </w:r>
      <w:r>
        <w:rPr>
          <w:noProof/>
        </w:rPr>
        <w:t>–Percent of permits, percent of total harvest, and average percent of bag limit filled by personal use salmon fishery and household size, 2007-2009.</w:t>
      </w:r>
      <w:r>
        <w:rPr>
          <w:noProof/>
        </w:rPr>
        <w:tab/>
        <w:t>33</w:t>
      </w:r>
    </w:p>
    <w:p w:rsidR="002801F1" w:rsidRDefault="002801F1">
      <w:pPr>
        <w:pStyle w:val="TableofFigures"/>
        <w:rPr>
          <w:noProof/>
          <w:sz w:val="24"/>
          <w:szCs w:val="24"/>
        </w:rPr>
      </w:pPr>
      <w:r w:rsidRPr="003179FA">
        <w:rPr>
          <w:b/>
          <w:noProof/>
        </w:rPr>
        <w:t>Figure 1</w:t>
      </w:r>
      <w:r w:rsidR="005A131E">
        <w:rPr>
          <w:b/>
          <w:noProof/>
        </w:rPr>
        <w:t>3</w:t>
      </w:r>
      <w:r w:rsidRPr="003179FA">
        <w:rPr>
          <w:b/>
          <w:noProof/>
        </w:rPr>
        <w:t>.</w:t>
      </w:r>
      <w:r>
        <w:rPr>
          <w:noProof/>
        </w:rPr>
        <w:t>–Percent of permits, percent of total harvest, and average percent of bag limit filled by personal use salmon fishery and number of days fished, 2004-2006.</w:t>
      </w:r>
      <w:r>
        <w:rPr>
          <w:noProof/>
        </w:rPr>
        <w:tab/>
      </w:r>
      <w:r w:rsidR="005A131E">
        <w:rPr>
          <w:noProof/>
        </w:rPr>
        <w:t>34</w:t>
      </w:r>
    </w:p>
    <w:p w:rsidR="00E549B8" w:rsidRPr="00916394" w:rsidRDefault="00410329" w:rsidP="00192875">
      <w:pPr>
        <w:jc w:val="center"/>
      </w:pPr>
      <w:r w:rsidRPr="00DF295B">
        <w:fldChar w:fldCharType="end"/>
      </w:r>
    </w:p>
    <w:p w:rsidR="00E549B8" w:rsidRPr="00916394" w:rsidRDefault="00E549B8">
      <w:pPr>
        <w:pStyle w:val="Heading1"/>
      </w:pPr>
      <w:bookmarkStart w:id="3" w:name="_Toc184702876"/>
      <w:r w:rsidRPr="00916394">
        <w:t>List OF APPENDICES</w:t>
      </w:r>
      <w:bookmarkEnd w:id="3"/>
    </w:p>
    <w:p w:rsidR="00E549B8" w:rsidRPr="00916394" w:rsidRDefault="00E549B8">
      <w:pPr>
        <w:pStyle w:val="List-Page"/>
      </w:pPr>
      <w:r w:rsidRPr="00916394">
        <w:t>Appendix</w:t>
      </w:r>
      <w:r w:rsidRPr="00916394">
        <w:tab/>
        <w:t>Page</w:t>
      </w:r>
    </w:p>
    <w:bookmarkStart w:id="4" w:name="_Toc430485442"/>
    <w:bookmarkStart w:id="5" w:name="_Toc430485931"/>
    <w:bookmarkStart w:id="6" w:name="_Toc430486331"/>
    <w:p w:rsidR="002801F1" w:rsidRDefault="00410329">
      <w:pPr>
        <w:pStyle w:val="TableofFigures"/>
        <w:rPr>
          <w:noProof/>
          <w:sz w:val="24"/>
          <w:szCs w:val="24"/>
        </w:rPr>
      </w:pPr>
      <w:r>
        <w:fldChar w:fldCharType="begin"/>
      </w:r>
      <w:r w:rsidR="00EC6D50">
        <w:instrText xml:space="preserve"> TOC \h \z \c "Appendix A" </w:instrText>
      </w:r>
      <w:r>
        <w:fldChar w:fldCharType="separate"/>
      </w:r>
      <w:hyperlink w:anchor="_Toc184701017" w:history="1">
        <w:r w:rsidR="002801F1" w:rsidRPr="00A246E7">
          <w:rPr>
            <w:rStyle w:val="Hyperlink"/>
            <w:b/>
            <w:noProof/>
          </w:rPr>
          <w:t>Appendix A1.</w:t>
        </w:r>
        <w:r w:rsidR="00361103">
          <w:rPr>
            <w:rStyle w:val="Hyperlink"/>
            <w:noProof/>
          </w:rPr>
          <w:t>─Example of a 2009</w:t>
        </w:r>
        <w:r w:rsidR="002801F1" w:rsidRPr="00A246E7">
          <w:rPr>
            <w:rStyle w:val="Hyperlink"/>
            <w:noProof/>
          </w:rPr>
          <w:t xml:space="preserve"> Upper Cook Inlet personal use salmon permit.</w:t>
        </w:r>
        <w:r w:rsidR="002801F1">
          <w:rPr>
            <w:noProof/>
            <w:webHidden/>
          </w:rPr>
          <w:tab/>
        </w:r>
        <w:r>
          <w:rPr>
            <w:noProof/>
            <w:webHidden/>
          </w:rPr>
          <w:fldChar w:fldCharType="begin"/>
        </w:r>
        <w:r w:rsidR="002801F1">
          <w:rPr>
            <w:noProof/>
            <w:webHidden/>
          </w:rPr>
          <w:instrText xml:space="preserve"> PAGEREF _Toc184701017 \h </w:instrText>
        </w:r>
        <w:r>
          <w:rPr>
            <w:noProof/>
            <w:webHidden/>
          </w:rPr>
        </w:r>
        <w:r>
          <w:rPr>
            <w:noProof/>
            <w:webHidden/>
          </w:rPr>
          <w:fldChar w:fldCharType="separate"/>
        </w:r>
        <w:r w:rsidR="0050099F">
          <w:rPr>
            <w:noProof/>
            <w:webHidden/>
          </w:rPr>
          <w:t>36</w:t>
        </w:r>
        <w:r>
          <w:rPr>
            <w:noProof/>
            <w:webHidden/>
          </w:rPr>
          <w:fldChar w:fldCharType="end"/>
        </w:r>
      </w:hyperlink>
    </w:p>
    <w:p w:rsidR="002801F1" w:rsidRDefault="00410329" w:rsidP="00973331">
      <w:pPr>
        <w:pStyle w:val="TableofFigures"/>
        <w:rPr>
          <w:noProof/>
        </w:rPr>
      </w:pPr>
      <w:r>
        <w:fldChar w:fldCharType="end"/>
      </w:r>
      <w:r>
        <w:fldChar w:fldCharType="begin"/>
      </w:r>
      <w:r w:rsidR="00EC6D50">
        <w:instrText xml:space="preserve"> TOC \h \z \c "Appendix B" </w:instrText>
      </w:r>
      <w:r>
        <w:fldChar w:fldCharType="separate"/>
      </w:r>
    </w:p>
    <w:p w:rsidR="002801F1" w:rsidRDefault="00410329">
      <w:pPr>
        <w:pStyle w:val="TableofFigures"/>
        <w:rPr>
          <w:noProof/>
          <w:sz w:val="24"/>
          <w:szCs w:val="24"/>
        </w:rPr>
      </w:pPr>
      <w:hyperlink w:anchor="_Toc184701019" w:history="1">
        <w:r w:rsidR="002801F1" w:rsidRPr="00E379DB">
          <w:rPr>
            <w:rStyle w:val="Hyperlink"/>
            <w:b/>
            <w:noProof/>
          </w:rPr>
          <w:t>Appendix B1.</w:t>
        </w:r>
        <w:r w:rsidR="002801F1" w:rsidRPr="00E379DB">
          <w:rPr>
            <w:rStyle w:val="Hyperlink"/>
            <w:noProof/>
          </w:rPr>
          <w:t>─Sockeye harvest by date during the Kasilof River set gillnet fishery, 200</w:t>
        </w:r>
        <w:r w:rsidR="005A131E">
          <w:rPr>
            <w:rStyle w:val="Hyperlink"/>
            <w:noProof/>
          </w:rPr>
          <w:t>7</w:t>
        </w:r>
        <w:r w:rsidR="002801F1" w:rsidRPr="00E379DB">
          <w:rPr>
            <w:rStyle w:val="Hyperlink"/>
            <w:noProof/>
          </w:rPr>
          <w:t>-200</w:t>
        </w:r>
        <w:r w:rsidR="005A131E">
          <w:rPr>
            <w:rStyle w:val="Hyperlink"/>
            <w:noProof/>
          </w:rPr>
          <w:t>9</w:t>
        </w:r>
        <w:r w:rsidR="002801F1" w:rsidRPr="00E379DB">
          <w:rPr>
            <w:rStyle w:val="Hyperlink"/>
            <w:noProof/>
          </w:rPr>
          <w:t>.</w:t>
        </w:r>
        <w:r w:rsidR="002801F1">
          <w:rPr>
            <w:noProof/>
            <w:webHidden/>
          </w:rPr>
          <w:tab/>
        </w:r>
        <w:r>
          <w:rPr>
            <w:noProof/>
            <w:webHidden/>
          </w:rPr>
          <w:fldChar w:fldCharType="begin"/>
        </w:r>
        <w:r w:rsidR="002801F1">
          <w:rPr>
            <w:noProof/>
            <w:webHidden/>
          </w:rPr>
          <w:instrText xml:space="preserve"> PAGEREF _Toc184701019 \h </w:instrText>
        </w:r>
        <w:r>
          <w:rPr>
            <w:noProof/>
            <w:webHidden/>
          </w:rPr>
        </w:r>
        <w:r>
          <w:rPr>
            <w:noProof/>
            <w:webHidden/>
          </w:rPr>
          <w:fldChar w:fldCharType="separate"/>
        </w:r>
        <w:r w:rsidR="0050099F">
          <w:rPr>
            <w:noProof/>
            <w:webHidden/>
          </w:rPr>
          <w:t>39</w:t>
        </w:r>
        <w:r>
          <w:rPr>
            <w:noProof/>
            <w:webHidden/>
          </w:rPr>
          <w:fldChar w:fldCharType="end"/>
        </w:r>
      </w:hyperlink>
    </w:p>
    <w:p w:rsidR="002801F1" w:rsidRDefault="00410329">
      <w:pPr>
        <w:pStyle w:val="TableofFigures"/>
        <w:rPr>
          <w:noProof/>
          <w:sz w:val="24"/>
          <w:szCs w:val="24"/>
        </w:rPr>
      </w:pPr>
      <w:hyperlink w:anchor="_Toc184701020" w:history="1">
        <w:r w:rsidR="002801F1" w:rsidRPr="00E379DB">
          <w:rPr>
            <w:rStyle w:val="Hyperlink"/>
            <w:b/>
            <w:noProof/>
          </w:rPr>
          <w:t>Appendix B2.</w:t>
        </w:r>
        <w:r w:rsidR="002801F1" w:rsidRPr="00E379DB">
          <w:rPr>
            <w:rStyle w:val="Hyperlink"/>
            <w:noProof/>
          </w:rPr>
          <w:t>─Sockeye harvest by date during the Kasilof River dip net fishery, 200</w:t>
        </w:r>
        <w:r w:rsidR="005A131E">
          <w:rPr>
            <w:rStyle w:val="Hyperlink"/>
            <w:noProof/>
          </w:rPr>
          <w:t>7</w:t>
        </w:r>
        <w:r w:rsidR="002801F1" w:rsidRPr="00E379DB">
          <w:rPr>
            <w:rStyle w:val="Hyperlink"/>
            <w:noProof/>
          </w:rPr>
          <w:t>-200</w:t>
        </w:r>
        <w:r w:rsidR="005A131E">
          <w:rPr>
            <w:rStyle w:val="Hyperlink"/>
            <w:noProof/>
          </w:rPr>
          <w:t>9</w:t>
        </w:r>
        <w:r w:rsidR="002801F1" w:rsidRPr="00E379DB">
          <w:rPr>
            <w:rStyle w:val="Hyperlink"/>
            <w:noProof/>
          </w:rPr>
          <w:t>.</w:t>
        </w:r>
        <w:r w:rsidR="002801F1">
          <w:rPr>
            <w:noProof/>
            <w:webHidden/>
          </w:rPr>
          <w:tab/>
        </w:r>
        <w:r>
          <w:rPr>
            <w:noProof/>
            <w:webHidden/>
          </w:rPr>
          <w:fldChar w:fldCharType="begin"/>
        </w:r>
        <w:r w:rsidR="002801F1">
          <w:rPr>
            <w:noProof/>
            <w:webHidden/>
          </w:rPr>
          <w:instrText xml:space="preserve"> PAGEREF _Toc184701020 \h </w:instrText>
        </w:r>
        <w:r>
          <w:rPr>
            <w:noProof/>
            <w:webHidden/>
          </w:rPr>
        </w:r>
        <w:r>
          <w:rPr>
            <w:noProof/>
            <w:webHidden/>
          </w:rPr>
          <w:fldChar w:fldCharType="separate"/>
        </w:r>
        <w:r w:rsidR="0050099F">
          <w:rPr>
            <w:noProof/>
            <w:webHidden/>
          </w:rPr>
          <w:t>40</w:t>
        </w:r>
        <w:r>
          <w:rPr>
            <w:noProof/>
            <w:webHidden/>
          </w:rPr>
          <w:fldChar w:fldCharType="end"/>
        </w:r>
      </w:hyperlink>
    </w:p>
    <w:p w:rsidR="002801F1" w:rsidRDefault="00410329">
      <w:pPr>
        <w:pStyle w:val="TableofFigures"/>
        <w:rPr>
          <w:noProof/>
          <w:sz w:val="24"/>
          <w:szCs w:val="24"/>
        </w:rPr>
      </w:pPr>
      <w:hyperlink w:anchor="_Toc184701021" w:history="1">
        <w:r w:rsidR="002801F1" w:rsidRPr="00E379DB">
          <w:rPr>
            <w:rStyle w:val="Hyperlink"/>
            <w:b/>
            <w:noProof/>
          </w:rPr>
          <w:t>Appendix B3.</w:t>
        </w:r>
        <w:r w:rsidR="002801F1" w:rsidRPr="00E379DB">
          <w:rPr>
            <w:rStyle w:val="Hyperlink"/>
            <w:noProof/>
          </w:rPr>
          <w:t>─Sockeye harvest by date during the Kenai River dip net fishery, 200</w:t>
        </w:r>
        <w:r w:rsidR="005A131E">
          <w:rPr>
            <w:rStyle w:val="Hyperlink"/>
            <w:noProof/>
          </w:rPr>
          <w:t>7</w:t>
        </w:r>
        <w:r w:rsidR="002801F1" w:rsidRPr="00E379DB">
          <w:rPr>
            <w:rStyle w:val="Hyperlink"/>
            <w:noProof/>
          </w:rPr>
          <w:t>-200</w:t>
        </w:r>
        <w:r w:rsidR="005A131E">
          <w:rPr>
            <w:rStyle w:val="Hyperlink"/>
            <w:noProof/>
          </w:rPr>
          <w:t>9</w:t>
        </w:r>
        <w:r w:rsidR="002801F1" w:rsidRPr="00E379DB">
          <w:rPr>
            <w:rStyle w:val="Hyperlink"/>
            <w:noProof/>
          </w:rPr>
          <w:t>.</w:t>
        </w:r>
        <w:r w:rsidR="002801F1">
          <w:rPr>
            <w:noProof/>
            <w:webHidden/>
          </w:rPr>
          <w:tab/>
        </w:r>
        <w:r>
          <w:rPr>
            <w:noProof/>
            <w:webHidden/>
          </w:rPr>
          <w:fldChar w:fldCharType="begin"/>
        </w:r>
        <w:r w:rsidR="002801F1">
          <w:rPr>
            <w:noProof/>
            <w:webHidden/>
          </w:rPr>
          <w:instrText xml:space="preserve"> PAGEREF _Toc184701021 \h </w:instrText>
        </w:r>
        <w:r>
          <w:rPr>
            <w:noProof/>
            <w:webHidden/>
          </w:rPr>
        </w:r>
        <w:r>
          <w:rPr>
            <w:noProof/>
            <w:webHidden/>
          </w:rPr>
          <w:fldChar w:fldCharType="separate"/>
        </w:r>
        <w:r w:rsidR="0050099F">
          <w:rPr>
            <w:noProof/>
            <w:webHidden/>
          </w:rPr>
          <w:t>41</w:t>
        </w:r>
        <w:r>
          <w:rPr>
            <w:noProof/>
            <w:webHidden/>
          </w:rPr>
          <w:fldChar w:fldCharType="end"/>
        </w:r>
      </w:hyperlink>
    </w:p>
    <w:p w:rsidR="0042726D" w:rsidRDefault="00410329" w:rsidP="00973331">
      <w:pPr>
        <w:pStyle w:val="TableofFigures"/>
        <w:rPr>
          <w:noProof/>
        </w:rPr>
      </w:pPr>
      <w:r>
        <w:lastRenderedPageBreak/>
        <w:fldChar w:fldCharType="end"/>
      </w:r>
      <w:r>
        <w:fldChar w:fldCharType="begin"/>
      </w:r>
      <w:r w:rsidR="00EC6D50">
        <w:instrText xml:space="preserve"> TOC \h \z \c "Appendix C" </w:instrText>
      </w:r>
      <w:r>
        <w:fldChar w:fldCharType="separate"/>
      </w:r>
    </w:p>
    <w:p w:rsidR="005A131E" w:rsidRDefault="005A131E" w:rsidP="005A131E">
      <w:pPr>
        <w:pStyle w:val="TableofFigures"/>
        <w:rPr>
          <w:noProof/>
          <w:sz w:val="24"/>
          <w:szCs w:val="24"/>
        </w:rPr>
      </w:pPr>
      <w:hyperlink w:anchor="_Toc184701021" w:history="1">
        <w:r w:rsidRPr="00E379DB">
          <w:rPr>
            <w:rStyle w:val="Hyperlink"/>
            <w:b/>
            <w:noProof/>
          </w:rPr>
          <w:t>Appendix B</w:t>
        </w:r>
        <w:r>
          <w:rPr>
            <w:rStyle w:val="Hyperlink"/>
            <w:b/>
            <w:noProof/>
          </w:rPr>
          <w:t>4</w:t>
        </w:r>
        <w:r w:rsidRPr="00E379DB">
          <w:rPr>
            <w:rStyle w:val="Hyperlink"/>
            <w:b/>
            <w:noProof/>
          </w:rPr>
          <w:t>.</w:t>
        </w:r>
        <w:r w:rsidRPr="00E379DB">
          <w:rPr>
            <w:rStyle w:val="Hyperlink"/>
            <w:noProof/>
          </w:rPr>
          <w:t xml:space="preserve">─Sockeye harvest by date during the </w:t>
        </w:r>
        <w:r>
          <w:rPr>
            <w:rStyle w:val="Hyperlink"/>
            <w:noProof/>
          </w:rPr>
          <w:t xml:space="preserve">Fish Creek </w:t>
        </w:r>
        <w:r w:rsidRPr="00E379DB">
          <w:rPr>
            <w:rStyle w:val="Hyperlink"/>
            <w:noProof/>
          </w:rPr>
          <w:t>dip net fishery, 200</w:t>
        </w:r>
        <w:r>
          <w:rPr>
            <w:rStyle w:val="Hyperlink"/>
            <w:noProof/>
          </w:rPr>
          <w:t>7</w:t>
        </w:r>
        <w:r w:rsidRPr="00E379DB">
          <w:rPr>
            <w:rStyle w:val="Hyperlink"/>
            <w:noProof/>
          </w:rPr>
          <w:t>-200</w:t>
        </w:r>
        <w:r>
          <w:rPr>
            <w:rStyle w:val="Hyperlink"/>
            <w:noProof/>
          </w:rPr>
          <w:t>9</w:t>
        </w:r>
        <w:r>
          <w:rPr>
            <w:noProof/>
            <w:webHidden/>
          </w:rPr>
          <w:tab/>
          <w:t>42</w:t>
        </w:r>
      </w:hyperlink>
    </w:p>
    <w:p w:rsidR="005A131E" w:rsidRPr="005A131E" w:rsidRDefault="005A131E" w:rsidP="005A131E"/>
    <w:p w:rsidR="0042726D" w:rsidRDefault="00410329">
      <w:pPr>
        <w:pStyle w:val="TableofFigures"/>
        <w:rPr>
          <w:noProof/>
          <w:sz w:val="24"/>
          <w:szCs w:val="24"/>
        </w:rPr>
      </w:pPr>
      <w:hyperlink w:anchor="_Toc184710702" w:history="1">
        <w:r w:rsidR="0042726D" w:rsidRPr="00B92D65">
          <w:rPr>
            <w:rStyle w:val="Hyperlink"/>
            <w:b/>
            <w:noProof/>
          </w:rPr>
          <w:t>Appendix C1.</w:t>
        </w:r>
        <w:r w:rsidR="0042726D" w:rsidRPr="00B92D65">
          <w:rPr>
            <w:rStyle w:val="Hyperlink"/>
            <w:noProof/>
          </w:rPr>
          <w:t>─Trends in fishing effort during the Upper Cook Inlet personal use salmon fisheries, 1996-200</w:t>
        </w:r>
        <w:r w:rsidR="005A131E">
          <w:rPr>
            <w:rStyle w:val="Hyperlink"/>
            <w:noProof/>
          </w:rPr>
          <w:t>9</w:t>
        </w:r>
        <w:r w:rsidR="0042726D" w:rsidRPr="00B92D65">
          <w:rPr>
            <w:rStyle w:val="Hyperlink"/>
            <w:noProof/>
          </w:rPr>
          <w:t>.</w:t>
        </w:r>
        <w:r w:rsidR="0042726D">
          <w:rPr>
            <w:noProof/>
            <w:webHidden/>
          </w:rPr>
          <w:tab/>
        </w:r>
        <w:r w:rsidR="009E12FE">
          <w:rPr>
            <w:noProof/>
            <w:webHidden/>
          </w:rPr>
          <w:t>44</w:t>
        </w:r>
      </w:hyperlink>
    </w:p>
    <w:p w:rsidR="0042726D" w:rsidRDefault="00410329">
      <w:pPr>
        <w:pStyle w:val="TableofFigures"/>
        <w:rPr>
          <w:noProof/>
          <w:sz w:val="24"/>
          <w:szCs w:val="24"/>
        </w:rPr>
      </w:pPr>
      <w:hyperlink w:anchor="_Toc184710703" w:history="1">
        <w:r w:rsidR="0042726D" w:rsidRPr="00B92D65">
          <w:rPr>
            <w:rStyle w:val="Hyperlink"/>
            <w:b/>
            <w:noProof/>
          </w:rPr>
          <w:t>Appendix C2.</w:t>
        </w:r>
        <w:r w:rsidR="0042726D" w:rsidRPr="00B92D65">
          <w:rPr>
            <w:rStyle w:val="Hyperlink"/>
            <w:noProof/>
          </w:rPr>
          <w:t>─Trends in sockeye salmon harvest during the Upper Cook Inlet personal use salmon fisheries, 1996-200</w:t>
        </w:r>
        <w:r w:rsidR="009E12FE">
          <w:rPr>
            <w:rStyle w:val="Hyperlink"/>
            <w:noProof/>
          </w:rPr>
          <w:t>9</w:t>
        </w:r>
        <w:r w:rsidR="0042726D" w:rsidRPr="00B92D65">
          <w:rPr>
            <w:rStyle w:val="Hyperlink"/>
            <w:noProof/>
          </w:rPr>
          <w:t>.</w:t>
        </w:r>
        <w:r w:rsidR="0042726D">
          <w:rPr>
            <w:noProof/>
            <w:webHidden/>
          </w:rPr>
          <w:tab/>
        </w:r>
        <w:r w:rsidR="009E12FE">
          <w:rPr>
            <w:noProof/>
            <w:webHidden/>
          </w:rPr>
          <w:t>45</w:t>
        </w:r>
      </w:hyperlink>
    </w:p>
    <w:p w:rsidR="0042726D" w:rsidRDefault="00410329">
      <w:pPr>
        <w:pStyle w:val="TableofFigures"/>
        <w:rPr>
          <w:noProof/>
          <w:sz w:val="24"/>
          <w:szCs w:val="24"/>
        </w:rPr>
      </w:pPr>
      <w:hyperlink w:anchor="_Toc184710704" w:history="1">
        <w:r w:rsidR="0042726D" w:rsidRPr="00B92D65">
          <w:rPr>
            <w:rStyle w:val="Hyperlink"/>
            <w:b/>
            <w:noProof/>
          </w:rPr>
          <w:t>Appendix C3.</w:t>
        </w:r>
        <w:r w:rsidR="0042726D" w:rsidRPr="00B92D65">
          <w:rPr>
            <w:rStyle w:val="Hyperlink"/>
            <w:noProof/>
          </w:rPr>
          <w:t>─Trends in coho salmon harvest during the Upper Cook Inlet personal use salmon fisheries, 1996-200</w:t>
        </w:r>
        <w:r w:rsidR="009E12FE">
          <w:rPr>
            <w:rStyle w:val="Hyperlink"/>
            <w:noProof/>
          </w:rPr>
          <w:t>9</w:t>
        </w:r>
        <w:r w:rsidR="0042726D" w:rsidRPr="00B92D65">
          <w:rPr>
            <w:rStyle w:val="Hyperlink"/>
            <w:noProof/>
          </w:rPr>
          <w:t>.</w:t>
        </w:r>
        <w:r w:rsidR="0042726D">
          <w:rPr>
            <w:noProof/>
            <w:webHidden/>
          </w:rPr>
          <w:tab/>
        </w:r>
        <w:r w:rsidR="009E12FE">
          <w:rPr>
            <w:noProof/>
            <w:webHidden/>
          </w:rPr>
          <w:t>46</w:t>
        </w:r>
      </w:hyperlink>
    </w:p>
    <w:p w:rsidR="0042726D" w:rsidRDefault="00410329">
      <w:pPr>
        <w:pStyle w:val="TableofFigures"/>
        <w:rPr>
          <w:noProof/>
          <w:sz w:val="24"/>
          <w:szCs w:val="24"/>
        </w:rPr>
      </w:pPr>
      <w:hyperlink w:anchor="_Toc184710705" w:history="1">
        <w:r w:rsidR="0042726D" w:rsidRPr="00B92D65">
          <w:rPr>
            <w:rStyle w:val="Hyperlink"/>
            <w:b/>
            <w:noProof/>
          </w:rPr>
          <w:t>Appendix C4.</w:t>
        </w:r>
        <w:r w:rsidR="0042726D" w:rsidRPr="00B92D65">
          <w:rPr>
            <w:rStyle w:val="Hyperlink"/>
            <w:noProof/>
          </w:rPr>
          <w:t>─Trends in Chinook salmon harvest during the Upper Cook Inlet personal use salmon fisheries, 1996-200</w:t>
        </w:r>
        <w:r w:rsidR="009E12FE">
          <w:rPr>
            <w:rStyle w:val="Hyperlink"/>
            <w:noProof/>
          </w:rPr>
          <w:t>9</w:t>
        </w:r>
        <w:r w:rsidR="0042726D" w:rsidRPr="00B92D65">
          <w:rPr>
            <w:rStyle w:val="Hyperlink"/>
            <w:noProof/>
          </w:rPr>
          <w:t>.</w:t>
        </w:r>
        <w:r w:rsidR="0042726D">
          <w:rPr>
            <w:noProof/>
            <w:webHidden/>
          </w:rPr>
          <w:tab/>
        </w:r>
        <w:r w:rsidR="009E12FE">
          <w:rPr>
            <w:noProof/>
            <w:webHidden/>
          </w:rPr>
          <w:t>47</w:t>
        </w:r>
      </w:hyperlink>
    </w:p>
    <w:p w:rsidR="0042726D" w:rsidRDefault="00410329">
      <w:pPr>
        <w:pStyle w:val="TableofFigures"/>
        <w:rPr>
          <w:noProof/>
          <w:sz w:val="24"/>
          <w:szCs w:val="24"/>
        </w:rPr>
      </w:pPr>
      <w:hyperlink w:anchor="_Toc184710706" w:history="1">
        <w:r w:rsidR="0042726D" w:rsidRPr="00B92D65">
          <w:rPr>
            <w:rStyle w:val="Hyperlink"/>
            <w:b/>
            <w:noProof/>
          </w:rPr>
          <w:t>Appendix C5.</w:t>
        </w:r>
        <w:r w:rsidR="0042726D" w:rsidRPr="00B92D65">
          <w:rPr>
            <w:rStyle w:val="Hyperlink"/>
            <w:noProof/>
          </w:rPr>
          <w:t>─Trends in chum salmon harvest during the Upper Cook Inlet personal use salmon fisheries, 1996-200</w:t>
        </w:r>
        <w:r w:rsidR="009E12FE">
          <w:rPr>
            <w:rStyle w:val="Hyperlink"/>
            <w:noProof/>
          </w:rPr>
          <w:t>9</w:t>
        </w:r>
        <w:r w:rsidR="0042726D">
          <w:rPr>
            <w:noProof/>
            <w:webHidden/>
          </w:rPr>
          <w:tab/>
        </w:r>
        <w:r w:rsidR="009E12FE">
          <w:rPr>
            <w:noProof/>
            <w:webHidden/>
          </w:rPr>
          <w:t>48</w:t>
        </w:r>
      </w:hyperlink>
    </w:p>
    <w:p w:rsidR="0042726D" w:rsidRDefault="00410329">
      <w:pPr>
        <w:pStyle w:val="TableofFigures"/>
        <w:rPr>
          <w:noProof/>
          <w:sz w:val="24"/>
          <w:szCs w:val="24"/>
        </w:rPr>
      </w:pPr>
      <w:hyperlink w:anchor="_Toc184710707" w:history="1">
        <w:r w:rsidR="0042726D" w:rsidRPr="00B92D65">
          <w:rPr>
            <w:rStyle w:val="Hyperlink"/>
            <w:b/>
            <w:noProof/>
          </w:rPr>
          <w:t>Appendix C6.</w:t>
        </w:r>
        <w:r w:rsidR="0042726D" w:rsidRPr="00B92D65">
          <w:rPr>
            <w:rStyle w:val="Hyperlink"/>
            <w:noProof/>
          </w:rPr>
          <w:t>─Trends in pink salmon harvest during the Upper Cook Inlet personal use salmon fisheries, 1996-200</w:t>
        </w:r>
        <w:r w:rsidR="009E12FE">
          <w:rPr>
            <w:rStyle w:val="Hyperlink"/>
            <w:noProof/>
          </w:rPr>
          <w:t>9</w:t>
        </w:r>
        <w:r w:rsidR="0042726D" w:rsidRPr="00B92D65">
          <w:rPr>
            <w:rStyle w:val="Hyperlink"/>
            <w:noProof/>
          </w:rPr>
          <w:t>.</w:t>
        </w:r>
        <w:r w:rsidR="0042726D">
          <w:rPr>
            <w:noProof/>
            <w:webHidden/>
          </w:rPr>
          <w:tab/>
        </w:r>
        <w:r w:rsidR="009E12FE">
          <w:rPr>
            <w:noProof/>
            <w:webHidden/>
          </w:rPr>
          <w:t>49</w:t>
        </w:r>
      </w:hyperlink>
    </w:p>
    <w:p w:rsidR="00122DC4" w:rsidRDefault="00410329" w:rsidP="00C86F52">
      <w:pPr>
        <w:pStyle w:val="TableofFigures"/>
        <w:sectPr w:rsidR="00122DC4" w:rsidSect="00192875">
          <w:headerReference w:type="default" r:id="rId24"/>
          <w:pgSz w:w="12240" w:h="15840" w:code="1"/>
          <w:pgMar w:top="1440" w:right="1440" w:bottom="1296" w:left="1440" w:header="720" w:footer="504" w:gutter="0"/>
          <w:paperSrc w:first="15" w:other="15"/>
          <w:pgNumType w:fmt="lowerRoman"/>
          <w:cols w:space="432"/>
        </w:sectPr>
      </w:pPr>
      <w:r>
        <w:fldChar w:fldCharType="end"/>
      </w:r>
    </w:p>
    <w:p w:rsidR="00973331" w:rsidRPr="00973331" w:rsidRDefault="00973331" w:rsidP="00973331"/>
    <w:p w:rsidR="00E549B8" w:rsidRPr="00523D55" w:rsidRDefault="00E549B8">
      <w:pPr>
        <w:pStyle w:val="Heading1"/>
      </w:pPr>
      <w:bookmarkStart w:id="7" w:name="_Toc184702877"/>
      <w:r w:rsidRPr="00523D55">
        <w:t>ABSTRACT</w:t>
      </w:r>
      <w:bookmarkEnd w:id="4"/>
      <w:bookmarkEnd w:id="5"/>
      <w:bookmarkEnd w:id="6"/>
      <w:bookmarkEnd w:id="7"/>
    </w:p>
    <w:p w:rsidR="00E549B8" w:rsidRPr="00EF6F69" w:rsidRDefault="00E549B8">
      <w:pPr>
        <w:pStyle w:val="Abstract"/>
      </w:pPr>
      <w:r w:rsidRPr="00E55BC7">
        <w:t xml:space="preserve">From </w:t>
      </w:r>
      <w:r w:rsidR="00523D55" w:rsidRPr="00E55BC7">
        <w:t>200</w:t>
      </w:r>
      <w:r w:rsidR="007E09F8" w:rsidRPr="00E55BC7">
        <w:t>7</w:t>
      </w:r>
      <w:r w:rsidR="00523D55" w:rsidRPr="00E55BC7">
        <w:t xml:space="preserve"> to 20</w:t>
      </w:r>
      <w:r w:rsidR="00E55BC7">
        <w:t>09</w:t>
      </w:r>
      <w:r w:rsidRPr="00E55BC7">
        <w:t xml:space="preserve"> participants in the Upper Cook Inlet personal use salmon fisheries were required to record their harvest and effort on a free permit that was returned to the Alaska Department of Fish and Game after the fisheries closed.  </w:t>
      </w:r>
      <w:r w:rsidR="00E55BC7" w:rsidRPr="00E55BC7">
        <w:t>The number of permits issued increased every year of the study</w:t>
      </w:r>
      <w:r w:rsidR="00EF6F69">
        <w:t xml:space="preserve"> with over 29,600 permits issued in 2009</w:t>
      </w:r>
      <w:r w:rsidR="00E55BC7" w:rsidRPr="00EF6F69">
        <w:t>.</w:t>
      </w:r>
      <w:r w:rsidR="00523D55" w:rsidRPr="00EF6F69">
        <w:t xml:space="preserve">  The r</w:t>
      </w:r>
      <w:r w:rsidRPr="00EF6F69">
        <w:t xml:space="preserve">esponse rate </w:t>
      </w:r>
      <w:r w:rsidR="00E55BC7" w:rsidRPr="00EF6F69">
        <w:t>for returned permits averaged 86%</w:t>
      </w:r>
      <w:r w:rsidR="00EF6F69">
        <w:t xml:space="preserve"> during this study</w:t>
      </w:r>
      <w:r w:rsidR="00E55BC7" w:rsidRPr="00EF6F69">
        <w:t xml:space="preserve">. </w:t>
      </w:r>
      <w:r w:rsidRPr="00EF6F69">
        <w:t>Returned permits were used to estimate</w:t>
      </w:r>
      <w:r w:rsidR="00E55BC7" w:rsidRPr="00EF6F69">
        <w:t xml:space="preserve"> total</w:t>
      </w:r>
      <w:r w:rsidRPr="00EF6F69">
        <w:t xml:space="preserve"> harvest and e</w:t>
      </w:r>
      <w:r w:rsidR="00337ABA" w:rsidRPr="00EF6F69">
        <w:t>ffort for the</w:t>
      </w:r>
      <w:r w:rsidRPr="00EF6F69">
        <w:t xml:space="preserve"> Kasilof River </w:t>
      </w:r>
      <w:r w:rsidR="00E71FB7" w:rsidRPr="00EF6F69">
        <w:t>set gillnet</w:t>
      </w:r>
      <w:r w:rsidRPr="00EF6F69">
        <w:t xml:space="preserve">, Kasilof River </w:t>
      </w:r>
      <w:r w:rsidR="00A874E0" w:rsidRPr="00EF6F69">
        <w:t>dip net</w:t>
      </w:r>
      <w:ins w:id="8" w:author="Drew Crawford" w:date="2007-11-30T15:03:00Z">
        <w:r w:rsidR="00C86F52" w:rsidRPr="00EF6F69">
          <w:t>,</w:t>
        </w:r>
      </w:ins>
      <w:r w:rsidR="00E55BC7" w:rsidRPr="00EF6F69">
        <w:t xml:space="preserve"> </w:t>
      </w:r>
      <w:r w:rsidRPr="00EF6F69">
        <w:t xml:space="preserve">Kenai River dip net </w:t>
      </w:r>
      <w:r w:rsidR="00E55BC7" w:rsidRPr="00EF6F69">
        <w:t xml:space="preserve">, and Fish Creek dip net </w:t>
      </w:r>
      <w:r w:rsidRPr="00EF6F69">
        <w:t xml:space="preserve">fisheries.  Sockeye salmon harvest from </w:t>
      </w:r>
      <w:r w:rsidR="00A874E0" w:rsidRPr="00EF6F69">
        <w:t>2</w:t>
      </w:r>
      <w:r w:rsidR="00E55BC7" w:rsidRPr="00EF6F69">
        <w:t>007</w:t>
      </w:r>
      <w:r w:rsidR="00227F4C" w:rsidRPr="00EF6F69">
        <w:t xml:space="preserve"> to </w:t>
      </w:r>
      <w:r w:rsidR="00E55BC7" w:rsidRPr="00EF6F69">
        <w:t>2009</w:t>
      </w:r>
      <w:r w:rsidRPr="00EF6F69">
        <w:t xml:space="preserve"> averaged </w:t>
      </w:r>
      <w:r w:rsidR="00EF6F69" w:rsidRPr="00EF6F69">
        <w:t>21,674</w:t>
      </w:r>
      <w:r w:rsidR="00227F4C" w:rsidRPr="00EF6F69">
        <w:t xml:space="preserve"> </w:t>
      </w:r>
      <w:r w:rsidR="00C86F52" w:rsidRPr="00EF6F69">
        <w:t xml:space="preserve">fish </w:t>
      </w:r>
      <w:r w:rsidRPr="00EF6F69">
        <w:t>for</w:t>
      </w:r>
      <w:r w:rsidR="00227F4C" w:rsidRPr="00EF6F69">
        <w:t xml:space="preserve"> the</w:t>
      </w:r>
      <w:r w:rsidRPr="00EF6F69">
        <w:t xml:space="preserve"> Kasilof River </w:t>
      </w:r>
      <w:r w:rsidR="00E71FB7" w:rsidRPr="00EF6F69">
        <w:t>set gillnet</w:t>
      </w:r>
      <w:r w:rsidR="00227F4C" w:rsidRPr="00EF6F69">
        <w:t xml:space="preserve"> fishery</w:t>
      </w:r>
      <w:r w:rsidRPr="00EF6F69">
        <w:t xml:space="preserve">, </w:t>
      </w:r>
      <w:r w:rsidR="00EF6F69" w:rsidRPr="00EF6F69">
        <w:t>56,793</w:t>
      </w:r>
      <w:r w:rsidR="00C86F52" w:rsidRPr="00EF6F69">
        <w:t xml:space="preserve">fish </w:t>
      </w:r>
      <w:r w:rsidRPr="00EF6F69">
        <w:t xml:space="preserve">for </w:t>
      </w:r>
      <w:r w:rsidR="00227F4C" w:rsidRPr="00EF6F69">
        <w:t xml:space="preserve">the </w:t>
      </w:r>
      <w:r w:rsidRPr="00EF6F69">
        <w:t xml:space="preserve">Kasilof River </w:t>
      </w:r>
      <w:r w:rsidR="00227F4C" w:rsidRPr="00EF6F69">
        <w:t>dip net</w:t>
      </w:r>
      <w:r w:rsidRPr="00EF6F69">
        <w:t xml:space="preserve"> </w:t>
      </w:r>
      <w:r w:rsidR="00EF6F69" w:rsidRPr="00EF6F69">
        <w:t>fishery,</w:t>
      </w:r>
      <w:r w:rsidRPr="00EF6F69">
        <w:t xml:space="preserve"> </w:t>
      </w:r>
      <w:r w:rsidR="00EF6F69" w:rsidRPr="00EF6F69">
        <w:t>288,457</w:t>
      </w:r>
      <w:r w:rsidRPr="00EF6F69">
        <w:t xml:space="preserve"> </w:t>
      </w:r>
      <w:r w:rsidR="00C86F52" w:rsidRPr="00EF6F69">
        <w:t xml:space="preserve">fish </w:t>
      </w:r>
      <w:r w:rsidRPr="00EF6F69">
        <w:t xml:space="preserve">for </w:t>
      </w:r>
      <w:r w:rsidR="00227F4C" w:rsidRPr="00EF6F69">
        <w:t xml:space="preserve">the </w:t>
      </w:r>
      <w:r w:rsidRPr="00EF6F69">
        <w:t>Kenai River dip net</w:t>
      </w:r>
      <w:r w:rsidR="00227F4C" w:rsidRPr="00EF6F69">
        <w:t xml:space="preserve"> fishery</w:t>
      </w:r>
      <w:r w:rsidR="00EF6F69" w:rsidRPr="00EF6F69">
        <w:t>, and 9,898 for the Fish Creek dip net fishery</w:t>
      </w:r>
      <w:r w:rsidRPr="00EF6F69">
        <w:t>.</w:t>
      </w:r>
      <w:r w:rsidRPr="00654BF9">
        <w:rPr>
          <w:color w:val="C00000"/>
        </w:rPr>
        <w:t xml:space="preserve">  </w:t>
      </w:r>
      <w:r w:rsidRPr="00EF6F69">
        <w:t>Most permits were issued to residents of Anchorage followed by residents of the Kenai Peninsula and the Matanuska-Susitna Valley.  Most permit holders did not fill their seasonal bag limit</w:t>
      </w:r>
      <w:r w:rsidR="00EF6F69" w:rsidRPr="00EF6F69">
        <w:t>,</w:t>
      </w:r>
      <w:r w:rsidRPr="00EF6F69">
        <w:t xml:space="preserve"> </w:t>
      </w:r>
      <w:r w:rsidR="008E7C9A" w:rsidRPr="00EF6F69">
        <w:t>and</w:t>
      </w:r>
      <w:r w:rsidRPr="00EF6F69">
        <w:t xml:space="preserve"> differences in </w:t>
      </w:r>
      <w:r w:rsidR="00EF6F69" w:rsidRPr="00EF6F69">
        <w:t>their success</w:t>
      </w:r>
      <w:r w:rsidR="00EF6F69">
        <w:t xml:space="preserve"> varied</w:t>
      </w:r>
      <w:r w:rsidR="00227F4C" w:rsidRPr="00EF6F69">
        <w:t xml:space="preserve"> </w:t>
      </w:r>
      <w:r w:rsidRPr="00EF6F69">
        <w:t>with re</w:t>
      </w:r>
      <w:r w:rsidR="00EF6F69" w:rsidRPr="00EF6F69">
        <w:t xml:space="preserve">spect to </w:t>
      </w:r>
      <w:r w:rsidR="00AB56BC">
        <w:t>the number of fisheries</w:t>
      </w:r>
      <w:r w:rsidR="00EF6F69" w:rsidRPr="00EF6F69">
        <w:t xml:space="preserve"> they participated in, which fisheries they participated in</w:t>
      </w:r>
      <w:r w:rsidR="00227F4C" w:rsidRPr="00EF6F69">
        <w:t xml:space="preserve"> and the amount of effort spent fishing</w:t>
      </w:r>
      <w:r w:rsidRPr="00EF6F69">
        <w:t>.</w:t>
      </w:r>
    </w:p>
    <w:p w:rsidR="00E549B8" w:rsidRPr="00337ABA" w:rsidRDefault="00E549B8">
      <w:pPr>
        <w:pStyle w:val="Keywords0"/>
      </w:pPr>
      <w:r w:rsidRPr="00337ABA">
        <w:t>Key words:</w:t>
      </w:r>
      <w:r w:rsidRPr="00337ABA">
        <w:tab/>
        <w:t xml:space="preserve">Kenai River, Kasilof River, Fish Creek, personal use, dip net, </w:t>
      </w:r>
      <w:r w:rsidR="00E71FB7">
        <w:t>set gillnet</w:t>
      </w:r>
      <w:r w:rsidRPr="00337ABA">
        <w:t>, subsistence, sockeye salmon, coho salmon, Chinook salmon, pink salmon, chum salmon,</w:t>
      </w:r>
      <w:r w:rsidR="008E7C9A">
        <w:t xml:space="preserve"> flounder, </w:t>
      </w:r>
      <w:r w:rsidRPr="00337ABA">
        <w:t>permit.</w:t>
      </w:r>
    </w:p>
    <w:p w:rsidR="00E549B8" w:rsidRPr="00337ABA" w:rsidRDefault="00E549B8">
      <w:pPr>
        <w:pStyle w:val="Heading1"/>
      </w:pPr>
      <w:bookmarkStart w:id="9" w:name="_Toc330702527"/>
      <w:bookmarkStart w:id="10" w:name="_Toc361451025"/>
      <w:bookmarkStart w:id="11" w:name="_Toc363976697"/>
      <w:bookmarkStart w:id="12" w:name="_Toc364046899"/>
      <w:bookmarkStart w:id="13" w:name="_Toc364047006"/>
      <w:bookmarkStart w:id="14" w:name="_Toc435490099"/>
      <w:bookmarkStart w:id="15" w:name="_Toc493307740"/>
      <w:bookmarkStart w:id="16" w:name="_Toc184702878"/>
      <w:r w:rsidRPr="00337ABA">
        <w:t>INTRODUCTION</w:t>
      </w:r>
      <w:bookmarkEnd w:id="9"/>
      <w:bookmarkEnd w:id="10"/>
      <w:bookmarkEnd w:id="11"/>
      <w:bookmarkEnd w:id="12"/>
      <w:bookmarkEnd w:id="13"/>
      <w:bookmarkEnd w:id="14"/>
      <w:bookmarkEnd w:id="15"/>
      <w:bookmarkEnd w:id="16"/>
    </w:p>
    <w:p w:rsidR="00E549B8" w:rsidRPr="000546D2" w:rsidRDefault="00E549B8">
      <w:r w:rsidRPr="00337ABA">
        <w:t>Subsistence and personal use (PU) fishing in Cook Inlet has undergone numerous regulatory changes over the past two decades, reflecting the efforts by the state and federal governments and the court system to develop a legal definition of subsistence use (</w:t>
      </w:r>
      <w:r w:rsidR="00410329" w:rsidRPr="00337ABA">
        <w:fldChar w:fldCharType="begin"/>
      </w:r>
      <w:r w:rsidR="00286CA9">
        <w:instrText xml:space="preserve"> ADDIN EN.CITE &lt;EndNote&gt;&lt;Cite&gt;&lt;Author&gt;Brannian&lt;/Author&gt;&lt;Year&gt;1996&lt;/Year&gt;&lt;RecNum&gt;1738&lt;/RecNum&gt;&lt;MDL&gt;&lt;REFERENCE_TYPE&gt;31&lt;/REFERENCE_TYPE&gt;&lt;AUTHORS&gt;&lt;AUTHOR&gt;Brannian, Linda&lt;/AUTHOR&gt;&lt;AUTHOR&gt;Fox, Jeff&lt;/AUTHOR&gt;&lt;/AUTHORS&gt;&lt;YEAR&gt;1996&lt;/YEAR&gt;&lt;TITLE&gt;Upper Cook Inlet subsistence and personal use fisheries, report to the Alaska Board of Fisheries, 1996.&lt;/TITLE&gt;&lt;PLACE_PUBLISHED&gt;Anchorage.&lt;/PLACE_PUBLISHED&gt;&lt;PUBLISHER&gt;Alaska Department of Fish and Game, Division of Commercial Fisheries Management and Development. Regional Information Report N0. 2A96-03&lt;/PUBLISHER&gt;&lt;/MDL&gt;&lt;/Cite&gt;&lt;/EndNote&gt;</w:instrText>
      </w:r>
      <w:r w:rsidR="00410329" w:rsidRPr="00337ABA">
        <w:fldChar w:fldCharType="separate"/>
      </w:r>
      <w:r w:rsidRPr="00337ABA">
        <w:t>Brannian and Fox 1996</w:t>
      </w:r>
      <w:r w:rsidR="00410329" w:rsidRPr="00337ABA">
        <w:fldChar w:fldCharType="end"/>
      </w:r>
      <w:r w:rsidRPr="00337ABA">
        <w:t xml:space="preserve">).  In 1996, most of </w:t>
      </w:r>
      <w:smartTag w:uri="urn:schemas-microsoft-com:office:smarttags" w:element="place">
        <w:r w:rsidRPr="00337ABA">
          <w:t>Cook Inlet</w:t>
        </w:r>
      </w:smartTag>
      <w:r w:rsidRPr="00337ABA">
        <w:t xml:space="preserve"> was closed to subsistence harvest of salmon. In lieu of subsistence fisheries</w:t>
      </w:r>
      <w:r w:rsidR="0003664C">
        <w:t>,</w:t>
      </w:r>
      <w:r w:rsidRPr="00337ABA">
        <w:t xml:space="preserve"> four personal use fisheries were opened to all Alaska residents:  Fish Creek dip net, Kasilof River</w:t>
      </w:r>
      <w:r w:rsidR="008E7C9A">
        <w:t xml:space="preserve"> </w:t>
      </w:r>
      <w:r w:rsidR="00E71FB7">
        <w:t>set gillnet</w:t>
      </w:r>
      <w:r w:rsidR="008E7C9A">
        <w:t xml:space="preserve">, Kasilof River dip </w:t>
      </w:r>
      <w:r w:rsidRPr="00337ABA">
        <w:t xml:space="preserve">net, and Kenai River dip net.  All of these fisheries target sockeye salmon </w:t>
      </w:r>
      <w:r w:rsidRPr="00337ABA">
        <w:rPr>
          <w:i/>
          <w:iCs/>
        </w:rPr>
        <w:t>Oncorhynchus nerka,</w:t>
      </w:r>
      <w:r w:rsidRPr="00337ABA">
        <w:t xml:space="preserve"> although Chinook salmon </w:t>
      </w:r>
      <w:r w:rsidRPr="00337ABA">
        <w:rPr>
          <w:i/>
          <w:iCs/>
        </w:rPr>
        <w:t>O. tshawytscha</w:t>
      </w:r>
      <w:r w:rsidRPr="00337ABA">
        <w:t xml:space="preserve">, coho salmon </w:t>
      </w:r>
      <w:r w:rsidRPr="00337ABA">
        <w:rPr>
          <w:i/>
          <w:iCs/>
        </w:rPr>
        <w:t>O. kisutch</w:t>
      </w:r>
      <w:r w:rsidRPr="00337ABA">
        <w:t xml:space="preserve">, pink salmon </w:t>
      </w:r>
      <w:r w:rsidRPr="00337ABA">
        <w:rPr>
          <w:i/>
          <w:iCs/>
        </w:rPr>
        <w:t>O. gorbuscha</w:t>
      </w:r>
      <w:r w:rsidR="00B37B5F">
        <w:t>,</w:t>
      </w:r>
      <w:r w:rsidRPr="00337ABA">
        <w:t xml:space="preserve"> chum salmon </w:t>
      </w:r>
      <w:r w:rsidRPr="00337ABA">
        <w:rPr>
          <w:i/>
          <w:iCs/>
        </w:rPr>
        <w:t>O. keta</w:t>
      </w:r>
      <w:r w:rsidR="00B37B5F">
        <w:rPr>
          <w:i/>
          <w:iCs/>
        </w:rPr>
        <w:t>,</w:t>
      </w:r>
      <w:r w:rsidRPr="00337ABA">
        <w:t xml:space="preserve"> </w:t>
      </w:r>
      <w:r w:rsidR="00B37B5F">
        <w:t>and flounder Pleuronectidae</w:t>
      </w:r>
      <w:r w:rsidRPr="00337ABA">
        <w:t xml:space="preserve"> </w:t>
      </w:r>
      <w:r w:rsidR="00B37B5F">
        <w:t xml:space="preserve">are </w:t>
      </w:r>
      <w:r w:rsidRPr="00337ABA">
        <w:t xml:space="preserve">harvested incidentally.  All participants in the </w:t>
      </w:r>
      <w:smartTag w:uri="urn:schemas-microsoft-com:office:smarttags" w:element="place">
        <w:r w:rsidRPr="00337ABA">
          <w:t>Upper Cook Inlet</w:t>
        </w:r>
      </w:smartTag>
      <w:r w:rsidRPr="00337ABA">
        <w:t xml:space="preserve"> personal use </w:t>
      </w:r>
      <w:r w:rsidR="00BA7104">
        <w:t>(UCIPU)</w:t>
      </w:r>
      <w:r w:rsidR="00BA7104" w:rsidRPr="00337ABA">
        <w:t xml:space="preserve"> </w:t>
      </w:r>
      <w:r w:rsidRPr="00337ABA">
        <w:t>fisheries</w:t>
      </w:r>
      <w:r w:rsidR="00BA7104">
        <w:t xml:space="preserve"> </w:t>
      </w:r>
      <w:r w:rsidRPr="00337ABA">
        <w:t xml:space="preserve">are required to get a free permit or be a member of a household with a permit.  </w:t>
      </w:r>
      <w:r w:rsidR="00BA7104">
        <w:t>UC</w:t>
      </w:r>
      <w:r w:rsidR="002033B6">
        <w:t>IPU</w:t>
      </w:r>
      <w:r w:rsidRPr="00337ABA">
        <w:t xml:space="preserve"> </w:t>
      </w:r>
      <w:r w:rsidR="00BA7104">
        <w:t xml:space="preserve">permits </w:t>
      </w:r>
      <w:r w:rsidRPr="00337ABA">
        <w:t xml:space="preserve">are household permits that allow all members of the household to fish </w:t>
      </w:r>
      <w:r w:rsidR="002C07F2">
        <w:t xml:space="preserve">under the same permit.  </w:t>
      </w:r>
      <w:r w:rsidRPr="00337ABA">
        <w:t xml:space="preserve">Completed permits must be returned to the </w:t>
      </w:r>
      <w:r w:rsidR="00515EE7">
        <w:t xml:space="preserve">Alaska </w:t>
      </w:r>
      <w:r w:rsidR="002C07F2">
        <w:t>D</w:t>
      </w:r>
      <w:r w:rsidRPr="00337ABA">
        <w:t>ep</w:t>
      </w:r>
      <w:r w:rsidR="002C07F2">
        <w:t xml:space="preserve">artment </w:t>
      </w:r>
      <w:r w:rsidR="00515EE7">
        <w:t xml:space="preserve">of Fish and Game (ADF&amp;G) </w:t>
      </w:r>
      <w:r w:rsidR="002C07F2">
        <w:t>following each fishing season</w:t>
      </w:r>
      <w:r w:rsidRPr="00337ABA">
        <w:t xml:space="preserve">.  This report presents harvest, effort and other summary information from </w:t>
      </w:r>
      <w:r w:rsidR="00BA7104">
        <w:t>UCIPU</w:t>
      </w:r>
      <w:r w:rsidR="002C07F2">
        <w:t xml:space="preserve"> salmon</w:t>
      </w:r>
      <w:r w:rsidRPr="00337ABA">
        <w:t xml:space="preserve"> permits issued during the </w:t>
      </w:r>
      <w:r w:rsidR="00337ABA" w:rsidRPr="00337ABA">
        <w:t>200</w:t>
      </w:r>
      <w:r w:rsidR="00654BF9">
        <w:t>7</w:t>
      </w:r>
      <w:r w:rsidR="00337ABA" w:rsidRPr="00337ABA">
        <w:t>-200</w:t>
      </w:r>
      <w:r w:rsidR="00654BF9">
        <w:t xml:space="preserve">9 </w:t>
      </w:r>
      <w:r w:rsidRPr="00337ABA">
        <w:t>seasons</w:t>
      </w:r>
      <w:r w:rsidR="00654BF9">
        <w:t xml:space="preserve"> for the Kenai,</w:t>
      </w:r>
      <w:r w:rsidR="00315A22">
        <w:t xml:space="preserve"> Kasilof</w:t>
      </w:r>
      <w:r w:rsidR="00654BF9">
        <w:t>,</w:t>
      </w:r>
      <w:r w:rsidR="00315A22">
        <w:t xml:space="preserve"> </w:t>
      </w:r>
      <w:r w:rsidR="00654BF9">
        <w:t>and Fish Creek</w:t>
      </w:r>
      <w:r w:rsidR="00D43923">
        <w:t xml:space="preserve"> personal use </w:t>
      </w:r>
      <w:r w:rsidR="00315A22">
        <w:t>fisheries</w:t>
      </w:r>
      <w:r w:rsidR="00E82695">
        <w:t xml:space="preserve"> </w:t>
      </w:r>
      <w:r w:rsidR="00E82695" w:rsidRPr="000546D2">
        <w:t>(Figure 1)</w:t>
      </w:r>
      <w:r w:rsidR="00315A22" w:rsidRPr="000546D2">
        <w:t>.</w:t>
      </w:r>
    </w:p>
    <w:p w:rsidR="00E549B8" w:rsidRPr="000546D2" w:rsidRDefault="00E549B8">
      <w:pPr>
        <w:pStyle w:val="Heading2"/>
      </w:pPr>
      <w:bookmarkStart w:id="17" w:name="_Toc320429529"/>
      <w:bookmarkStart w:id="18" w:name="_Toc428953909"/>
      <w:bookmarkStart w:id="19" w:name="_Toc440090314"/>
      <w:bookmarkStart w:id="20" w:name="_Toc505864375"/>
      <w:bookmarkStart w:id="21" w:name="_Toc525545144"/>
      <w:bookmarkStart w:id="22" w:name="_Toc184702879"/>
      <w:r w:rsidRPr="000546D2">
        <w:t>Management</w:t>
      </w:r>
      <w:bookmarkEnd w:id="17"/>
      <w:bookmarkEnd w:id="18"/>
      <w:bookmarkEnd w:id="19"/>
      <w:bookmarkEnd w:id="20"/>
      <w:bookmarkEnd w:id="21"/>
      <w:r w:rsidRPr="000546D2">
        <w:t xml:space="preserve"> Plans</w:t>
      </w:r>
      <w:bookmarkStart w:id="23" w:name="_Toc320429522"/>
      <w:bookmarkStart w:id="24" w:name="_Toc428953902"/>
      <w:bookmarkStart w:id="25" w:name="_Toc440090307"/>
      <w:bookmarkStart w:id="26" w:name="_Toc505864368"/>
      <w:bookmarkStart w:id="27" w:name="_Toc525545137"/>
      <w:bookmarkEnd w:id="22"/>
    </w:p>
    <w:p w:rsidR="00E549B8" w:rsidRPr="000546D2" w:rsidRDefault="00E549B8">
      <w:r w:rsidRPr="000546D2">
        <w:t xml:space="preserve">All </w:t>
      </w:r>
      <w:r w:rsidR="00BA7104" w:rsidRPr="000546D2">
        <w:t>UCIPU</w:t>
      </w:r>
      <w:r w:rsidRPr="000546D2">
        <w:t xml:space="preserve"> salmon fisheries are managed under the provisions of the Upper Cook Inlet Personal Use Salmon Fishery Management Plan (5 AAC 77.540).</w:t>
      </w:r>
    </w:p>
    <w:p w:rsidR="00E549B8" w:rsidRPr="00EE237D" w:rsidRDefault="00E549B8">
      <w:pPr>
        <w:pStyle w:val="Heading3"/>
      </w:pPr>
      <w:bookmarkStart w:id="28" w:name="_Toc184702880"/>
      <w:r w:rsidRPr="00EE237D">
        <w:t>Kasilof River</w:t>
      </w:r>
      <w:bookmarkEnd w:id="28"/>
      <w:r w:rsidRPr="00EE237D">
        <w:t xml:space="preserve"> </w:t>
      </w:r>
    </w:p>
    <w:p w:rsidR="00E549B8" w:rsidRPr="00EE237D" w:rsidRDefault="00E549B8">
      <w:r w:rsidRPr="00EE237D">
        <w:t>In</w:t>
      </w:r>
      <w:r w:rsidR="007543AB" w:rsidRPr="00EE237D">
        <w:t>-</w:t>
      </w:r>
      <w:r w:rsidRPr="00EE237D">
        <w:t xml:space="preserve">season management of the </w:t>
      </w:r>
      <w:r w:rsidR="00E71FB7" w:rsidRPr="00EE237D">
        <w:t>set gillnet</w:t>
      </w:r>
      <w:r w:rsidRPr="00EE237D">
        <w:t xml:space="preserve"> fishery is the responsibility of the </w:t>
      </w:r>
      <w:r w:rsidR="00515EE7" w:rsidRPr="00EE237D">
        <w:t xml:space="preserve">Alaska Department of Fish and Game, </w:t>
      </w:r>
      <w:r w:rsidRPr="00EE237D">
        <w:t xml:space="preserve">Commercial Fisheries Division (CFD).  CFD also operates a sonar counter on the Kasilof River.  From 1996-2001 the </w:t>
      </w:r>
      <w:r w:rsidR="00E71FB7" w:rsidRPr="00EE237D">
        <w:t>set gillnet</w:t>
      </w:r>
      <w:r w:rsidRPr="00EE237D">
        <w:t xml:space="preserve"> fishery was opened and closed by emergency order based on a target harvest range.  In</w:t>
      </w:r>
      <w:r w:rsidR="00315A22" w:rsidRPr="00EE237D">
        <w:t xml:space="preserve"> 2002, the </w:t>
      </w:r>
      <w:r w:rsidR="007541A5">
        <w:t>Alaska Board of Fisheries (</w:t>
      </w:r>
      <w:r w:rsidR="00315A22" w:rsidRPr="00EE237D">
        <w:t>BOF</w:t>
      </w:r>
      <w:r w:rsidR="007541A5">
        <w:t>)</w:t>
      </w:r>
      <w:r w:rsidR="00315A22" w:rsidRPr="00EE237D">
        <w:t xml:space="preserve"> changed the management plan so that the </w:t>
      </w:r>
      <w:r w:rsidR="00E71FB7" w:rsidRPr="00EE237D">
        <w:t>set gillnet</w:t>
      </w:r>
      <w:r w:rsidR="00315A22" w:rsidRPr="00EE237D">
        <w:t xml:space="preserve"> fishery opens and closes by regulation, therefore in</w:t>
      </w:r>
      <w:r w:rsidR="007543AB" w:rsidRPr="00EE237D">
        <w:t>-</w:t>
      </w:r>
      <w:r w:rsidR="00315A22" w:rsidRPr="00EE237D">
        <w:t>season management is required only if the sonar count and biological esc</w:t>
      </w:r>
      <w:r w:rsidR="00EE5F1F" w:rsidRPr="00EE237D">
        <w:t>apement goal cannot be met</w:t>
      </w:r>
      <w:r w:rsidR="00315A22" w:rsidRPr="00EE237D">
        <w:t>.  In</w:t>
      </w:r>
      <w:r w:rsidR="007543AB" w:rsidRPr="00EE237D">
        <w:t>-</w:t>
      </w:r>
      <w:r w:rsidR="00315A22" w:rsidRPr="00EE237D">
        <w:t xml:space="preserve">season management of the dip net fishery is the responsibility of </w:t>
      </w:r>
      <w:r w:rsidR="00EE5F1F" w:rsidRPr="00EE237D">
        <w:t xml:space="preserve">the </w:t>
      </w:r>
      <w:r w:rsidR="00515EE7" w:rsidRPr="00EE237D">
        <w:t xml:space="preserve">Alaska Department of Fish and Game, </w:t>
      </w:r>
      <w:r w:rsidR="00EE5F1F" w:rsidRPr="00EE237D">
        <w:t>Sport Fish D</w:t>
      </w:r>
      <w:r w:rsidR="007543AB" w:rsidRPr="00EE237D">
        <w:t>ivision (</w:t>
      </w:r>
      <w:r w:rsidR="00315A22" w:rsidRPr="00EE237D">
        <w:t>SFD</w:t>
      </w:r>
      <w:r w:rsidR="007543AB" w:rsidRPr="00EE237D">
        <w:t>)</w:t>
      </w:r>
      <w:r w:rsidR="00315A22" w:rsidRPr="00EE237D">
        <w:t xml:space="preserve">. The dip net fishery also opens and closes by </w:t>
      </w:r>
      <w:r w:rsidR="00315A22" w:rsidRPr="00EE237D">
        <w:lastRenderedPageBreak/>
        <w:t>regulation, and in</w:t>
      </w:r>
      <w:r w:rsidR="007543AB" w:rsidRPr="00EE237D">
        <w:t>-</w:t>
      </w:r>
      <w:r w:rsidR="00315A22" w:rsidRPr="00EE237D">
        <w:t>season management is only required if the sonar count and biological escapement goal cannot be projected.</w:t>
      </w:r>
    </w:p>
    <w:p w:rsidR="00E549B8" w:rsidRPr="00EE237D" w:rsidRDefault="00E549B8">
      <w:pPr>
        <w:pStyle w:val="Heading3"/>
      </w:pPr>
      <w:bookmarkStart w:id="29" w:name="_Toc184702881"/>
      <w:r w:rsidRPr="00EE237D">
        <w:t>Kenai River</w:t>
      </w:r>
      <w:bookmarkEnd w:id="29"/>
    </w:p>
    <w:p w:rsidR="00E549B8" w:rsidRDefault="00E549B8">
      <w:r w:rsidRPr="00EE237D">
        <w:t>In</w:t>
      </w:r>
      <w:r w:rsidR="007543AB" w:rsidRPr="00EE237D">
        <w:t>-</w:t>
      </w:r>
      <w:r w:rsidRPr="00EE237D">
        <w:t>season management of this fishery is the responsibility o</w:t>
      </w:r>
      <w:r w:rsidR="007543AB" w:rsidRPr="00EE237D">
        <w:t>f SFD</w:t>
      </w:r>
      <w:r w:rsidRPr="00EE237D">
        <w:t>.  The fishery opens and closes by regulation, and in</w:t>
      </w:r>
      <w:r w:rsidR="007543AB" w:rsidRPr="00EE237D">
        <w:t>-</w:t>
      </w:r>
      <w:r w:rsidRPr="00EE237D">
        <w:t>season management by SFD is only required if it is projected that the in</w:t>
      </w:r>
      <w:r w:rsidR="007543AB" w:rsidRPr="00EE237D">
        <w:t>-</w:t>
      </w:r>
      <w:r w:rsidRPr="00EE237D">
        <w:t>river escapement goal for sockeye salmon will not be met.</w:t>
      </w:r>
      <w:bookmarkEnd w:id="23"/>
      <w:bookmarkEnd w:id="24"/>
      <w:bookmarkEnd w:id="25"/>
      <w:bookmarkEnd w:id="26"/>
      <w:bookmarkEnd w:id="27"/>
    </w:p>
    <w:p w:rsidR="00EE237D" w:rsidRPr="00E83B0C" w:rsidRDefault="00EE237D" w:rsidP="00EE237D">
      <w:pPr>
        <w:pStyle w:val="Heading3"/>
      </w:pPr>
      <w:r w:rsidRPr="00E83B0C">
        <w:t>Fish Creek</w:t>
      </w:r>
    </w:p>
    <w:p w:rsidR="00EE237D" w:rsidRPr="00E83B0C" w:rsidRDefault="00EE237D" w:rsidP="00EE237D">
      <w:r w:rsidRPr="00E83B0C">
        <w:t xml:space="preserve">In-season management of this fishery is the responsibility of SFD.  </w:t>
      </w:r>
      <w:r w:rsidR="007541A5">
        <w:t>SFD is also responsible for operation of a weir in Fish Creek.  Prior to 20</w:t>
      </w:r>
      <w:r w:rsidR="00C952B7">
        <w:t>02, the fishery opened and clos</w:t>
      </w:r>
      <w:r w:rsidR="007541A5">
        <w:t>ed by regulation, however frequent inseason management actions were required due to poor inriver returns.  In 2002 the BOF changed the management plan so that the fishery would be opened by emergency order only if the department projected that the escapement of sockeye salmon into Fish Creek will exceed 70,000 fish.</w:t>
      </w:r>
    </w:p>
    <w:p w:rsidR="00E549B8" w:rsidRPr="00EE237D" w:rsidRDefault="00E549B8">
      <w:pPr>
        <w:pStyle w:val="Heading2"/>
      </w:pPr>
      <w:bookmarkStart w:id="30" w:name="_Toc184702882"/>
      <w:r w:rsidRPr="00EE237D">
        <w:t>Fishing Regulations</w:t>
      </w:r>
      <w:bookmarkEnd w:id="30"/>
    </w:p>
    <w:p w:rsidR="00E549B8" w:rsidRPr="00EE237D" w:rsidRDefault="00E549B8">
      <w:r w:rsidRPr="00EE237D">
        <w:t>Regulations for these fisheries are outlined in 5 AAC 77.015, 5 AAC 77.525</w:t>
      </w:r>
      <w:r w:rsidR="00515EE7" w:rsidRPr="00EE237D">
        <w:t>,</w:t>
      </w:r>
      <w:r w:rsidRPr="00EE237D">
        <w:t xml:space="preserve"> and 5 AAC 77.540. The fisheries are open to Alaska</w:t>
      </w:r>
      <w:r w:rsidR="000D5F0F" w:rsidRPr="00EE237D">
        <w:t>n</w:t>
      </w:r>
      <w:r w:rsidRPr="00EE237D">
        <w:t xml:space="preserve"> residents</w:t>
      </w:r>
      <w:r w:rsidR="008E7C9A" w:rsidRPr="00EE237D">
        <w:t xml:space="preserve"> only. A legal dip net is a bag-</w:t>
      </w:r>
      <w:r w:rsidRPr="00EE237D">
        <w:t>shaped net supported on all sides by a rigid frame. T</w:t>
      </w:r>
      <w:r w:rsidR="008653E6" w:rsidRPr="00EE237D">
        <w:t>he net opening may not exceed 5</w:t>
      </w:r>
      <w:r w:rsidR="00EE237D" w:rsidRPr="00EE237D">
        <w:t>-</w:t>
      </w:r>
      <w:r w:rsidR="00470D3A" w:rsidRPr="00EE237D">
        <w:t>feet</w:t>
      </w:r>
      <w:r w:rsidR="00EE237D" w:rsidRPr="00EE237D">
        <w:t xml:space="preserve"> </w:t>
      </w:r>
      <w:r w:rsidRPr="00EE237D">
        <w:t>across</w:t>
      </w:r>
      <w:r w:rsidR="00B83691" w:rsidRPr="00EE237D">
        <w:t>,</w:t>
      </w:r>
      <w:r w:rsidRPr="00EE237D">
        <w:t xml:space="preserve"> and the depth of the net must be at least one-half the net opening.  The mesh used to construct the net may not exceed 4.5 inches stretched.  Dip nets</w:t>
      </w:r>
      <w:r w:rsidR="002033B6" w:rsidRPr="00EE237D">
        <w:t xml:space="preserve"> must be operated by hand. </w:t>
      </w:r>
      <w:r w:rsidR="00B83691" w:rsidRPr="00EE237D">
        <w:t>T</w:t>
      </w:r>
      <w:r w:rsidRPr="00EE237D">
        <w:t xml:space="preserve">he total annual limit for all </w:t>
      </w:r>
      <w:r w:rsidR="00BA7104" w:rsidRPr="00EE237D">
        <w:t>UCI</w:t>
      </w:r>
      <w:r w:rsidRPr="00EE237D">
        <w:t xml:space="preserve">PU fisheries </w:t>
      </w:r>
      <w:r w:rsidR="00EE5F1F" w:rsidRPr="00EE237D">
        <w:t>is</w:t>
      </w:r>
      <w:r w:rsidRPr="00EE237D">
        <w:t xml:space="preserve"> 25 salmon for the head of the household and 10 salmon for each additional hou</w:t>
      </w:r>
      <w:r w:rsidR="00B83691" w:rsidRPr="00EE237D">
        <w:t>sehold member.  T</w:t>
      </w:r>
      <w:r w:rsidRPr="00EE237D">
        <w:t xml:space="preserve">here </w:t>
      </w:r>
      <w:r w:rsidR="00EE5F1F" w:rsidRPr="00EE237D">
        <w:t>is</w:t>
      </w:r>
      <w:r w:rsidRPr="00EE237D">
        <w:t xml:space="preserve"> an annual limit of one </w:t>
      </w:r>
      <w:r w:rsidR="00B83691" w:rsidRPr="00EE237D">
        <w:t>Chinook salmon from the</w:t>
      </w:r>
      <w:r w:rsidRPr="00EE237D">
        <w:t xml:space="preserve"> Kenai River</w:t>
      </w:r>
      <w:r w:rsidR="00B83691" w:rsidRPr="00EE237D">
        <w:t xml:space="preserve"> dip net fishery,</w:t>
      </w:r>
      <w:r w:rsidRPr="00EE237D">
        <w:t xml:space="preserve"> and </w:t>
      </w:r>
      <w:r w:rsidR="00B83691" w:rsidRPr="00EE237D">
        <w:t xml:space="preserve">no Chinook salmon </w:t>
      </w:r>
      <w:r w:rsidR="00EE5F1F" w:rsidRPr="00EE237D">
        <w:t>can</w:t>
      </w:r>
      <w:r w:rsidR="00B83691" w:rsidRPr="00EE237D">
        <w:t xml:space="preserve"> be retained from the </w:t>
      </w:r>
      <w:r w:rsidRPr="00EE237D">
        <w:t>Kasilof River</w:t>
      </w:r>
      <w:r w:rsidR="00B83691" w:rsidRPr="00EE237D">
        <w:t xml:space="preserve"> dip net fishery</w:t>
      </w:r>
      <w:r w:rsidR="00BA7104" w:rsidRPr="00EE237D">
        <w:t>.  However, t</w:t>
      </w:r>
      <w:r w:rsidR="00B83691" w:rsidRPr="00EE237D">
        <w:t xml:space="preserve">here </w:t>
      </w:r>
      <w:r w:rsidR="00EE5F1F" w:rsidRPr="00EE237D">
        <w:t>is</w:t>
      </w:r>
      <w:r w:rsidRPr="00EE237D">
        <w:t xml:space="preserve"> no annual limit for Chinook salmon caught in the Kasilof River </w:t>
      </w:r>
      <w:r w:rsidR="00E71FB7" w:rsidRPr="00EE237D">
        <w:t>set gillnet</w:t>
      </w:r>
      <w:r w:rsidRPr="00EE237D">
        <w:t xml:space="preserve"> fishery.</w:t>
      </w:r>
      <w:r w:rsidR="00EE237D">
        <w:t xml:space="preserve">  </w:t>
      </w:r>
    </w:p>
    <w:p w:rsidR="00E549B8" w:rsidRPr="00EE237D" w:rsidRDefault="00E549B8">
      <w:pPr>
        <w:pStyle w:val="Heading3"/>
      </w:pPr>
      <w:bookmarkStart w:id="31" w:name="_Toc184702883"/>
      <w:r w:rsidRPr="00EE237D">
        <w:t xml:space="preserve">Kasilof River </w:t>
      </w:r>
      <w:r w:rsidR="00E71FB7" w:rsidRPr="00EE237D">
        <w:t>Set Gillnet</w:t>
      </w:r>
      <w:bookmarkEnd w:id="31"/>
    </w:p>
    <w:p w:rsidR="00E549B8" w:rsidRPr="00EE237D" w:rsidRDefault="00E549B8">
      <w:r w:rsidRPr="00EE237D">
        <w:t xml:space="preserve">The legal fishing area </w:t>
      </w:r>
      <w:r w:rsidR="00EE5F1F" w:rsidRPr="00EE237D">
        <w:t>is</w:t>
      </w:r>
      <w:r w:rsidRPr="00EE237D">
        <w:t xml:space="preserve"> from ADF&amp;G regulatory markers located at the river mouth to ADF&amp;G commercial fishing regulatory markers located approximately one mile from the mouth in either direction</w:t>
      </w:r>
      <w:r w:rsidR="007470EE" w:rsidRPr="00EE237D">
        <w:t xml:space="preserve"> (Figure 1; Panel A)</w:t>
      </w:r>
      <w:r w:rsidRPr="00EE237D">
        <w:t xml:space="preserve">.  Additionally, fishing </w:t>
      </w:r>
      <w:r w:rsidR="00EE5F1F" w:rsidRPr="00EE237D">
        <w:t>is</w:t>
      </w:r>
      <w:r w:rsidRPr="00EE237D">
        <w:t xml:space="preserve"> prohibited more than one mile from the mean high tide mark and within any flowing waters of </w:t>
      </w:r>
      <w:r w:rsidR="00EE237D" w:rsidRPr="00EE237D">
        <w:t xml:space="preserve">the </w:t>
      </w:r>
      <w:r w:rsidRPr="00EE237D">
        <w:t xml:space="preserve">Kasilof River at any tide stage. Only one set gillnet </w:t>
      </w:r>
      <w:r w:rsidR="00EE5F1F" w:rsidRPr="00EE237D">
        <w:t xml:space="preserve">can </w:t>
      </w:r>
      <w:r w:rsidRPr="00EE237D">
        <w:t xml:space="preserve">be operated per permit. The </w:t>
      </w:r>
      <w:r w:rsidR="00E71FB7" w:rsidRPr="00EE237D">
        <w:t>set gillnet</w:t>
      </w:r>
      <w:r w:rsidRPr="00EE237D">
        <w:t xml:space="preserve"> ha</w:t>
      </w:r>
      <w:r w:rsidR="00EE5F1F" w:rsidRPr="00EE237D">
        <w:t>s</w:t>
      </w:r>
      <w:r w:rsidR="00EE237D" w:rsidRPr="00EE237D">
        <w:t xml:space="preserve"> to be attended</w:t>
      </w:r>
      <w:r w:rsidRPr="00EE237D">
        <w:t xml:space="preserve"> by the permit holder </w:t>
      </w:r>
      <w:r w:rsidR="00EE237D" w:rsidRPr="00EE237D">
        <w:t>or a person named on the permit</w:t>
      </w:r>
      <w:r w:rsidRPr="00EE237D">
        <w:t xml:space="preserve"> at all times it </w:t>
      </w:r>
      <w:r w:rsidR="00EE5F1F" w:rsidRPr="00EE237D">
        <w:t>is</w:t>
      </w:r>
      <w:r w:rsidRPr="00EE237D">
        <w:t xml:space="preserve"> being used to </w:t>
      </w:r>
      <w:r w:rsidR="00507D4C" w:rsidRPr="00EE237D">
        <w:t>harvest</w:t>
      </w:r>
      <w:r w:rsidRPr="00EE237D">
        <w:t xml:space="preserve"> fish.  No set gillnet </w:t>
      </w:r>
      <w:r w:rsidR="00EE5F1F" w:rsidRPr="00EE237D">
        <w:t>can</w:t>
      </w:r>
      <w:r w:rsidRPr="00EE237D">
        <w:t xml:space="preserve"> be operated within 100 feet of another set gillnet.  The gillnet </w:t>
      </w:r>
      <w:r w:rsidR="00EE5F1F" w:rsidRPr="00EE237D">
        <w:t>can</w:t>
      </w:r>
      <w:r w:rsidRPr="00EE237D">
        <w:t xml:space="preserve">not exceed 10 fathoms in length, have larger than a six-inch </w:t>
      </w:r>
      <w:r w:rsidR="00CD0013" w:rsidRPr="00EE237D">
        <w:t xml:space="preserve">stretched </w:t>
      </w:r>
      <w:r w:rsidRPr="00EE237D">
        <w:t xml:space="preserve">mesh size, or be more than 45 meshes deep.  </w:t>
      </w:r>
      <w:r w:rsidR="00425FAB" w:rsidRPr="00EE237D">
        <w:t xml:space="preserve">By regulation, the fishery </w:t>
      </w:r>
      <w:r w:rsidR="00EE5F1F" w:rsidRPr="00EE237D">
        <w:t>is</w:t>
      </w:r>
      <w:r w:rsidR="00425FAB" w:rsidRPr="00EE237D">
        <w:t xml:space="preserve"> open from </w:t>
      </w:r>
      <w:r w:rsidRPr="00EE237D">
        <w:t xml:space="preserve">June 15 through June 24, </w:t>
      </w:r>
      <w:r w:rsidR="00425FAB" w:rsidRPr="00EE237D">
        <w:t>from 0600 to 2300</w:t>
      </w:r>
      <w:r w:rsidR="00ED726E" w:rsidRPr="00EE237D">
        <w:t xml:space="preserve"> hours</w:t>
      </w:r>
      <w:r w:rsidRPr="00EE237D">
        <w:t>.</w:t>
      </w:r>
    </w:p>
    <w:p w:rsidR="007470EE" w:rsidRPr="007541A5" w:rsidRDefault="007470EE" w:rsidP="007470EE">
      <w:pPr>
        <w:pStyle w:val="Heading3"/>
      </w:pPr>
      <w:bookmarkStart w:id="32" w:name="_Toc184702884"/>
      <w:r w:rsidRPr="007541A5">
        <w:t>Kasilof River Dip Net</w:t>
      </w:r>
      <w:bookmarkEnd w:id="32"/>
    </w:p>
    <w:p w:rsidR="007470EE" w:rsidRPr="007541A5" w:rsidRDefault="007470EE" w:rsidP="007470EE">
      <w:pPr>
        <w:rPr>
          <w:spacing w:val="-2"/>
        </w:rPr>
      </w:pPr>
      <w:r w:rsidRPr="007541A5">
        <w:t xml:space="preserve">Dip netting </w:t>
      </w:r>
      <w:r w:rsidR="00EE5F1F" w:rsidRPr="007541A5">
        <w:t>is</w:t>
      </w:r>
      <w:r w:rsidRPr="007541A5">
        <w:t xml:space="preserve"> allowed in the area from regulatory markers located on the Cook Inlet beaches outside of the terminus of the river upstream for one mile (Figure 1; Panel B).  </w:t>
      </w:r>
      <w:r w:rsidRPr="007541A5">
        <w:rPr>
          <w:spacing w:val="-2"/>
        </w:rPr>
        <w:t>The dip-netting season beg</w:t>
      </w:r>
      <w:r w:rsidR="00EE5F1F" w:rsidRPr="007541A5">
        <w:rPr>
          <w:spacing w:val="-2"/>
        </w:rPr>
        <w:t>ins</w:t>
      </w:r>
      <w:r w:rsidRPr="007541A5">
        <w:rPr>
          <w:spacing w:val="-2"/>
        </w:rPr>
        <w:t xml:space="preserve"> on June 25 and end</w:t>
      </w:r>
      <w:r w:rsidR="00EE5F1F" w:rsidRPr="007541A5">
        <w:rPr>
          <w:spacing w:val="-2"/>
        </w:rPr>
        <w:t>s</w:t>
      </w:r>
      <w:r w:rsidRPr="007541A5">
        <w:rPr>
          <w:spacing w:val="-2"/>
        </w:rPr>
        <w:t xml:space="preserve"> on August 7.  During this season, dip netting </w:t>
      </w:r>
      <w:r w:rsidR="00EE5F1F" w:rsidRPr="007541A5">
        <w:rPr>
          <w:spacing w:val="-2"/>
        </w:rPr>
        <w:t>i</w:t>
      </w:r>
      <w:r w:rsidRPr="007541A5">
        <w:rPr>
          <w:spacing w:val="-2"/>
        </w:rPr>
        <w:t>s open 24 hours a day.</w:t>
      </w:r>
    </w:p>
    <w:p w:rsidR="00E549B8" w:rsidRPr="00C952B7" w:rsidRDefault="00E549B8">
      <w:pPr>
        <w:pStyle w:val="Heading3"/>
      </w:pPr>
      <w:bookmarkStart w:id="33" w:name="_Toc184702885"/>
      <w:r w:rsidRPr="00C952B7">
        <w:t>Kenai River Dip Net</w:t>
      </w:r>
      <w:bookmarkEnd w:id="33"/>
    </w:p>
    <w:p w:rsidR="008E2634" w:rsidRPr="00C952B7" w:rsidRDefault="00E549B8" w:rsidP="008E2634">
      <w:r w:rsidRPr="00C952B7">
        <w:t xml:space="preserve">Dip nets </w:t>
      </w:r>
      <w:r w:rsidR="00EE5F1F" w:rsidRPr="00C952B7">
        <w:t>can</w:t>
      </w:r>
      <w:r w:rsidRPr="00C952B7">
        <w:t xml:space="preserve"> only be used from shore in the area from ADF&amp;G regulatory markers located on the Cook Inlet beaches outside of the terminus of the river upstream to the Warren Ames Bridge</w:t>
      </w:r>
      <w:r w:rsidR="007470EE" w:rsidRPr="00C952B7">
        <w:t xml:space="preserve"> (Figure 1, Panel C)</w:t>
      </w:r>
      <w:r w:rsidRPr="00C952B7">
        <w:t xml:space="preserve">.  </w:t>
      </w:r>
      <w:r w:rsidR="008E2634" w:rsidRPr="00C952B7">
        <w:t xml:space="preserve">The north shoreline </w:t>
      </w:r>
      <w:r w:rsidR="00EE5F1F" w:rsidRPr="00C952B7">
        <w:t>is</w:t>
      </w:r>
      <w:r w:rsidR="008E2634" w:rsidRPr="00C952B7">
        <w:t xml:space="preserve"> closed to dip netting from shore between an ADF&amp;G </w:t>
      </w:r>
      <w:r w:rsidR="008E2634" w:rsidRPr="00C952B7">
        <w:lastRenderedPageBreak/>
        <w:t xml:space="preserve">marker located below Main Street in Kenai upstream to </w:t>
      </w:r>
      <w:r w:rsidR="00CD0013" w:rsidRPr="00C952B7">
        <w:t xml:space="preserve">ADF&amp;G markers near </w:t>
      </w:r>
      <w:r w:rsidR="008E2634" w:rsidRPr="00C952B7">
        <w:t xml:space="preserve">the Kenai City Dock. This regulation </w:t>
      </w:r>
      <w:r w:rsidR="00EE5F1F" w:rsidRPr="00C952B7">
        <w:t>i</w:t>
      </w:r>
      <w:r w:rsidR="008E2634" w:rsidRPr="00C952B7">
        <w:t>s implemented to minimize erosion to the bluffs below the city of Kenai.</w:t>
      </w:r>
    </w:p>
    <w:p w:rsidR="00E549B8" w:rsidRPr="00C952B7" w:rsidRDefault="00E549B8">
      <w:r w:rsidRPr="00C952B7">
        <w:t xml:space="preserve">Dipnetting from a boat </w:t>
      </w:r>
      <w:r w:rsidR="00EE5F1F" w:rsidRPr="00C952B7">
        <w:t>i</w:t>
      </w:r>
      <w:r w:rsidRPr="00C952B7">
        <w:t xml:space="preserve">s only allowed from ADF&amp;G markers located near the Kenai City Dock upstream to the Warren Ames Bridge.  </w:t>
      </w:r>
      <w:r w:rsidR="00EE237D" w:rsidRPr="00C952B7">
        <w:t xml:space="preserve">Salmon may not be taken from a boat powered by a two-stroke motor other than </w:t>
      </w:r>
      <w:r w:rsidR="00CA4B60" w:rsidRPr="00C952B7">
        <w:t xml:space="preserve">one that is manufactured as a direct fuel injection motor.  </w:t>
      </w:r>
      <w:r w:rsidR="008E2634" w:rsidRPr="00C952B7">
        <w:t xml:space="preserve">The fishery </w:t>
      </w:r>
      <w:r w:rsidR="00EE5F1F" w:rsidRPr="00C952B7">
        <w:t>i</w:t>
      </w:r>
      <w:r w:rsidR="008E2634" w:rsidRPr="00C952B7">
        <w:t xml:space="preserve">s open from </w:t>
      </w:r>
      <w:r w:rsidRPr="00C952B7">
        <w:t>July 10 through July 31</w:t>
      </w:r>
      <w:r w:rsidR="008E2634" w:rsidRPr="00C952B7">
        <w:t>,</w:t>
      </w:r>
      <w:r w:rsidRPr="00C952B7">
        <w:t xml:space="preserve"> from 060</w:t>
      </w:r>
      <w:r w:rsidR="008E2634" w:rsidRPr="00C952B7">
        <w:t>0 to 2300</w:t>
      </w:r>
      <w:r w:rsidR="00ED726E" w:rsidRPr="00C952B7">
        <w:t xml:space="preserve"> hours</w:t>
      </w:r>
      <w:r w:rsidRPr="00C952B7">
        <w:t>.</w:t>
      </w:r>
    </w:p>
    <w:p w:rsidR="00EE237D" w:rsidRPr="00C952B7" w:rsidRDefault="00EE237D" w:rsidP="00EE237D">
      <w:pPr>
        <w:pStyle w:val="Heading3"/>
      </w:pPr>
      <w:r w:rsidRPr="00C952B7">
        <w:t>Fish Creek</w:t>
      </w:r>
    </w:p>
    <w:p w:rsidR="00EE237D" w:rsidRPr="00C952B7" w:rsidRDefault="00C952B7">
      <w:r w:rsidRPr="00C952B7">
        <w:t>Prior to 2002, dip netting was allowed in the area from ADF&amp;G regulatory markers located on both sides of the terminus of the creek upstream to ADF&amp;G regulatory markers located approximately ¼ mile upstream of the Knik-Goose Bay Road.  Regulations for 1996-2001 allowed personal use dip netting from July 10 through July 31 from the hours of 1100-2300.</w:t>
      </w:r>
    </w:p>
    <w:p w:rsidR="00C952B7" w:rsidRPr="00F1389B" w:rsidRDefault="00C952B7">
      <w:r w:rsidRPr="00C952B7">
        <w:t>Beginning in 2002 regulations were modified so that the fishery would open only by emergency order when the escapement of sockeye salmon into Fish Creek would exceed 70,000 fish.  The area and location of the fishery remained the same</w:t>
      </w:r>
      <w:r w:rsidRPr="006D411F">
        <w:t xml:space="preserve">.  Fish Creek was opened in 2009 for the first </w:t>
      </w:r>
      <w:r w:rsidRPr="00F1389B">
        <w:t xml:space="preserve">time </w:t>
      </w:r>
      <w:r w:rsidR="006D411F" w:rsidRPr="00F1389B">
        <w:t>since 2001</w:t>
      </w:r>
      <w:r w:rsidRPr="00F1389B">
        <w:t>, and the fishery ran from August 1 through August 8.</w:t>
      </w:r>
    </w:p>
    <w:p w:rsidR="00695CB5" w:rsidRPr="00F1389B" w:rsidRDefault="00695CB5">
      <w:pPr>
        <w:pStyle w:val="Heading2"/>
      </w:pPr>
      <w:bookmarkStart w:id="34" w:name="_Toc330702528"/>
      <w:bookmarkStart w:id="35" w:name="_Toc361451026"/>
      <w:bookmarkStart w:id="36" w:name="_Toc363976698"/>
      <w:bookmarkStart w:id="37" w:name="_Toc364046900"/>
      <w:bookmarkStart w:id="38" w:name="_Toc364047007"/>
      <w:bookmarkStart w:id="39" w:name="_Toc435490100"/>
      <w:bookmarkStart w:id="40" w:name="_Toc493307741"/>
      <w:bookmarkStart w:id="41" w:name="_Toc184702886"/>
    </w:p>
    <w:p w:rsidR="00E549B8" w:rsidRPr="00F1389B" w:rsidRDefault="00E549B8">
      <w:pPr>
        <w:pStyle w:val="Heading2"/>
      </w:pPr>
      <w:r w:rsidRPr="00F1389B">
        <w:t>O</w:t>
      </w:r>
      <w:bookmarkEnd w:id="34"/>
      <w:bookmarkEnd w:id="35"/>
      <w:bookmarkEnd w:id="36"/>
      <w:bookmarkEnd w:id="37"/>
      <w:bookmarkEnd w:id="38"/>
      <w:bookmarkEnd w:id="39"/>
      <w:bookmarkEnd w:id="40"/>
      <w:r w:rsidRPr="00F1389B">
        <w:t>bjectives</w:t>
      </w:r>
      <w:bookmarkEnd w:id="41"/>
    </w:p>
    <w:p w:rsidR="00E549B8" w:rsidRPr="006D411F" w:rsidRDefault="008E2634">
      <w:r w:rsidRPr="006D411F">
        <w:t>From 200</w:t>
      </w:r>
      <w:r w:rsidR="006D411F" w:rsidRPr="006D411F">
        <w:t>7</w:t>
      </w:r>
      <w:r w:rsidRPr="006D411F">
        <w:t>-200</w:t>
      </w:r>
      <w:r w:rsidR="006D411F" w:rsidRPr="006D411F">
        <w:t>9</w:t>
      </w:r>
      <w:r w:rsidR="00E549B8" w:rsidRPr="006D411F">
        <w:t xml:space="preserve"> the objectives of the study were to:</w:t>
      </w:r>
    </w:p>
    <w:p w:rsidR="00E549B8" w:rsidRPr="006D411F" w:rsidRDefault="00967CC4">
      <w:pPr>
        <w:numPr>
          <w:ilvl w:val="0"/>
          <w:numId w:val="9"/>
        </w:numPr>
      </w:pPr>
      <w:r w:rsidRPr="006D411F">
        <w:t>Make permits available to</w:t>
      </w:r>
      <w:r w:rsidR="008E2634" w:rsidRPr="006D411F">
        <w:t xml:space="preserve"> Alaskan residents that qualified</w:t>
      </w:r>
      <w:r w:rsidR="00E549B8" w:rsidRPr="006D411F">
        <w:t xml:space="preserve"> to participate in </w:t>
      </w:r>
      <w:r w:rsidR="006D411F" w:rsidRPr="006D411F">
        <w:t xml:space="preserve">the </w:t>
      </w:r>
      <w:r w:rsidR="00E549B8" w:rsidRPr="006D411F">
        <w:t>upper Cook Inlet personal use fisheries;</w:t>
      </w:r>
    </w:p>
    <w:p w:rsidR="00E549B8" w:rsidRPr="006D411F" w:rsidRDefault="00E549B8">
      <w:pPr>
        <w:numPr>
          <w:ilvl w:val="0"/>
          <w:numId w:val="10"/>
        </w:numPr>
      </w:pPr>
      <w:r w:rsidRPr="006D411F">
        <w:t xml:space="preserve">Estimate participation (household days fished) and harvest for the </w:t>
      </w:r>
      <w:r w:rsidR="006D411F" w:rsidRPr="006D411F">
        <w:t>upper Cook Inlet personal use fisheries</w:t>
      </w:r>
      <w:r w:rsidR="00D95191" w:rsidRPr="006D411F">
        <w:t>.</w:t>
      </w:r>
    </w:p>
    <w:p w:rsidR="00695CB5" w:rsidRPr="0050099F" w:rsidRDefault="00695CB5">
      <w:pPr>
        <w:pStyle w:val="Heading1"/>
      </w:pPr>
      <w:bookmarkStart w:id="42" w:name="_Toc430485445"/>
      <w:bookmarkStart w:id="43" w:name="_Toc430485934"/>
      <w:bookmarkStart w:id="44" w:name="_Toc430486334"/>
      <w:bookmarkStart w:id="45" w:name="_Ref29807502"/>
      <w:bookmarkStart w:id="46" w:name="_Toc184702887"/>
    </w:p>
    <w:p w:rsidR="00E549B8" w:rsidRPr="00F5423B" w:rsidRDefault="00E549B8">
      <w:pPr>
        <w:pStyle w:val="Heading1"/>
      </w:pPr>
      <w:r w:rsidRPr="00F5423B">
        <w:t>METHODS</w:t>
      </w:r>
      <w:bookmarkEnd w:id="42"/>
      <w:bookmarkEnd w:id="43"/>
      <w:bookmarkEnd w:id="44"/>
      <w:bookmarkEnd w:id="45"/>
      <w:bookmarkEnd w:id="46"/>
    </w:p>
    <w:p w:rsidR="00E549B8" w:rsidRPr="00F5423B" w:rsidRDefault="00E549B8">
      <w:pPr>
        <w:pStyle w:val="Heading2"/>
      </w:pPr>
      <w:bookmarkStart w:id="47" w:name="_Toc330702529"/>
      <w:bookmarkStart w:id="48" w:name="_Toc361451027"/>
      <w:bookmarkStart w:id="49" w:name="_Toc363976699"/>
      <w:bookmarkStart w:id="50" w:name="_Toc364046901"/>
      <w:bookmarkStart w:id="51" w:name="_Toc364047008"/>
      <w:bookmarkStart w:id="52" w:name="_Toc435490101"/>
      <w:bookmarkStart w:id="53" w:name="_Toc493307742"/>
      <w:bookmarkStart w:id="54" w:name="_Toc184702888"/>
      <w:r w:rsidRPr="00F5423B">
        <w:t>Study D</w:t>
      </w:r>
      <w:bookmarkEnd w:id="47"/>
      <w:bookmarkEnd w:id="48"/>
      <w:bookmarkEnd w:id="49"/>
      <w:bookmarkEnd w:id="50"/>
      <w:bookmarkEnd w:id="51"/>
      <w:bookmarkEnd w:id="52"/>
      <w:bookmarkEnd w:id="53"/>
      <w:r w:rsidRPr="00F5423B">
        <w:t>esign</w:t>
      </w:r>
      <w:bookmarkEnd w:id="54"/>
    </w:p>
    <w:p w:rsidR="00E549B8" w:rsidRPr="00F5423B" w:rsidRDefault="00E549B8">
      <w:r w:rsidRPr="00F5423B">
        <w:t xml:space="preserve">All participants in the </w:t>
      </w:r>
      <w:r w:rsidR="00967CC4" w:rsidRPr="00F5423B">
        <w:t>UCIPU salmon</w:t>
      </w:r>
      <w:r w:rsidRPr="00F5423B">
        <w:t xml:space="preserve"> fisheries </w:t>
      </w:r>
      <w:r w:rsidR="00967CC4" w:rsidRPr="00F5423B">
        <w:t>were</w:t>
      </w:r>
      <w:r w:rsidRPr="00F5423B">
        <w:t xml:space="preserve"> required to get a permit or be a member of a household with a permit. </w:t>
      </w:r>
      <w:r w:rsidR="008538CF" w:rsidRPr="00F5423B">
        <w:t>Permits</w:t>
      </w:r>
      <w:r w:rsidR="00967CC4" w:rsidRPr="00F5423B">
        <w:t xml:space="preserve"> were free to residents with valid Alaska </w:t>
      </w:r>
      <w:r w:rsidR="001D4013" w:rsidRPr="00F5423B">
        <w:t xml:space="preserve">sport </w:t>
      </w:r>
      <w:r w:rsidR="00967CC4" w:rsidRPr="00F5423B">
        <w:t>fishing licenses and</w:t>
      </w:r>
      <w:r w:rsidR="008538CF" w:rsidRPr="00F5423B">
        <w:t xml:space="preserve"> were</w:t>
      </w:r>
      <w:r w:rsidRPr="00F5423B">
        <w:t xml:space="preserve"> issued by more than 60 vendors and ADF&amp;G offic</w:t>
      </w:r>
      <w:r w:rsidR="008538CF" w:rsidRPr="00F5423B">
        <w:t xml:space="preserve">es located in Anchorage, </w:t>
      </w:r>
      <w:r w:rsidR="00967CC4" w:rsidRPr="00F5423B">
        <w:t xml:space="preserve">Fairbanks, </w:t>
      </w:r>
      <w:r w:rsidR="008538CF" w:rsidRPr="00F5423B">
        <w:t xml:space="preserve">the </w:t>
      </w:r>
      <w:r w:rsidRPr="00F5423B">
        <w:t>Kenai Peninsula</w:t>
      </w:r>
      <w:r w:rsidR="002B2244" w:rsidRPr="00F5423B">
        <w:t>,</w:t>
      </w:r>
      <w:r w:rsidRPr="00F5423B">
        <w:t xml:space="preserve"> and </w:t>
      </w:r>
      <w:r w:rsidR="00967CC4" w:rsidRPr="00F5423B">
        <w:t xml:space="preserve">the </w:t>
      </w:r>
      <w:r w:rsidRPr="00F5423B">
        <w:t>Matanuska-Susitna Valley</w:t>
      </w:r>
      <w:r w:rsidR="00967CC4" w:rsidRPr="00F5423B">
        <w:t>.</w:t>
      </w:r>
    </w:p>
    <w:p w:rsidR="00E549B8" w:rsidRPr="00361103" w:rsidRDefault="00E549B8">
      <w:r w:rsidRPr="00361103">
        <w:t>Each permit was divided into numbered halves</w:t>
      </w:r>
      <w:r w:rsidR="00967CC4" w:rsidRPr="00361103">
        <w:t xml:space="preserve"> (Appendix A</w:t>
      </w:r>
      <w:r w:rsidR="001D4013" w:rsidRPr="00361103">
        <w:t>1</w:t>
      </w:r>
      <w:r w:rsidR="00967CC4" w:rsidRPr="00361103">
        <w:t>)</w:t>
      </w:r>
      <w:r w:rsidRPr="00361103">
        <w:t>.  Permits were sequentially numbered</w:t>
      </w:r>
      <w:r w:rsidR="00432C91" w:rsidRPr="00361103">
        <w:t>,</w:t>
      </w:r>
      <w:r w:rsidRPr="00361103">
        <w:t xml:space="preserve"> and vendors were given known sequences. </w:t>
      </w:r>
      <w:r w:rsidR="00432C91" w:rsidRPr="00361103">
        <w:t xml:space="preserve"> The top half was a vendor copy</w:t>
      </w:r>
      <w:r w:rsidRPr="00361103">
        <w:t xml:space="preserve"> which was retained by the vendor and contained the permit holder’s contact information, sport fishing license number</w:t>
      </w:r>
      <w:r w:rsidR="002B2244" w:rsidRPr="00361103">
        <w:t>,</w:t>
      </w:r>
      <w:r w:rsidRPr="00361103">
        <w:t xml:space="preserve"> and the angler’s signature. Vendor copies were returned to the Anchorage ADF&amp;G office periodically throughout the summer using courtesy reply envelopes provided by the Division of Sport Fish.  Data from the returned vendor copies were entered into an electronic database periodically throughout the summer.</w:t>
      </w:r>
    </w:p>
    <w:p w:rsidR="00E549B8" w:rsidRPr="00361103" w:rsidRDefault="00E549B8">
      <w:r w:rsidRPr="00361103">
        <w:t>The bottom half of each permit was a harvest card that was given to the permit holder.  The permit holder was required to have this permit in their possession when personal use fishing.  Permit holders were also required to</w:t>
      </w:r>
      <w:r w:rsidR="001D4013" w:rsidRPr="00361103">
        <w:t xml:space="preserve"> record harvest information</w:t>
      </w:r>
      <w:r w:rsidRPr="00361103">
        <w:t xml:space="preserve"> including fishery, dates fished</w:t>
      </w:r>
      <w:r w:rsidR="002B2244" w:rsidRPr="00361103">
        <w:t>,</w:t>
      </w:r>
      <w:r w:rsidRPr="00361103">
        <w:t xml:space="preserve"> and salmon harvest by species immediately upon harvesting a fish.  A check box was provided </w:t>
      </w:r>
      <w:r w:rsidRPr="00361103">
        <w:lastRenderedPageBreak/>
        <w:t>for households that did not fish.  All permits, even for households that did not fish, were required to be returned to ADF&amp;G by August 15.</w:t>
      </w:r>
    </w:p>
    <w:p w:rsidR="00E549B8" w:rsidRPr="00B81D56" w:rsidRDefault="00E549B8">
      <w:r w:rsidRPr="00B81D56">
        <w:t xml:space="preserve">Permit holders who did not return their permits received up to </w:t>
      </w:r>
      <w:r w:rsidR="008538CF" w:rsidRPr="00B81D56">
        <w:t>two</w:t>
      </w:r>
      <w:r w:rsidRPr="00B81D56">
        <w:t xml:space="preserve"> reminder letters.  </w:t>
      </w:r>
      <w:r w:rsidR="00361103" w:rsidRPr="00B81D56">
        <w:t xml:space="preserve">Reminder letters were essentially copies of the original permits with the original permit numbers.  These stated that ADF&amp;G had not received harvest information and encouraged permit holders to fill out and immediately send back their reminders.  </w:t>
      </w:r>
      <w:r w:rsidRPr="00B81D56">
        <w:t xml:space="preserve">Reminder letters were mailed to allow </w:t>
      </w:r>
      <w:r w:rsidR="001D4013" w:rsidRPr="00B81D56">
        <w:t>an approximately four-week response period for</w:t>
      </w:r>
      <w:r w:rsidRPr="00B81D56">
        <w:t xml:space="preserve"> the previous mailing.  Data from returned permits were entered into an electronic database as they were received. In some cases returned permits</w:t>
      </w:r>
      <w:r w:rsidR="001D4013" w:rsidRPr="00B81D56">
        <w:t xml:space="preserve"> reported that the household</w:t>
      </w:r>
      <w:r w:rsidRPr="00B81D56">
        <w:t xml:space="preserve"> harvested in excess of their seasonal bag limit, fished out of season, were not Alaskan residents, or some other regulatory violation.  This information was entered into the database as it was recorded on the permit.</w:t>
      </w:r>
    </w:p>
    <w:p w:rsidR="00E549B8" w:rsidRPr="00B81D56" w:rsidRDefault="00E549B8">
      <w:r w:rsidRPr="00B81D56">
        <w:t>All permit-holders who returned their permits before the second reminder le</w:t>
      </w:r>
      <w:r w:rsidR="001D4013" w:rsidRPr="00B81D56">
        <w:t>tter were considered</w:t>
      </w:r>
      <w:r w:rsidRPr="00B81D56">
        <w:t xml:space="preserve"> “compliant” households. Information obtained by permit-holders who returned their permits after the second reminder letter was mailed were </w:t>
      </w:r>
      <w:r w:rsidR="001D4013" w:rsidRPr="00B81D56">
        <w:t>considered</w:t>
      </w:r>
      <w:r w:rsidRPr="00B81D56">
        <w:t xml:space="preserve"> “non-compliant” households.  Participation and harvest by non-compliant households was estimated by calculating the mean participation (household days fished) and harvest by species for non-compliant permits </w:t>
      </w:r>
      <w:r w:rsidR="008844F7" w:rsidRPr="00B81D56">
        <w:t>that were returned</w:t>
      </w:r>
      <w:r w:rsidR="001D4013" w:rsidRPr="00B81D56">
        <w:t>.  These were then expanded</w:t>
      </w:r>
      <w:r w:rsidRPr="00B81D56">
        <w:t xml:space="preserve"> to include all non-respondents. Total estimates of participation and harvest by species for each fishery were obtained by summing the estimates for the non-compliant hous</w:t>
      </w:r>
      <w:r w:rsidR="001D4013" w:rsidRPr="00B81D56">
        <w:t>eholds with the</w:t>
      </w:r>
      <w:r w:rsidRPr="00B81D56">
        <w:t xml:space="preserve"> information obtained from compliant households.</w:t>
      </w:r>
    </w:p>
    <w:p w:rsidR="00E549B8" w:rsidRPr="00F1389B" w:rsidRDefault="00E549B8">
      <w:r w:rsidRPr="00B81D56">
        <w:t>Occasionally vendors failed to return vendor copies from some of the permits they issued. This resulted in some permit holders returning permits that lacked a vendor copy.  The total number of permits issued was estimated by assuming that the response rate (prior to mailing the first reminder letter) a</w:t>
      </w:r>
      <w:r w:rsidR="00D95191" w:rsidRPr="00B81D56">
        <w:t>mong known permits</w:t>
      </w:r>
      <w:r w:rsidRPr="00B81D56">
        <w:t xml:space="preserve"> was the same as the response rate among the permits </w:t>
      </w:r>
      <w:r w:rsidRPr="00F1389B">
        <w:t>lacking a vendor copy (the “orphan permits”).  This response rate was applied to the orphan permits to estimate the total number</w:t>
      </w:r>
      <w:r w:rsidR="00D95191" w:rsidRPr="00F1389B">
        <w:t xml:space="preserve"> of permits issued</w:t>
      </w:r>
      <w:r w:rsidRPr="00F1389B">
        <w:t xml:space="preserve"> but </w:t>
      </w:r>
      <w:r w:rsidR="00D95191" w:rsidRPr="00F1389B">
        <w:t>lacked a vendor copy</w:t>
      </w:r>
      <w:r w:rsidRPr="00F1389B">
        <w:t>.</w:t>
      </w:r>
    </w:p>
    <w:p w:rsidR="00B81D56" w:rsidRPr="00F1389B" w:rsidRDefault="00B81D56" w:rsidP="0071236A">
      <w:pPr>
        <w:pStyle w:val="Heading2"/>
      </w:pPr>
      <w:bookmarkStart w:id="55" w:name="_Toc330702550"/>
      <w:bookmarkStart w:id="56" w:name="_Toc361451048"/>
      <w:bookmarkStart w:id="57" w:name="_Toc363976702"/>
      <w:bookmarkStart w:id="58" w:name="_Toc364046904"/>
      <w:bookmarkStart w:id="59" w:name="_Toc364047011"/>
      <w:bookmarkStart w:id="60" w:name="_Toc435490104"/>
      <w:bookmarkStart w:id="61" w:name="_Toc493307745"/>
      <w:bookmarkStart w:id="62" w:name="_Toc184702889"/>
      <w:bookmarkStart w:id="63" w:name="_Toc430485456"/>
      <w:bookmarkStart w:id="64" w:name="_Toc430485945"/>
      <w:bookmarkStart w:id="65" w:name="_Toc430486345"/>
    </w:p>
    <w:p w:rsidR="00E549B8" w:rsidRPr="00F1389B" w:rsidRDefault="00E549B8" w:rsidP="0071236A">
      <w:pPr>
        <w:pStyle w:val="Heading2"/>
      </w:pPr>
      <w:r w:rsidRPr="00F1389B">
        <w:t>Data A</w:t>
      </w:r>
      <w:bookmarkEnd w:id="55"/>
      <w:bookmarkEnd w:id="56"/>
      <w:bookmarkEnd w:id="57"/>
      <w:bookmarkEnd w:id="58"/>
      <w:bookmarkEnd w:id="59"/>
      <w:bookmarkEnd w:id="60"/>
      <w:bookmarkEnd w:id="61"/>
      <w:r w:rsidRPr="00F1389B">
        <w:t>nalysis</w:t>
      </w:r>
      <w:bookmarkEnd w:id="62"/>
    </w:p>
    <w:p w:rsidR="00E549B8" w:rsidRPr="00B81D56" w:rsidRDefault="00E549B8">
      <w:pPr>
        <w:pStyle w:val="Normal-KeepFollow"/>
      </w:pPr>
      <w:r w:rsidRPr="00B81D56">
        <w:t>Because some vendors did not return all of their permits, the total number of permits issued was estimated as:</w:t>
      </w:r>
    </w:p>
    <w:tbl>
      <w:tblPr>
        <w:tblW w:w="0" w:type="auto"/>
        <w:tblLayout w:type="fixed"/>
        <w:tblLook w:val="0000"/>
      </w:tblPr>
      <w:tblGrid>
        <w:gridCol w:w="8928"/>
        <w:gridCol w:w="630"/>
      </w:tblGrid>
      <w:tr w:rsidR="00E549B8" w:rsidRPr="00B81D56">
        <w:tc>
          <w:tcPr>
            <w:tcW w:w="8928" w:type="dxa"/>
            <w:vAlign w:val="center"/>
          </w:tcPr>
          <w:p w:rsidR="00E549B8" w:rsidRPr="00B81D56" w:rsidRDefault="00E549B8">
            <w:pPr>
              <w:pStyle w:val="Normal-KeepFollow"/>
              <w:spacing w:after="0"/>
              <w:jc w:val="center"/>
            </w:pPr>
            <w:r w:rsidRPr="00B81D56">
              <w:rPr>
                <w:position w:val="-10"/>
              </w:rPr>
              <w:object w:dxaOrig="1640" w:dyaOrig="420">
                <v:shape id="_x0000_i1026" type="#_x0000_t75" style="width:81.65pt;height:21.5pt" o:ole="" fillcolor="window">
                  <v:imagedata r:id="rId25" o:title=""/>
                </v:shape>
                <o:OLEObject Type="Embed" ProgID="Equation.3" ShapeID="_x0000_i1026" DrawAspect="Content" ObjectID="_1345362251" r:id="rId26"/>
              </w:object>
            </w:r>
          </w:p>
        </w:tc>
        <w:tc>
          <w:tcPr>
            <w:tcW w:w="630" w:type="dxa"/>
            <w:vAlign w:val="center"/>
          </w:tcPr>
          <w:p w:rsidR="00E549B8" w:rsidRPr="00B81D56" w:rsidRDefault="00E549B8">
            <w:pPr>
              <w:pStyle w:val="Normal-KeepFollow"/>
              <w:spacing w:after="0"/>
              <w:jc w:val="right"/>
            </w:pPr>
            <w:r w:rsidRPr="00B81D56">
              <w:t>(1)</w:t>
            </w:r>
          </w:p>
        </w:tc>
      </w:tr>
    </w:tbl>
    <w:p w:rsidR="00E549B8" w:rsidRPr="00B81D56" w:rsidRDefault="00E549B8">
      <w:pPr>
        <w:pStyle w:val="Normal-KeepFollow"/>
        <w:jc w:val="left"/>
      </w:pPr>
      <w:r w:rsidRPr="00B81D56">
        <w:t>where:</w:t>
      </w:r>
    </w:p>
    <w:tbl>
      <w:tblPr>
        <w:tblW w:w="8028" w:type="dxa"/>
        <w:tblInd w:w="720" w:type="dxa"/>
        <w:tblLook w:val="0000"/>
      </w:tblPr>
      <w:tblGrid>
        <w:gridCol w:w="732"/>
        <w:gridCol w:w="720"/>
        <w:gridCol w:w="6576"/>
      </w:tblGrid>
      <w:tr w:rsidR="00E549B8" w:rsidRPr="00B81D56">
        <w:trPr>
          <w:cantSplit/>
        </w:trPr>
        <w:tc>
          <w:tcPr>
            <w:tcW w:w="0" w:type="auto"/>
          </w:tcPr>
          <w:p w:rsidR="00E549B8" w:rsidRPr="00B81D56" w:rsidRDefault="00E549B8">
            <w:pPr>
              <w:pStyle w:val="Equation-Text"/>
              <w:tabs>
                <w:tab w:val="clear" w:pos="1080"/>
                <w:tab w:val="clear" w:pos="1800"/>
              </w:tabs>
              <w:spacing w:line="240" w:lineRule="auto"/>
              <w:ind w:left="0" w:firstLine="0"/>
              <w:jc w:val="right"/>
            </w:pPr>
            <w:r w:rsidRPr="00B81D56">
              <w:rPr>
                <w:position w:val="-6"/>
              </w:rPr>
              <w:object w:dxaOrig="279" w:dyaOrig="340">
                <v:shape id="_x0000_i1027" type="#_x0000_t75" style="width:15.05pt;height:17.2pt" o:ole="" fillcolor="window">
                  <v:imagedata r:id="rId27" o:title=""/>
                </v:shape>
                <o:OLEObject Type="Embed" ProgID="Equation.3" ShapeID="_x0000_i1027" DrawAspect="Content" ObjectID="_1345362252" r:id="rId28"/>
              </w:object>
            </w:r>
            <w:r w:rsidRPr="00B81D56">
              <w:t xml:space="preserve"> =</w:t>
            </w:r>
          </w:p>
        </w:tc>
        <w:tc>
          <w:tcPr>
            <w:tcW w:w="7296" w:type="dxa"/>
            <w:gridSpan w:val="2"/>
          </w:tcPr>
          <w:p w:rsidR="00E549B8" w:rsidRPr="00B81D56" w:rsidRDefault="00E549B8">
            <w:pPr>
              <w:pStyle w:val="Equation-Text"/>
              <w:tabs>
                <w:tab w:val="clear" w:pos="1080"/>
                <w:tab w:val="clear" w:pos="1800"/>
              </w:tabs>
              <w:spacing w:before="40" w:after="80" w:line="240" w:lineRule="auto"/>
              <w:ind w:left="0" w:firstLine="0"/>
              <w:jc w:val="left"/>
            </w:pPr>
            <w:r w:rsidRPr="00B81D56">
              <w:t>the total number of permits issued,</w:t>
            </w:r>
          </w:p>
        </w:tc>
      </w:tr>
      <w:tr w:rsidR="00E549B8" w:rsidRPr="00B81D56">
        <w:trPr>
          <w:cantSplit/>
        </w:trPr>
        <w:tc>
          <w:tcPr>
            <w:tcW w:w="0" w:type="auto"/>
          </w:tcPr>
          <w:p w:rsidR="00E549B8" w:rsidRPr="00B81D56" w:rsidRDefault="00E549B8">
            <w:pPr>
              <w:pStyle w:val="Equation-Text"/>
              <w:tabs>
                <w:tab w:val="clear" w:pos="1080"/>
                <w:tab w:val="clear" w:pos="1800"/>
              </w:tabs>
              <w:spacing w:line="240" w:lineRule="auto"/>
              <w:ind w:left="0" w:firstLine="0"/>
              <w:jc w:val="right"/>
            </w:pPr>
            <w:r w:rsidRPr="00B81D56">
              <w:rPr>
                <w:position w:val="-6"/>
              </w:rPr>
              <w:object w:dxaOrig="200" w:dyaOrig="220">
                <v:shape id="_x0000_i1028" type="#_x0000_t75" style="width:9.65pt;height:10.75pt" o:ole="" fillcolor="window">
                  <v:imagedata r:id="rId29" o:title=""/>
                </v:shape>
                <o:OLEObject Type="Embed" ProgID="Equation.3" ShapeID="_x0000_i1028" DrawAspect="Content" ObjectID="_1345362253" r:id="rId30"/>
              </w:object>
            </w:r>
            <w:r w:rsidRPr="00B81D56">
              <w:t xml:space="preserve"> =</w:t>
            </w:r>
          </w:p>
        </w:tc>
        <w:tc>
          <w:tcPr>
            <w:tcW w:w="7296" w:type="dxa"/>
            <w:gridSpan w:val="2"/>
          </w:tcPr>
          <w:p w:rsidR="00E549B8" w:rsidRPr="00B81D56" w:rsidRDefault="00E549B8">
            <w:pPr>
              <w:pStyle w:val="Equation-Text"/>
              <w:tabs>
                <w:tab w:val="clear" w:pos="1080"/>
                <w:tab w:val="clear" w:pos="1800"/>
              </w:tabs>
              <w:spacing w:line="240" w:lineRule="auto"/>
              <w:ind w:left="0" w:firstLine="0"/>
              <w:jc w:val="left"/>
            </w:pPr>
            <w:r w:rsidRPr="00B81D56">
              <w:t>the number of permits issued and returned by permit holders before the first reminder letter, but with no vendor card (the “orphan permits”),</w:t>
            </w:r>
          </w:p>
        </w:tc>
      </w:tr>
      <w:tr w:rsidR="00E549B8" w:rsidRPr="00B81D56">
        <w:trPr>
          <w:cantSplit/>
        </w:trPr>
        <w:tc>
          <w:tcPr>
            <w:tcW w:w="0" w:type="auto"/>
          </w:tcPr>
          <w:p w:rsidR="00E549B8" w:rsidRPr="00B81D56" w:rsidRDefault="00E549B8">
            <w:pPr>
              <w:pStyle w:val="Equation-Text"/>
              <w:tabs>
                <w:tab w:val="clear" w:pos="1080"/>
                <w:tab w:val="clear" w:pos="1800"/>
              </w:tabs>
              <w:spacing w:before="160" w:line="240" w:lineRule="auto"/>
              <w:ind w:left="0" w:firstLine="0"/>
              <w:jc w:val="right"/>
            </w:pPr>
            <w:r w:rsidRPr="00B81D56">
              <w:rPr>
                <w:position w:val="-10"/>
              </w:rPr>
              <w:object w:dxaOrig="240" w:dyaOrig="320">
                <v:shape id="_x0000_i1029" type="#_x0000_t75" style="width:11.8pt;height:15.05pt" o:ole="" fillcolor="window">
                  <v:imagedata r:id="rId31" o:title=""/>
                </v:shape>
                <o:OLEObject Type="Embed" ProgID="Equation.3" ShapeID="_x0000_i1029" DrawAspect="Content" ObjectID="_1345362254" r:id="rId32"/>
              </w:object>
            </w:r>
            <w:r w:rsidRPr="00B81D56">
              <w:t xml:space="preserve"> =</w:t>
            </w:r>
          </w:p>
        </w:tc>
        <w:tc>
          <w:tcPr>
            <w:tcW w:w="720" w:type="dxa"/>
          </w:tcPr>
          <w:p w:rsidR="00E549B8" w:rsidRPr="00B81D56" w:rsidRDefault="00E549B8">
            <w:pPr>
              <w:pStyle w:val="Equation-Text"/>
              <w:tabs>
                <w:tab w:val="clear" w:pos="1080"/>
                <w:tab w:val="clear" w:pos="1800"/>
              </w:tabs>
              <w:spacing w:line="240" w:lineRule="auto"/>
              <w:ind w:left="0" w:firstLine="0"/>
              <w:jc w:val="left"/>
            </w:pPr>
            <w:r w:rsidRPr="00B81D56">
              <w:rPr>
                <w:position w:val="-24"/>
              </w:rPr>
              <w:object w:dxaOrig="360" w:dyaOrig="620">
                <v:shape id="_x0000_i1030" type="#_x0000_t75" style="width:18.25pt;height:31.15pt" o:ole="" fillcolor="window">
                  <v:imagedata r:id="rId33" o:title=""/>
                </v:shape>
                <o:OLEObject Type="Embed" ProgID="Equation.3" ShapeID="_x0000_i1030" DrawAspect="Content" ObjectID="_1345362255" r:id="rId34"/>
              </w:object>
            </w:r>
            <w:r w:rsidRPr="00B81D56">
              <w:t xml:space="preserve">= </w:t>
            </w:r>
          </w:p>
        </w:tc>
        <w:tc>
          <w:tcPr>
            <w:tcW w:w="6576" w:type="dxa"/>
          </w:tcPr>
          <w:p w:rsidR="00E549B8" w:rsidRPr="00B81D56" w:rsidRDefault="00E549B8">
            <w:pPr>
              <w:pStyle w:val="Equation-Text"/>
              <w:tabs>
                <w:tab w:val="clear" w:pos="1080"/>
                <w:tab w:val="clear" w:pos="1800"/>
              </w:tabs>
              <w:spacing w:before="120" w:after="0" w:line="240" w:lineRule="auto"/>
              <w:ind w:left="0" w:firstLine="0"/>
              <w:jc w:val="left"/>
            </w:pPr>
            <w:r w:rsidRPr="00B81D56">
              <w:t>the response rate before the first reminder letter among permits with vendor cards,</w:t>
            </w:r>
          </w:p>
        </w:tc>
      </w:tr>
      <w:tr w:rsidR="00E549B8" w:rsidRPr="00B81D56">
        <w:trPr>
          <w:cantSplit/>
        </w:trPr>
        <w:tc>
          <w:tcPr>
            <w:tcW w:w="0" w:type="auto"/>
          </w:tcPr>
          <w:p w:rsidR="00E549B8" w:rsidRPr="00B81D56" w:rsidRDefault="00E549B8">
            <w:pPr>
              <w:pStyle w:val="Equation-Text"/>
              <w:tabs>
                <w:tab w:val="clear" w:pos="1080"/>
                <w:tab w:val="clear" w:pos="1800"/>
              </w:tabs>
              <w:spacing w:line="240" w:lineRule="auto"/>
              <w:ind w:left="0" w:firstLine="0"/>
              <w:jc w:val="right"/>
            </w:pPr>
            <w:r w:rsidRPr="00B81D56">
              <w:rPr>
                <w:position w:val="-6"/>
              </w:rPr>
              <w:object w:dxaOrig="260" w:dyaOrig="220">
                <v:shape id="_x0000_i1031" type="#_x0000_t75" style="width:12.9pt;height:10.75pt" o:ole="" fillcolor="window">
                  <v:imagedata r:id="rId35" o:title=""/>
                </v:shape>
                <o:OLEObject Type="Embed" ProgID="Equation.3" ShapeID="_x0000_i1031" DrawAspect="Content" ObjectID="_1345362256" r:id="rId36"/>
              </w:object>
            </w:r>
            <w:r w:rsidRPr="00B81D56">
              <w:t xml:space="preserve"> =</w:t>
            </w:r>
          </w:p>
        </w:tc>
        <w:tc>
          <w:tcPr>
            <w:tcW w:w="7296" w:type="dxa"/>
            <w:gridSpan w:val="2"/>
          </w:tcPr>
          <w:p w:rsidR="00E549B8" w:rsidRPr="00B81D56" w:rsidRDefault="00E549B8">
            <w:pPr>
              <w:pStyle w:val="Equation-Text"/>
              <w:tabs>
                <w:tab w:val="clear" w:pos="1080"/>
                <w:tab w:val="clear" w:pos="1800"/>
              </w:tabs>
              <w:spacing w:line="240" w:lineRule="auto"/>
              <w:ind w:left="0" w:firstLine="0"/>
              <w:jc w:val="left"/>
            </w:pPr>
            <w:r w:rsidRPr="00B81D56">
              <w:t>the number of permits returned before the first reminder letter mailing with vendor cards,</w:t>
            </w:r>
          </w:p>
        </w:tc>
      </w:tr>
      <w:tr w:rsidR="00E549B8" w:rsidRPr="00B81D56">
        <w:trPr>
          <w:cantSplit/>
        </w:trPr>
        <w:tc>
          <w:tcPr>
            <w:tcW w:w="0" w:type="auto"/>
          </w:tcPr>
          <w:p w:rsidR="00E549B8" w:rsidRPr="00B81D56" w:rsidRDefault="00E549B8">
            <w:pPr>
              <w:pStyle w:val="Equation-Text"/>
              <w:tabs>
                <w:tab w:val="clear" w:pos="1080"/>
                <w:tab w:val="clear" w:pos="1800"/>
              </w:tabs>
              <w:spacing w:line="240" w:lineRule="auto"/>
              <w:ind w:left="0" w:firstLine="0"/>
              <w:jc w:val="right"/>
            </w:pPr>
            <w:r w:rsidRPr="00B81D56">
              <w:rPr>
                <w:position w:val="-4"/>
              </w:rPr>
              <w:object w:dxaOrig="320" w:dyaOrig="260">
                <v:shape id="_x0000_i1032" type="#_x0000_t75" style="width:15.05pt;height:12.9pt" o:ole="" fillcolor="window">
                  <v:imagedata r:id="rId37" o:title=""/>
                </v:shape>
                <o:OLEObject Type="Embed" ProgID="Equation.3" ShapeID="_x0000_i1032" DrawAspect="Content" ObjectID="_1345362257" r:id="rId38"/>
              </w:object>
            </w:r>
            <w:r w:rsidRPr="00B81D56">
              <w:t xml:space="preserve"> =</w:t>
            </w:r>
          </w:p>
        </w:tc>
        <w:tc>
          <w:tcPr>
            <w:tcW w:w="7296" w:type="dxa"/>
            <w:gridSpan w:val="2"/>
          </w:tcPr>
          <w:p w:rsidR="00E549B8" w:rsidRPr="00B81D56" w:rsidRDefault="00E549B8">
            <w:pPr>
              <w:pStyle w:val="Equation-Text"/>
              <w:tabs>
                <w:tab w:val="clear" w:pos="1080"/>
                <w:tab w:val="clear" w:pos="1800"/>
              </w:tabs>
              <w:spacing w:line="240" w:lineRule="auto"/>
              <w:ind w:left="0" w:firstLine="0"/>
              <w:jc w:val="left"/>
            </w:pPr>
            <w:r w:rsidRPr="00B81D56">
              <w:t>the total number of permits with vendor cards.</w:t>
            </w:r>
          </w:p>
        </w:tc>
      </w:tr>
    </w:tbl>
    <w:p w:rsidR="00E549B8" w:rsidRPr="00B81D56" w:rsidRDefault="00E549B8">
      <w:pPr>
        <w:pStyle w:val="Equation-Text"/>
        <w:spacing w:after="0" w:line="240" w:lineRule="auto"/>
        <w:ind w:left="0" w:firstLine="0"/>
      </w:pPr>
      <w:r w:rsidRPr="00B81D56">
        <w:t>With variance estimated as:</w:t>
      </w:r>
    </w:p>
    <w:tbl>
      <w:tblPr>
        <w:tblW w:w="0" w:type="auto"/>
        <w:tblLayout w:type="fixed"/>
        <w:tblLook w:val="0000"/>
      </w:tblPr>
      <w:tblGrid>
        <w:gridCol w:w="8928"/>
        <w:gridCol w:w="648"/>
      </w:tblGrid>
      <w:tr w:rsidR="00E549B8" w:rsidRPr="00B81D56">
        <w:tc>
          <w:tcPr>
            <w:tcW w:w="8928" w:type="dxa"/>
            <w:vAlign w:val="center"/>
          </w:tcPr>
          <w:p w:rsidR="00E549B8" w:rsidRPr="00B81D56" w:rsidRDefault="00E549B8">
            <w:pPr>
              <w:pStyle w:val="Equation-Text"/>
              <w:tabs>
                <w:tab w:val="clear" w:pos="1080"/>
                <w:tab w:val="clear" w:pos="1800"/>
              </w:tabs>
              <w:spacing w:after="0" w:line="240" w:lineRule="auto"/>
              <w:ind w:left="0" w:firstLine="0"/>
              <w:jc w:val="center"/>
            </w:pPr>
            <w:r w:rsidRPr="00B81D56">
              <w:rPr>
                <w:position w:val="-46"/>
              </w:rPr>
              <w:object w:dxaOrig="1700" w:dyaOrig="1040">
                <v:shape id="_x0000_i1033" type="#_x0000_t75" style="width:84.9pt;height:51.6pt" o:ole="" fillcolor="window">
                  <v:imagedata r:id="rId39" o:title=""/>
                </v:shape>
                <o:OLEObject Type="Embed" ProgID="Equation.3" ShapeID="_x0000_i1033" DrawAspect="Content" ObjectID="_1345362258" r:id="rId40"/>
              </w:object>
            </w:r>
            <w:r w:rsidRPr="00B81D56">
              <w:t xml:space="preserve"> ,</w:t>
            </w:r>
          </w:p>
        </w:tc>
        <w:tc>
          <w:tcPr>
            <w:tcW w:w="648" w:type="dxa"/>
            <w:vAlign w:val="center"/>
          </w:tcPr>
          <w:p w:rsidR="00E549B8" w:rsidRPr="00B81D56" w:rsidRDefault="00E549B8">
            <w:pPr>
              <w:pStyle w:val="Equation-Text"/>
              <w:tabs>
                <w:tab w:val="clear" w:pos="1080"/>
                <w:tab w:val="clear" w:pos="1800"/>
              </w:tabs>
              <w:spacing w:after="0" w:line="240" w:lineRule="auto"/>
              <w:ind w:left="0" w:firstLine="0"/>
              <w:jc w:val="right"/>
            </w:pPr>
            <w:r w:rsidRPr="00B81D56">
              <w:t>(2)</w:t>
            </w:r>
          </w:p>
        </w:tc>
      </w:tr>
    </w:tbl>
    <w:p w:rsidR="00E549B8" w:rsidRPr="00B81D56" w:rsidRDefault="00E549B8">
      <w:pPr>
        <w:pStyle w:val="Equation-Text"/>
        <w:spacing w:after="0" w:line="240" w:lineRule="auto"/>
        <w:ind w:left="0" w:firstLine="0"/>
      </w:pPr>
      <w:r w:rsidRPr="00B81D56">
        <w:t>where,</w:t>
      </w:r>
    </w:p>
    <w:tbl>
      <w:tblPr>
        <w:tblW w:w="0" w:type="auto"/>
        <w:tblLayout w:type="fixed"/>
        <w:tblLook w:val="0000"/>
      </w:tblPr>
      <w:tblGrid>
        <w:gridCol w:w="8928"/>
      </w:tblGrid>
      <w:tr w:rsidR="00E549B8" w:rsidRPr="00B81D56">
        <w:tc>
          <w:tcPr>
            <w:tcW w:w="8928" w:type="dxa"/>
          </w:tcPr>
          <w:p w:rsidR="00E549B8" w:rsidRPr="00B81D56" w:rsidRDefault="00E549B8">
            <w:pPr>
              <w:pStyle w:val="Equation-Text"/>
              <w:tabs>
                <w:tab w:val="clear" w:pos="1080"/>
                <w:tab w:val="clear" w:pos="1800"/>
              </w:tabs>
              <w:spacing w:after="240" w:line="240" w:lineRule="auto"/>
              <w:ind w:left="0" w:firstLine="0"/>
              <w:jc w:val="center"/>
            </w:pPr>
            <w:r w:rsidRPr="00B81D56">
              <w:rPr>
                <w:position w:val="-28"/>
              </w:rPr>
              <w:object w:dxaOrig="1760" w:dyaOrig="680">
                <v:shape id="_x0000_i1034" type="#_x0000_t75" style="width:87.05pt;height:33.3pt" o:ole="" fillcolor="window">
                  <v:imagedata r:id="rId41" o:title=""/>
                </v:shape>
                <o:OLEObject Type="Embed" ProgID="Equation.3" ShapeID="_x0000_i1034" DrawAspect="Content" ObjectID="_1345362259" r:id="rId42"/>
              </w:object>
            </w:r>
            <w:r w:rsidRPr="00B81D56">
              <w:t xml:space="preserve"> .</w:t>
            </w:r>
          </w:p>
        </w:tc>
      </w:tr>
    </w:tbl>
    <w:p w:rsidR="00E549B8" w:rsidRPr="00B81D56" w:rsidRDefault="00E549B8">
      <w:pPr>
        <w:pStyle w:val="Equation-Text"/>
        <w:spacing w:before="120" w:after="0" w:line="240" w:lineRule="auto"/>
        <w:ind w:left="0" w:firstLine="0"/>
      </w:pPr>
      <w:r w:rsidRPr="00B81D56">
        <w:t>The estimated number of permits issued was divided in four groups:</w:t>
      </w:r>
    </w:p>
    <w:tbl>
      <w:tblPr>
        <w:tblW w:w="9576" w:type="dxa"/>
        <w:tblLayout w:type="fixed"/>
        <w:tblLook w:val="0000"/>
      </w:tblPr>
      <w:tblGrid>
        <w:gridCol w:w="8928"/>
        <w:gridCol w:w="648"/>
      </w:tblGrid>
      <w:tr w:rsidR="00E549B8" w:rsidRPr="00B81D56">
        <w:tc>
          <w:tcPr>
            <w:tcW w:w="8928" w:type="dxa"/>
            <w:vAlign w:val="center"/>
          </w:tcPr>
          <w:p w:rsidR="00E549B8" w:rsidRPr="00B81D56" w:rsidRDefault="00E549B8">
            <w:pPr>
              <w:pStyle w:val="Equation-Text"/>
              <w:tabs>
                <w:tab w:val="clear" w:pos="1080"/>
                <w:tab w:val="clear" w:pos="1800"/>
              </w:tabs>
              <w:spacing w:after="0" w:line="240" w:lineRule="auto"/>
              <w:ind w:left="0" w:firstLine="0"/>
              <w:jc w:val="center"/>
            </w:pPr>
            <w:r w:rsidRPr="00B81D56">
              <w:rPr>
                <w:position w:val="-16"/>
              </w:rPr>
              <w:object w:dxaOrig="2740" w:dyaOrig="440">
                <v:shape id="_x0000_i1035" type="#_x0000_t75" style="width:137.55pt;height:21.5pt" o:ole="" fillcolor="window">
                  <v:imagedata r:id="rId43" o:title=""/>
                </v:shape>
                <o:OLEObject Type="Embed" ProgID="Equation.3" ShapeID="_x0000_i1035" DrawAspect="Content" ObjectID="_1345362260" r:id="rId44"/>
              </w:object>
            </w:r>
            <w:r w:rsidRPr="00B81D56">
              <w:t xml:space="preserve"> ,</w:t>
            </w:r>
          </w:p>
        </w:tc>
        <w:tc>
          <w:tcPr>
            <w:tcW w:w="648" w:type="dxa"/>
            <w:vAlign w:val="center"/>
          </w:tcPr>
          <w:p w:rsidR="00E549B8" w:rsidRPr="00B81D56" w:rsidRDefault="00E549B8">
            <w:pPr>
              <w:pStyle w:val="Equation-Text"/>
              <w:tabs>
                <w:tab w:val="clear" w:pos="1080"/>
                <w:tab w:val="clear" w:pos="1800"/>
              </w:tabs>
              <w:spacing w:after="0" w:line="240" w:lineRule="auto"/>
              <w:ind w:left="0" w:firstLine="0"/>
              <w:jc w:val="right"/>
            </w:pPr>
            <w:r w:rsidRPr="00B81D56">
              <w:t>(3)</w:t>
            </w:r>
          </w:p>
        </w:tc>
      </w:tr>
    </w:tbl>
    <w:p w:rsidR="00E549B8" w:rsidRPr="00B81D56" w:rsidRDefault="00E549B8">
      <w:pPr>
        <w:pStyle w:val="Equation-Text"/>
        <w:tabs>
          <w:tab w:val="clear" w:pos="1080"/>
          <w:tab w:val="clear" w:pos="1800"/>
          <w:tab w:val="left" w:pos="8748"/>
          <w:tab w:val="left" w:pos="9468"/>
        </w:tabs>
        <w:spacing w:after="0" w:line="240" w:lineRule="auto"/>
        <w:ind w:left="0" w:firstLine="0"/>
        <w:jc w:val="left"/>
      </w:pPr>
      <w:r w:rsidRPr="00B81D56">
        <w:t>where:</w:t>
      </w:r>
    </w:p>
    <w:tbl>
      <w:tblPr>
        <w:tblW w:w="8748" w:type="dxa"/>
        <w:tblInd w:w="720" w:type="dxa"/>
        <w:tblLayout w:type="fixed"/>
        <w:tblLook w:val="0000"/>
      </w:tblPr>
      <w:tblGrid>
        <w:gridCol w:w="828"/>
        <w:gridCol w:w="7920"/>
      </w:tblGrid>
      <w:tr w:rsidR="00E549B8" w:rsidRPr="00B81D56">
        <w:trPr>
          <w:cantSplit/>
        </w:trPr>
        <w:tc>
          <w:tcPr>
            <w:tcW w:w="828" w:type="dxa"/>
            <w:vAlign w:val="center"/>
          </w:tcPr>
          <w:p w:rsidR="00E549B8" w:rsidRPr="00B81D56" w:rsidRDefault="00E549B8">
            <w:pPr>
              <w:pStyle w:val="Equation-Text"/>
              <w:tabs>
                <w:tab w:val="clear" w:pos="1080"/>
                <w:tab w:val="clear" w:pos="1800"/>
              </w:tabs>
              <w:spacing w:after="0" w:line="240" w:lineRule="auto"/>
              <w:ind w:left="0" w:firstLine="0"/>
              <w:jc w:val="right"/>
            </w:pPr>
            <w:r w:rsidRPr="00B81D56">
              <w:rPr>
                <w:position w:val="-16"/>
              </w:rPr>
              <w:object w:dxaOrig="460" w:dyaOrig="400">
                <v:shape id="_x0000_i1036" type="#_x0000_t75" style="width:23.65pt;height:20.4pt" o:ole="" fillcolor="window">
                  <v:imagedata r:id="rId45" o:title=""/>
                </v:shape>
                <o:OLEObject Type="Embed" ProgID="Equation.3" ShapeID="_x0000_i1036" DrawAspect="Content" ObjectID="_1345362261" r:id="rId46"/>
              </w:object>
            </w:r>
            <w:r w:rsidRPr="00B81D56">
              <w:t>=</w:t>
            </w:r>
          </w:p>
        </w:tc>
        <w:tc>
          <w:tcPr>
            <w:tcW w:w="7920" w:type="dxa"/>
            <w:vAlign w:val="center"/>
          </w:tcPr>
          <w:p w:rsidR="00E549B8" w:rsidRPr="00B81D56" w:rsidRDefault="00E549B8">
            <w:pPr>
              <w:pStyle w:val="Equation-Text"/>
              <w:tabs>
                <w:tab w:val="clear" w:pos="1080"/>
                <w:tab w:val="clear" w:pos="1800"/>
              </w:tabs>
              <w:spacing w:after="0" w:line="240" w:lineRule="auto"/>
              <w:ind w:left="0" w:firstLine="0"/>
              <w:jc w:val="left"/>
            </w:pPr>
            <w:r w:rsidRPr="00B81D56">
              <w:t>the number of compliant permits who reported fishing,</w:t>
            </w:r>
          </w:p>
        </w:tc>
      </w:tr>
      <w:tr w:rsidR="00E549B8" w:rsidRPr="00654BF9">
        <w:trPr>
          <w:cantSplit/>
        </w:trPr>
        <w:tc>
          <w:tcPr>
            <w:tcW w:w="828" w:type="dxa"/>
            <w:vAlign w:val="center"/>
          </w:tcPr>
          <w:p w:rsidR="00E549B8" w:rsidRPr="00B81D56" w:rsidRDefault="00E549B8">
            <w:pPr>
              <w:pStyle w:val="Equation-Text"/>
              <w:tabs>
                <w:tab w:val="clear" w:pos="1080"/>
                <w:tab w:val="clear" w:pos="1800"/>
              </w:tabs>
              <w:spacing w:after="0" w:line="240" w:lineRule="auto"/>
              <w:ind w:left="0" w:firstLine="0"/>
              <w:jc w:val="right"/>
            </w:pPr>
            <w:r w:rsidRPr="00B81D56">
              <w:rPr>
                <w:position w:val="-12"/>
              </w:rPr>
              <w:object w:dxaOrig="380" w:dyaOrig="360">
                <v:shape id="_x0000_i1037" type="#_x0000_t75" style="width:19.35pt;height:18.25pt" o:ole="" fillcolor="window">
                  <v:imagedata r:id="rId47" o:title=""/>
                </v:shape>
                <o:OLEObject Type="Embed" ProgID="Equation.3" ShapeID="_x0000_i1037" DrawAspect="Content" ObjectID="_1345362262" r:id="rId48"/>
              </w:object>
            </w:r>
            <w:r w:rsidRPr="00B81D56">
              <w:t>=</w:t>
            </w:r>
          </w:p>
        </w:tc>
        <w:tc>
          <w:tcPr>
            <w:tcW w:w="7920" w:type="dxa"/>
            <w:vAlign w:val="center"/>
          </w:tcPr>
          <w:p w:rsidR="00E549B8" w:rsidRPr="00B81D56" w:rsidRDefault="00E549B8">
            <w:pPr>
              <w:pStyle w:val="Equation-Text"/>
              <w:tabs>
                <w:tab w:val="clear" w:pos="1080"/>
                <w:tab w:val="clear" w:pos="1800"/>
              </w:tabs>
              <w:spacing w:after="0" w:line="240" w:lineRule="auto"/>
              <w:ind w:left="0" w:firstLine="0"/>
              <w:jc w:val="left"/>
            </w:pPr>
            <w:r w:rsidRPr="00B81D56">
              <w:t>the number of compliant permits who reported they did not fish,</w:t>
            </w:r>
          </w:p>
        </w:tc>
      </w:tr>
      <w:tr w:rsidR="00E549B8" w:rsidRPr="00654BF9">
        <w:trPr>
          <w:cantSplit/>
        </w:trPr>
        <w:tc>
          <w:tcPr>
            <w:tcW w:w="828" w:type="dxa"/>
            <w:vAlign w:val="center"/>
          </w:tcPr>
          <w:p w:rsidR="00E549B8" w:rsidRPr="00B81D56" w:rsidRDefault="00E549B8">
            <w:pPr>
              <w:pStyle w:val="Equation-Text"/>
              <w:tabs>
                <w:tab w:val="clear" w:pos="1080"/>
                <w:tab w:val="clear" w:pos="1800"/>
              </w:tabs>
              <w:spacing w:after="0" w:line="240" w:lineRule="auto"/>
              <w:ind w:left="0" w:firstLine="0"/>
              <w:jc w:val="right"/>
            </w:pPr>
            <w:r w:rsidRPr="00B81D56">
              <w:rPr>
                <w:position w:val="-16"/>
              </w:rPr>
              <w:object w:dxaOrig="460" w:dyaOrig="440">
                <v:shape id="_x0000_i1038" type="#_x0000_t75" style="width:23.65pt;height:21.5pt" o:ole="" fillcolor="window">
                  <v:imagedata r:id="rId49" o:title=""/>
                </v:shape>
                <o:OLEObject Type="Embed" ProgID="Equation.3" ShapeID="_x0000_i1038" DrawAspect="Content" ObjectID="_1345362263" r:id="rId50"/>
              </w:object>
            </w:r>
            <w:r w:rsidRPr="00B81D56">
              <w:t>=</w:t>
            </w:r>
          </w:p>
        </w:tc>
        <w:tc>
          <w:tcPr>
            <w:tcW w:w="7920" w:type="dxa"/>
            <w:vAlign w:val="center"/>
          </w:tcPr>
          <w:p w:rsidR="00E549B8" w:rsidRPr="00B81D56" w:rsidRDefault="00E549B8">
            <w:pPr>
              <w:pStyle w:val="Equation-Text"/>
              <w:tabs>
                <w:tab w:val="clear" w:pos="1080"/>
                <w:tab w:val="clear" w:pos="1800"/>
              </w:tabs>
              <w:spacing w:after="0" w:line="240" w:lineRule="auto"/>
              <w:ind w:left="0" w:firstLine="0"/>
              <w:jc w:val="left"/>
            </w:pPr>
            <w:r w:rsidRPr="00B81D56">
              <w:rPr>
                <w:position w:val="-16"/>
              </w:rPr>
              <w:object w:dxaOrig="1939" w:dyaOrig="440">
                <v:shape id="_x0000_i1039" type="#_x0000_t75" style="width:96.7pt;height:21.5pt" o:ole="" fillcolor="window">
                  <v:imagedata r:id="rId51" o:title=""/>
                </v:shape>
                <o:OLEObject Type="Embed" ProgID="Equation.3" ShapeID="_x0000_i1039" DrawAspect="Content" ObjectID="_1345362264" r:id="rId52"/>
              </w:object>
            </w:r>
            <w:r w:rsidRPr="00B81D56">
              <w:t>,</w:t>
            </w:r>
          </w:p>
        </w:tc>
      </w:tr>
      <w:tr w:rsidR="00E549B8" w:rsidRPr="00654BF9">
        <w:trPr>
          <w:cantSplit/>
        </w:trPr>
        <w:tc>
          <w:tcPr>
            <w:tcW w:w="828" w:type="dxa"/>
            <w:vAlign w:val="center"/>
          </w:tcPr>
          <w:p w:rsidR="00E549B8" w:rsidRPr="00B81D56" w:rsidRDefault="00E549B8">
            <w:pPr>
              <w:pStyle w:val="Equation-Text"/>
              <w:tabs>
                <w:tab w:val="clear" w:pos="1080"/>
                <w:tab w:val="clear" w:pos="1800"/>
              </w:tabs>
              <w:spacing w:after="0" w:line="240" w:lineRule="auto"/>
              <w:ind w:left="0" w:firstLine="0"/>
              <w:jc w:val="right"/>
            </w:pPr>
          </w:p>
        </w:tc>
        <w:tc>
          <w:tcPr>
            <w:tcW w:w="7920" w:type="dxa"/>
            <w:vAlign w:val="center"/>
          </w:tcPr>
          <w:p w:rsidR="00E549B8" w:rsidRPr="00B81D56" w:rsidRDefault="00E549B8">
            <w:pPr>
              <w:pStyle w:val="Equation-Text"/>
              <w:tabs>
                <w:tab w:val="clear" w:pos="1080"/>
                <w:tab w:val="clear" w:pos="1800"/>
              </w:tabs>
              <w:spacing w:after="0" w:line="240" w:lineRule="auto"/>
              <w:ind w:left="0" w:firstLine="0"/>
              <w:jc w:val="left"/>
            </w:pPr>
            <w:r w:rsidRPr="00B81D56">
              <w:t>the estimated number of non-compliant permits who reported fishing, and,</w:t>
            </w:r>
          </w:p>
        </w:tc>
      </w:tr>
      <w:tr w:rsidR="00E549B8" w:rsidRPr="00654BF9">
        <w:trPr>
          <w:cantSplit/>
        </w:trPr>
        <w:tc>
          <w:tcPr>
            <w:tcW w:w="828" w:type="dxa"/>
            <w:vAlign w:val="center"/>
          </w:tcPr>
          <w:p w:rsidR="00E549B8" w:rsidRPr="00B81D56" w:rsidRDefault="00E549B8">
            <w:pPr>
              <w:pStyle w:val="Equation-Text"/>
              <w:tabs>
                <w:tab w:val="clear" w:pos="1080"/>
                <w:tab w:val="clear" w:pos="1800"/>
              </w:tabs>
              <w:spacing w:after="0" w:line="240" w:lineRule="auto"/>
              <w:ind w:left="0" w:firstLine="0"/>
              <w:jc w:val="right"/>
            </w:pPr>
          </w:p>
        </w:tc>
        <w:tc>
          <w:tcPr>
            <w:tcW w:w="7920" w:type="dxa"/>
            <w:vAlign w:val="center"/>
          </w:tcPr>
          <w:p w:rsidR="00E549B8" w:rsidRPr="00B81D56" w:rsidRDefault="00E549B8">
            <w:pPr>
              <w:pStyle w:val="Equation-Text"/>
              <w:tabs>
                <w:tab w:val="clear" w:pos="1080"/>
                <w:tab w:val="clear" w:pos="1800"/>
              </w:tabs>
              <w:spacing w:after="0" w:line="240" w:lineRule="auto"/>
              <w:ind w:left="0" w:firstLine="0"/>
              <w:jc w:val="left"/>
            </w:pPr>
            <w:r w:rsidRPr="00B81D56">
              <w:t xml:space="preserve">where </w:t>
            </w:r>
            <w:r w:rsidRPr="00B81D56">
              <w:rPr>
                <w:position w:val="-30"/>
              </w:rPr>
              <w:object w:dxaOrig="880" w:dyaOrig="720">
                <v:shape id="_x0000_i1040" type="#_x0000_t75" style="width:45.15pt;height:36.55pt" o:ole="">
                  <v:imagedata r:id="rId53" o:title=""/>
                </v:shape>
                <o:OLEObject Type="Embed" ProgID="Equation.3" ShapeID="_x0000_i1040" DrawAspect="Content" ObjectID="_1345362265" r:id="rId54"/>
              </w:object>
            </w:r>
          </w:p>
        </w:tc>
      </w:tr>
      <w:tr w:rsidR="00E549B8" w:rsidRPr="00654BF9">
        <w:trPr>
          <w:cantSplit/>
        </w:trPr>
        <w:tc>
          <w:tcPr>
            <w:tcW w:w="828" w:type="dxa"/>
          </w:tcPr>
          <w:p w:rsidR="00E549B8" w:rsidRPr="00B81D56" w:rsidRDefault="00E549B8">
            <w:pPr>
              <w:pStyle w:val="Equation-Text"/>
              <w:tabs>
                <w:tab w:val="clear" w:pos="1080"/>
                <w:tab w:val="clear" w:pos="1800"/>
              </w:tabs>
              <w:spacing w:line="240" w:lineRule="auto"/>
              <w:ind w:left="0" w:firstLine="0"/>
              <w:jc w:val="right"/>
            </w:pPr>
          </w:p>
        </w:tc>
        <w:tc>
          <w:tcPr>
            <w:tcW w:w="7920" w:type="dxa"/>
          </w:tcPr>
          <w:p w:rsidR="00E549B8" w:rsidRPr="00B81D56" w:rsidRDefault="00E549B8">
            <w:pPr>
              <w:ind w:left="936" w:hanging="576"/>
            </w:pPr>
            <w:r w:rsidRPr="00B81D56">
              <w:rPr>
                <w:position w:val="-12"/>
              </w:rPr>
              <w:object w:dxaOrig="320" w:dyaOrig="360">
                <v:shape id="_x0000_i1041" type="#_x0000_t75" style="width:15.05pt;height:16.1pt" o:ole="" fillcolor="window">
                  <v:imagedata r:id="rId55" o:title=""/>
                </v:shape>
                <o:OLEObject Type="Embed" ProgID="Equation.3" ShapeID="_x0000_i1041" DrawAspect="Content" ObjectID="_1345362266" r:id="rId56"/>
              </w:object>
            </w:r>
            <w:r w:rsidRPr="00B81D56">
              <w:t xml:space="preserve"> = the number of non-compliant households responding to the last reminder, and,</w:t>
            </w:r>
          </w:p>
          <w:p w:rsidR="00E549B8" w:rsidRPr="00B81D56" w:rsidRDefault="00E549B8">
            <w:pPr>
              <w:ind w:left="936" w:hanging="576"/>
            </w:pPr>
            <w:r w:rsidRPr="00B81D56">
              <w:rPr>
                <w:position w:val="-16"/>
              </w:rPr>
              <w:object w:dxaOrig="400" w:dyaOrig="400">
                <v:shape id="_x0000_i1042" type="#_x0000_t75" style="width:20.4pt;height:18.25pt" o:ole="" fillcolor="window">
                  <v:imagedata r:id="rId57" o:title=""/>
                </v:shape>
                <o:OLEObject Type="Embed" ProgID="Equation.3" ShapeID="_x0000_i1042" DrawAspect="Content" ObjectID="_1345362267" r:id="rId58"/>
              </w:object>
            </w:r>
            <w:r w:rsidRPr="00B81D56">
              <w:t xml:space="preserve"> = the number of non-compliant households who responded to the last reminder and reported fishing.</w:t>
            </w:r>
          </w:p>
        </w:tc>
      </w:tr>
      <w:tr w:rsidR="00E549B8" w:rsidRPr="00F1389B">
        <w:trPr>
          <w:cantSplit/>
        </w:trPr>
        <w:tc>
          <w:tcPr>
            <w:tcW w:w="828" w:type="dxa"/>
            <w:vAlign w:val="center"/>
          </w:tcPr>
          <w:p w:rsidR="00E549B8" w:rsidRPr="00F1389B" w:rsidRDefault="00E549B8">
            <w:pPr>
              <w:pStyle w:val="Equation-Text"/>
              <w:tabs>
                <w:tab w:val="clear" w:pos="1080"/>
                <w:tab w:val="clear" w:pos="1800"/>
              </w:tabs>
              <w:spacing w:after="0" w:line="240" w:lineRule="auto"/>
              <w:ind w:left="0" w:firstLine="0"/>
              <w:jc w:val="right"/>
            </w:pPr>
            <w:r w:rsidRPr="00F1389B">
              <w:rPr>
                <w:position w:val="-12"/>
              </w:rPr>
              <w:object w:dxaOrig="460" w:dyaOrig="400">
                <v:shape id="_x0000_i1043" type="#_x0000_t75" style="width:23.65pt;height:20.4pt" o:ole="" fillcolor="window">
                  <v:imagedata r:id="rId59" o:title=""/>
                </v:shape>
                <o:OLEObject Type="Embed" ProgID="Equation.3" ShapeID="_x0000_i1043" DrawAspect="Content" ObjectID="_1345362268" r:id="rId60"/>
              </w:object>
            </w:r>
            <w:r w:rsidRPr="00F1389B">
              <w:t>=</w:t>
            </w:r>
          </w:p>
        </w:tc>
        <w:tc>
          <w:tcPr>
            <w:tcW w:w="7920" w:type="dxa"/>
            <w:vAlign w:val="center"/>
          </w:tcPr>
          <w:p w:rsidR="00E549B8" w:rsidRPr="00F1389B" w:rsidRDefault="00E549B8">
            <w:pPr>
              <w:pStyle w:val="Equation-Text"/>
              <w:tabs>
                <w:tab w:val="clear" w:pos="1080"/>
                <w:tab w:val="clear" w:pos="1800"/>
              </w:tabs>
              <w:spacing w:after="0" w:line="240" w:lineRule="auto"/>
              <w:ind w:left="0" w:firstLine="0"/>
              <w:jc w:val="left"/>
            </w:pPr>
            <w:r w:rsidRPr="00F1389B">
              <w:t>the estimated number of non-compliant permits who reported they did not fish.</w:t>
            </w:r>
          </w:p>
        </w:tc>
      </w:tr>
    </w:tbl>
    <w:p w:rsidR="00E549B8" w:rsidRPr="00F1389B" w:rsidRDefault="00E549B8">
      <w:pPr>
        <w:pStyle w:val="Equation-Text"/>
        <w:spacing w:line="240" w:lineRule="auto"/>
        <w:ind w:left="0" w:firstLine="0"/>
      </w:pPr>
    </w:p>
    <w:p w:rsidR="00E549B8" w:rsidRPr="00B81D56" w:rsidRDefault="00E549B8">
      <w:r w:rsidRPr="00F1389B">
        <w:t xml:space="preserve">Harvest for each </w:t>
      </w:r>
      <w:r w:rsidRPr="00B81D56">
        <w:t>species or participation for each fishery was estimated by the following procedure (with subscripts denoting parameter of estimation deleted for simplicity):</w:t>
      </w:r>
    </w:p>
    <w:tbl>
      <w:tblPr>
        <w:tblW w:w="0" w:type="auto"/>
        <w:tblLayout w:type="fixed"/>
        <w:tblLook w:val="0000"/>
      </w:tblPr>
      <w:tblGrid>
        <w:gridCol w:w="8748"/>
        <w:gridCol w:w="720"/>
      </w:tblGrid>
      <w:tr w:rsidR="00E549B8" w:rsidRPr="00B81D56">
        <w:trPr>
          <w:cantSplit/>
        </w:trPr>
        <w:tc>
          <w:tcPr>
            <w:tcW w:w="8748" w:type="dxa"/>
            <w:vAlign w:val="center"/>
          </w:tcPr>
          <w:p w:rsidR="00E549B8" w:rsidRPr="00B81D56" w:rsidRDefault="00E549B8">
            <w:pPr>
              <w:pStyle w:val="Equation"/>
              <w:spacing w:after="0"/>
              <w:jc w:val="center"/>
            </w:pPr>
            <w:r w:rsidRPr="00B81D56">
              <w:rPr>
                <w:position w:val="-16"/>
              </w:rPr>
              <w:object w:dxaOrig="1660" w:dyaOrig="440">
                <v:shape id="_x0000_i1044" type="#_x0000_t75" style="width:82.75pt;height:21.5pt" o:ole="" fillcolor="window">
                  <v:imagedata r:id="rId61" o:title=""/>
                </v:shape>
                <o:OLEObject Type="Embed" ProgID="Equation.3" ShapeID="_x0000_i1044" DrawAspect="Content" ObjectID="_1345362269" r:id="rId62"/>
              </w:object>
            </w:r>
          </w:p>
        </w:tc>
        <w:tc>
          <w:tcPr>
            <w:tcW w:w="720" w:type="dxa"/>
            <w:vAlign w:val="center"/>
          </w:tcPr>
          <w:p w:rsidR="00E549B8" w:rsidRPr="00B81D56" w:rsidRDefault="00E549B8">
            <w:pPr>
              <w:pStyle w:val="Equation-Text"/>
              <w:tabs>
                <w:tab w:val="clear" w:pos="1080"/>
                <w:tab w:val="clear" w:pos="1800"/>
              </w:tabs>
              <w:spacing w:after="0" w:line="240" w:lineRule="auto"/>
              <w:ind w:left="0" w:firstLine="0"/>
              <w:jc w:val="right"/>
            </w:pPr>
            <w:r w:rsidRPr="00B81D56">
              <w:t>(4)</w:t>
            </w:r>
          </w:p>
        </w:tc>
      </w:tr>
    </w:tbl>
    <w:p w:rsidR="00E549B8" w:rsidRPr="00B81D56" w:rsidRDefault="00E549B8">
      <w:pPr>
        <w:pStyle w:val="Equation-Text"/>
        <w:spacing w:after="0" w:line="240" w:lineRule="auto"/>
      </w:pPr>
      <w:r w:rsidRPr="00B81D56">
        <w:t>where:</w:t>
      </w:r>
    </w:p>
    <w:tbl>
      <w:tblPr>
        <w:tblW w:w="8388" w:type="dxa"/>
        <w:tblInd w:w="720" w:type="dxa"/>
        <w:tblLook w:val="0000"/>
      </w:tblPr>
      <w:tblGrid>
        <w:gridCol w:w="1080"/>
        <w:gridCol w:w="6948"/>
        <w:gridCol w:w="360"/>
      </w:tblGrid>
      <w:tr w:rsidR="00E549B8" w:rsidRPr="00B81D56">
        <w:trPr>
          <w:gridAfter w:val="1"/>
          <w:wAfter w:w="360" w:type="dxa"/>
        </w:trPr>
        <w:tc>
          <w:tcPr>
            <w:tcW w:w="1080" w:type="dxa"/>
          </w:tcPr>
          <w:p w:rsidR="00E549B8" w:rsidRPr="00B81D56" w:rsidRDefault="00E549B8">
            <w:pPr>
              <w:pStyle w:val="Equation-Text"/>
              <w:tabs>
                <w:tab w:val="clear" w:pos="1080"/>
                <w:tab w:val="clear" w:pos="1800"/>
              </w:tabs>
              <w:spacing w:line="240" w:lineRule="auto"/>
              <w:ind w:left="0" w:firstLine="0"/>
              <w:jc w:val="right"/>
            </w:pPr>
            <w:r w:rsidRPr="00B81D56">
              <w:rPr>
                <w:position w:val="-4"/>
              </w:rPr>
              <w:object w:dxaOrig="279" w:dyaOrig="320">
                <v:shape id="_x0000_i1045" type="#_x0000_t75" style="width:15.05pt;height:15.05pt" o:ole="" fillcolor="window">
                  <v:imagedata r:id="rId63" o:title=""/>
                </v:shape>
                <o:OLEObject Type="Embed" ProgID="Equation.3" ShapeID="_x0000_i1045" DrawAspect="Content" ObjectID="_1345362270" r:id="rId64"/>
              </w:object>
            </w:r>
            <w:r w:rsidRPr="00B81D56">
              <w:t xml:space="preserve"> =</w:t>
            </w:r>
          </w:p>
        </w:tc>
        <w:tc>
          <w:tcPr>
            <w:tcW w:w="6948" w:type="dxa"/>
          </w:tcPr>
          <w:p w:rsidR="00E549B8" w:rsidRPr="00B81D56" w:rsidRDefault="00E549B8">
            <w:pPr>
              <w:pStyle w:val="Equation-Text"/>
              <w:tabs>
                <w:tab w:val="clear" w:pos="1080"/>
                <w:tab w:val="clear" w:pos="1800"/>
              </w:tabs>
              <w:spacing w:line="240" w:lineRule="auto"/>
              <w:ind w:left="0" w:firstLine="0"/>
              <w:jc w:val="left"/>
            </w:pPr>
            <w:r w:rsidRPr="00B81D56">
              <w:t>estimated total harvest or participation;</w:t>
            </w:r>
          </w:p>
        </w:tc>
      </w:tr>
      <w:tr w:rsidR="00E549B8" w:rsidRPr="00B81D56">
        <w:trPr>
          <w:gridAfter w:val="1"/>
          <w:wAfter w:w="360" w:type="dxa"/>
        </w:trPr>
        <w:tc>
          <w:tcPr>
            <w:tcW w:w="1080" w:type="dxa"/>
          </w:tcPr>
          <w:p w:rsidR="00E549B8" w:rsidRPr="00B81D56" w:rsidRDefault="00E549B8">
            <w:pPr>
              <w:pStyle w:val="Equation-Text"/>
              <w:tabs>
                <w:tab w:val="clear" w:pos="1080"/>
                <w:tab w:val="clear" w:pos="1800"/>
              </w:tabs>
              <w:spacing w:line="240" w:lineRule="auto"/>
              <w:ind w:left="0" w:firstLine="0"/>
              <w:jc w:val="right"/>
            </w:pPr>
            <w:r w:rsidRPr="00B81D56">
              <w:rPr>
                <w:position w:val="-16"/>
              </w:rPr>
              <w:object w:dxaOrig="460" w:dyaOrig="400">
                <v:shape id="_x0000_i1046" type="#_x0000_t75" style="width:23.65pt;height:20.4pt" o:ole="" fillcolor="window">
                  <v:imagedata r:id="rId65" o:title=""/>
                </v:shape>
                <o:OLEObject Type="Embed" ProgID="Equation.3" ShapeID="_x0000_i1046" DrawAspect="Content" ObjectID="_1345362271" r:id="rId66"/>
              </w:object>
            </w:r>
            <w:r w:rsidRPr="00B81D56">
              <w:t xml:space="preserve"> =</w:t>
            </w:r>
          </w:p>
        </w:tc>
        <w:tc>
          <w:tcPr>
            <w:tcW w:w="6948" w:type="dxa"/>
          </w:tcPr>
          <w:p w:rsidR="00E549B8" w:rsidRPr="00B81D56" w:rsidRDefault="00E549B8">
            <w:pPr>
              <w:pStyle w:val="Equation-Text"/>
              <w:tabs>
                <w:tab w:val="clear" w:pos="1080"/>
                <w:tab w:val="clear" w:pos="1800"/>
              </w:tabs>
              <w:spacing w:line="240" w:lineRule="auto"/>
              <w:ind w:left="0" w:firstLine="0"/>
              <w:jc w:val="left"/>
            </w:pPr>
            <w:r w:rsidRPr="00B81D56">
              <w:t>harvest or participation reported by compliant permits, and;</w:t>
            </w:r>
          </w:p>
        </w:tc>
      </w:tr>
      <w:tr w:rsidR="00E549B8" w:rsidRPr="00B81D56">
        <w:trPr>
          <w:gridAfter w:val="1"/>
          <w:wAfter w:w="360" w:type="dxa"/>
        </w:trPr>
        <w:tc>
          <w:tcPr>
            <w:tcW w:w="1080" w:type="dxa"/>
          </w:tcPr>
          <w:p w:rsidR="00E549B8" w:rsidRPr="00B81D56" w:rsidRDefault="00E549B8">
            <w:pPr>
              <w:pStyle w:val="Equation-Text"/>
              <w:tabs>
                <w:tab w:val="clear" w:pos="1080"/>
                <w:tab w:val="clear" w:pos="1800"/>
              </w:tabs>
              <w:spacing w:line="240" w:lineRule="auto"/>
              <w:ind w:left="0" w:firstLine="0"/>
              <w:jc w:val="right"/>
            </w:pPr>
            <w:r w:rsidRPr="00B81D56">
              <w:rPr>
                <w:position w:val="-16"/>
              </w:rPr>
              <w:object w:dxaOrig="480" w:dyaOrig="440">
                <v:shape id="_x0000_i1047" type="#_x0000_t75" style="width:23.65pt;height:21.5pt" o:ole="" fillcolor="window">
                  <v:imagedata r:id="rId67" o:title=""/>
                </v:shape>
                <o:OLEObject Type="Embed" ProgID="Equation.3" ShapeID="_x0000_i1047" DrawAspect="Content" ObjectID="_1345362272" r:id="rId68"/>
              </w:object>
            </w:r>
            <w:r w:rsidRPr="00B81D56">
              <w:t xml:space="preserve"> =</w:t>
            </w:r>
          </w:p>
        </w:tc>
        <w:tc>
          <w:tcPr>
            <w:tcW w:w="6948" w:type="dxa"/>
          </w:tcPr>
          <w:p w:rsidR="00E549B8" w:rsidRPr="00B81D56" w:rsidRDefault="00E549B8">
            <w:pPr>
              <w:pStyle w:val="Equation-Text"/>
              <w:tabs>
                <w:tab w:val="clear" w:pos="1080"/>
                <w:tab w:val="clear" w:pos="1800"/>
              </w:tabs>
              <w:spacing w:line="240" w:lineRule="auto"/>
              <w:ind w:left="0" w:firstLine="0"/>
              <w:jc w:val="left"/>
            </w:pPr>
            <w:r w:rsidRPr="00B81D56">
              <w:t xml:space="preserve">estimated harvest by non-compliant households = </w:t>
            </w:r>
            <w:r w:rsidRPr="00B81D56">
              <w:rPr>
                <w:position w:val="-16"/>
              </w:rPr>
              <w:object w:dxaOrig="800" w:dyaOrig="440">
                <v:shape id="_x0000_i1048" type="#_x0000_t75" style="width:39.75pt;height:21.5pt" o:ole="" fillcolor="window">
                  <v:imagedata r:id="rId69" o:title=""/>
                </v:shape>
                <o:OLEObject Type="Embed" ProgID="Equation.3" ShapeID="_x0000_i1048" DrawAspect="Content" ObjectID="_1345362273" r:id="rId70"/>
              </w:object>
            </w:r>
          </w:p>
        </w:tc>
      </w:tr>
      <w:tr w:rsidR="00E549B8" w:rsidRPr="00B81D56">
        <w:trPr>
          <w:gridAfter w:val="1"/>
          <w:wAfter w:w="360" w:type="dxa"/>
          <w:cantSplit/>
        </w:trPr>
        <w:tc>
          <w:tcPr>
            <w:tcW w:w="1080" w:type="dxa"/>
          </w:tcPr>
          <w:p w:rsidR="00E549B8" w:rsidRPr="00B81D56" w:rsidRDefault="00E549B8">
            <w:pPr>
              <w:pStyle w:val="Equation-Text"/>
              <w:tabs>
                <w:tab w:val="clear" w:pos="1080"/>
                <w:tab w:val="clear" w:pos="1800"/>
              </w:tabs>
              <w:spacing w:line="240" w:lineRule="auto"/>
              <w:ind w:left="0" w:firstLine="0"/>
              <w:jc w:val="right"/>
            </w:pPr>
          </w:p>
        </w:tc>
        <w:tc>
          <w:tcPr>
            <w:tcW w:w="6948" w:type="dxa"/>
          </w:tcPr>
          <w:p w:rsidR="00E549B8" w:rsidRPr="00B81D56" w:rsidRDefault="00E549B8">
            <w:pPr>
              <w:pStyle w:val="Equation-Text"/>
              <w:tabs>
                <w:tab w:val="clear" w:pos="1080"/>
                <w:tab w:val="clear" w:pos="1800"/>
              </w:tabs>
              <w:spacing w:line="240" w:lineRule="auto"/>
              <w:ind w:left="1296" w:hanging="1296"/>
              <w:jc w:val="left"/>
            </w:pPr>
            <w:r w:rsidRPr="00B81D56">
              <w:t xml:space="preserve">where </w:t>
            </w:r>
            <w:r w:rsidRPr="00B81D56">
              <w:rPr>
                <w:position w:val="-16"/>
              </w:rPr>
              <w:object w:dxaOrig="400" w:dyaOrig="420">
                <v:shape id="_x0000_i1049" type="#_x0000_t75" style="width:20.4pt;height:21.5pt" o:ole="" fillcolor="window">
                  <v:imagedata r:id="rId71" o:title=""/>
                </v:shape>
                <o:OLEObject Type="Embed" ProgID="Equation.3" ShapeID="_x0000_i1049" DrawAspect="Content" ObjectID="_1345362274" r:id="rId72"/>
              </w:object>
            </w:r>
            <w:r w:rsidRPr="00B81D56">
              <w:t xml:space="preserve"> = the mean harvest or participation per household for non-compliant households that fished.</w:t>
            </w:r>
          </w:p>
          <w:p w:rsidR="00E549B8" w:rsidRPr="00B81D56" w:rsidRDefault="00E549B8">
            <w:pPr>
              <w:pStyle w:val="Equation-Text"/>
              <w:tabs>
                <w:tab w:val="clear" w:pos="1080"/>
                <w:tab w:val="clear" w:pos="1800"/>
              </w:tabs>
              <w:spacing w:line="240" w:lineRule="auto"/>
              <w:ind w:left="1152" w:firstLine="0"/>
              <w:jc w:val="left"/>
            </w:pPr>
            <w:r w:rsidRPr="00B81D56">
              <w:rPr>
                <w:position w:val="-34"/>
              </w:rPr>
              <w:object w:dxaOrig="1280" w:dyaOrig="1280">
                <v:shape id="_x0000_i1050" type="#_x0000_t75" style="width:63.4pt;height:63.4pt" o:ole="" fillcolor="window">
                  <v:imagedata r:id="rId73" o:title=""/>
                </v:shape>
                <o:OLEObject Type="Embed" ProgID="Equation.3" ShapeID="_x0000_i1050" DrawAspect="Content" ObjectID="_1345362275" r:id="rId74"/>
              </w:object>
            </w:r>
          </w:p>
        </w:tc>
      </w:tr>
      <w:tr w:rsidR="00E549B8" w:rsidRPr="001F66BE">
        <w:tc>
          <w:tcPr>
            <w:tcW w:w="1080" w:type="dxa"/>
          </w:tcPr>
          <w:p w:rsidR="00E549B8" w:rsidRPr="001F66BE" w:rsidRDefault="00E549B8">
            <w:pPr>
              <w:pStyle w:val="Equation-Text"/>
              <w:tabs>
                <w:tab w:val="clear" w:pos="1080"/>
                <w:tab w:val="clear" w:pos="1800"/>
              </w:tabs>
              <w:spacing w:line="240" w:lineRule="auto"/>
              <w:ind w:left="0" w:firstLine="0"/>
              <w:jc w:val="right"/>
            </w:pPr>
            <w:r w:rsidRPr="001F66BE">
              <w:rPr>
                <w:position w:val="-16"/>
              </w:rPr>
              <w:object w:dxaOrig="420" w:dyaOrig="400">
                <v:shape id="_x0000_i1051" type="#_x0000_t75" style="width:21.5pt;height:20.4pt" o:ole="" fillcolor="window">
                  <v:imagedata r:id="rId75" o:title=""/>
                </v:shape>
                <o:OLEObject Type="Embed" ProgID="Equation.3" ShapeID="_x0000_i1051" DrawAspect="Content" ObjectID="_1345362276" r:id="rId76"/>
              </w:object>
            </w:r>
            <w:r w:rsidRPr="001F66BE">
              <w:t xml:space="preserve"> =</w:t>
            </w:r>
          </w:p>
        </w:tc>
        <w:tc>
          <w:tcPr>
            <w:tcW w:w="7308" w:type="dxa"/>
            <w:gridSpan w:val="2"/>
          </w:tcPr>
          <w:p w:rsidR="00E549B8" w:rsidRPr="001F66BE" w:rsidRDefault="00E549B8">
            <w:pPr>
              <w:pStyle w:val="Equation-Text"/>
              <w:tabs>
                <w:tab w:val="clear" w:pos="1080"/>
                <w:tab w:val="clear" w:pos="1800"/>
              </w:tabs>
              <w:spacing w:line="240" w:lineRule="auto"/>
              <w:ind w:left="0" w:firstLine="0"/>
              <w:jc w:val="left"/>
            </w:pPr>
            <w:r w:rsidRPr="001F66BE">
              <w:t xml:space="preserve">reported harvest by responding non-compliant household </w:t>
            </w:r>
            <w:r w:rsidRPr="001F66BE">
              <w:rPr>
                <w:i/>
                <w:iCs/>
              </w:rPr>
              <w:t>j</w:t>
            </w:r>
            <w:r w:rsidRPr="001F66BE">
              <w:t>, and</w:t>
            </w:r>
          </w:p>
        </w:tc>
      </w:tr>
      <w:tr w:rsidR="00E549B8" w:rsidRPr="001F66BE">
        <w:tc>
          <w:tcPr>
            <w:tcW w:w="1080" w:type="dxa"/>
          </w:tcPr>
          <w:p w:rsidR="00E549B8" w:rsidRPr="001F66BE" w:rsidRDefault="00E549B8">
            <w:pPr>
              <w:pStyle w:val="Equation-Text"/>
              <w:tabs>
                <w:tab w:val="clear" w:pos="1080"/>
                <w:tab w:val="clear" w:pos="1800"/>
              </w:tabs>
              <w:spacing w:line="240" w:lineRule="auto"/>
              <w:ind w:left="0" w:firstLine="0"/>
              <w:jc w:val="right"/>
            </w:pPr>
            <w:r w:rsidRPr="001F66BE">
              <w:rPr>
                <w:position w:val="-16"/>
              </w:rPr>
              <w:object w:dxaOrig="400" w:dyaOrig="400">
                <v:shape id="_x0000_i1052" type="#_x0000_t75" style="width:20.4pt;height:18.25pt" o:ole="" fillcolor="window">
                  <v:imagedata r:id="rId57" o:title=""/>
                </v:shape>
                <o:OLEObject Type="Embed" ProgID="Equation.3" ShapeID="_x0000_i1052" DrawAspect="Content" ObjectID="_1345362277" r:id="rId77"/>
              </w:object>
            </w:r>
            <w:r w:rsidRPr="001F66BE">
              <w:t xml:space="preserve"> =</w:t>
            </w:r>
          </w:p>
        </w:tc>
        <w:tc>
          <w:tcPr>
            <w:tcW w:w="7308" w:type="dxa"/>
            <w:gridSpan w:val="2"/>
          </w:tcPr>
          <w:p w:rsidR="00E549B8" w:rsidRPr="001F66BE" w:rsidRDefault="00E549B8">
            <w:pPr>
              <w:pStyle w:val="Equation-Text"/>
              <w:tabs>
                <w:tab w:val="clear" w:pos="1080"/>
                <w:tab w:val="clear" w:pos="1800"/>
              </w:tabs>
              <w:spacing w:line="240" w:lineRule="auto"/>
              <w:ind w:left="0" w:firstLine="0"/>
              <w:jc w:val="left"/>
            </w:pPr>
            <w:r w:rsidRPr="001F66BE">
              <w:t>the number of non-compliant households responding to the reminder mailings.</w:t>
            </w:r>
          </w:p>
        </w:tc>
      </w:tr>
    </w:tbl>
    <w:p w:rsidR="00E549B8" w:rsidRPr="001F66BE" w:rsidRDefault="00E549B8">
      <w:r w:rsidRPr="001F66BE">
        <w:t>Variance was calculated as (</w:t>
      </w:r>
      <w:r w:rsidR="00410329" w:rsidRPr="001F66BE">
        <w:fldChar w:fldCharType="begin"/>
      </w:r>
      <w:r w:rsidRPr="001F66BE">
        <w:instrText xml:space="preserve"> ADDIN EN.CITE &lt;EndNote&gt;&lt;Cite&gt;&lt;Author&gt;Goodman&lt;/Author&gt;&lt;Year&gt;1960&lt;/Year&gt;&lt;RecNum&gt;1621&lt;/RecNum&gt;&lt;MDL&gt;&lt;REFERENCE_TYPE&gt;31&lt;/REFERENCE_TYPE&gt;&lt;AUTHORS&gt;&lt;AUTHOR&gt;Goodman, L. A.&lt;/AUTHOR&gt;&lt;/AUTHORS&gt;&lt;YEAR&gt;1960&lt;/YEAR&gt;&lt;TITLE&gt;On the exact variance of products.&lt;/TITLE&gt;&lt;PUBLISHER&gt;Journal of the American Statistical Association 55:708-713.&lt;/PUBLISHER&gt;&lt;/MDL&gt;&lt;/Cite&gt;&lt;/EndNote&gt;</w:instrText>
      </w:r>
      <w:r w:rsidR="00410329" w:rsidRPr="001F66BE">
        <w:fldChar w:fldCharType="separate"/>
      </w:r>
      <w:r w:rsidRPr="001F66BE">
        <w:t>Goodman 1960</w:t>
      </w:r>
      <w:r w:rsidR="00410329" w:rsidRPr="001F66BE">
        <w:fldChar w:fldCharType="end"/>
      </w:r>
      <w:r w:rsidRPr="001F66BE">
        <w:t>):</w:t>
      </w:r>
    </w:p>
    <w:tbl>
      <w:tblPr>
        <w:tblW w:w="0" w:type="auto"/>
        <w:tblLayout w:type="fixed"/>
        <w:tblLook w:val="0000"/>
      </w:tblPr>
      <w:tblGrid>
        <w:gridCol w:w="8748"/>
        <w:gridCol w:w="720"/>
      </w:tblGrid>
      <w:tr w:rsidR="00E549B8" w:rsidRPr="001F66BE">
        <w:tc>
          <w:tcPr>
            <w:tcW w:w="8748" w:type="dxa"/>
          </w:tcPr>
          <w:p w:rsidR="00E549B8" w:rsidRPr="001F66BE" w:rsidRDefault="00E549B8">
            <w:pPr>
              <w:spacing w:before="120"/>
              <w:jc w:val="center"/>
            </w:pPr>
            <w:r w:rsidRPr="001F66BE">
              <w:rPr>
                <w:position w:val="-16"/>
              </w:rPr>
              <w:object w:dxaOrig="5580" w:dyaOrig="480">
                <v:shape id="_x0000_i1053" type="#_x0000_t75" style="width:279.4pt;height:23.65pt" o:ole="" fillcolor="window">
                  <v:imagedata r:id="rId78" o:title=""/>
                </v:shape>
                <o:OLEObject Type="Embed" ProgID="Equation.3" ShapeID="_x0000_i1053" DrawAspect="Content" ObjectID="_1345362278" r:id="rId79"/>
              </w:object>
            </w:r>
            <w:r w:rsidRPr="001F66BE">
              <w:t xml:space="preserve"> ,</w:t>
            </w:r>
          </w:p>
        </w:tc>
        <w:tc>
          <w:tcPr>
            <w:tcW w:w="720" w:type="dxa"/>
          </w:tcPr>
          <w:p w:rsidR="00E549B8" w:rsidRPr="001F66BE" w:rsidRDefault="00E549B8">
            <w:pPr>
              <w:pStyle w:val="EquationNumber-30before"/>
              <w:keepLines w:val="0"/>
              <w:spacing w:before="120"/>
            </w:pPr>
            <w:r w:rsidRPr="001F66BE">
              <w:t>(5)</w:t>
            </w:r>
          </w:p>
        </w:tc>
      </w:tr>
    </w:tbl>
    <w:p w:rsidR="00E549B8" w:rsidRPr="001F66BE" w:rsidRDefault="00E549B8">
      <w:r w:rsidRPr="001F66BE">
        <w:t>where:</w:t>
      </w:r>
    </w:p>
    <w:tbl>
      <w:tblPr>
        <w:tblW w:w="9468" w:type="dxa"/>
        <w:tblLayout w:type="fixed"/>
        <w:tblLook w:val="0000"/>
      </w:tblPr>
      <w:tblGrid>
        <w:gridCol w:w="8748"/>
        <w:gridCol w:w="720"/>
      </w:tblGrid>
      <w:tr w:rsidR="00E549B8" w:rsidRPr="001F66BE">
        <w:tc>
          <w:tcPr>
            <w:tcW w:w="8748" w:type="dxa"/>
            <w:vAlign w:val="center"/>
          </w:tcPr>
          <w:p w:rsidR="00E549B8" w:rsidRPr="001F66BE" w:rsidRDefault="00E549B8">
            <w:pPr>
              <w:tabs>
                <w:tab w:val="left" w:pos="4500"/>
              </w:tabs>
              <w:jc w:val="center"/>
            </w:pPr>
            <w:r w:rsidRPr="001F66BE">
              <w:rPr>
                <w:position w:val="-16"/>
              </w:rPr>
              <w:object w:dxaOrig="5260" w:dyaOrig="480">
                <v:shape id="_x0000_i1054" type="#_x0000_t75" style="width:265.45pt;height:24.7pt" o:ole="" fillcolor="window">
                  <v:imagedata r:id="rId80" o:title=""/>
                </v:shape>
                <o:OLEObject Type="Embed" ProgID="Equation.3" ShapeID="_x0000_i1054" DrawAspect="Content" ObjectID="_1345362279" r:id="rId81"/>
              </w:object>
            </w:r>
            <w:r w:rsidRPr="001F66BE">
              <w:t>,</w:t>
            </w:r>
          </w:p>
        </w:tc>
        <w:tc>
          <w:tcPr>
            <w:tcW w:w="720" w:type="dxa"/>
            <w:vAlign w:val="center"/>
          </w:tcPr>
          <w:p w:rsidR="00E549B8" w:rsidRPr="001F66BE" w:rsidRDefault="00E549B8">
            <w:pPr>
              <w:pStyle w:val="EquationNumber-30before"/>
              <w:keepLines w:val="0"/>
              <w:spacing w:before="0" w:after="0"/>
            </w:pPr>
            <w:r w:rsidRPr="001F66BE">
              <w:t>(6)</w:t>
            </w:r>
          </w:p>
        </w:tc>
      </w:tr>
      <w:tr w:rsidR="00E549B8" w:rsidRPr="001F66BE">
        <w:tc>
          <w:tcPr>
            <w:tcW w:w="8748" w:type="dxa"/>
            <w:vAlign w:val="center"/>
          </w:tcPr>
          <w:p w:rsidR="00E549B8" w:rsidRPr="001F66BE" w:rsidRDefault="00E549B8">
            <w:pPr>
              <w:tabs>
                <w:tab w:val="left" w:pos="4500"/>
              </w:tabs>
              <w:jc w:val="center"/>
            </w:pPr>
            <w:r w:rsidRPr="001F66BE">
              <w:rPr>
                <w:position w:val="-32"/>
              </w:rPr>
              <w:object w:dxaOrig="1800" w:dyaOrig="760">
                <v:shape id="_x0000_i1055" type="#_x0000_t75" style="width:90.25pt;height:38.7pt" o:ole="" fillcolor="window">
                  <v:imagedata r:id="rId82" o:title=""/>
                </v:shape>
                <o:OLEObject Type="Embed" ProgID="Equation.3" ShapeID="_x0000_i1055" DrawAspect="Content" ObjectID="_1345362280" r:id="rId83"/>
              </w:object>
            </w:r>
            <w:r w:rsidRPr="001F66BE">
              <w:t>,</w:t>
            </w:r>
          </w:p>
        </w:tc>
        <w:tc>
          <w:tcPr>
            <w:tcW w:w="720" w:type="dxa"/>
            <w:vAlign w:val="center"/>
          </w:tcPr>
          <w:p w:rsidR="00E549B8" w:rsidRPr="001F66BE" w:rsidRDefault="00E549B8">
            <w:pPr>
              <w:pStyle w:val="EquationNumber-30before"/>
              <w:keepLines w:val="0"/>
              <w:spacing w:before="0" w:after="0"/>
            </w:pPr>
          </w:p>
        </w:tc>
      </w:tr>
    </w:tbl>
    <w:p w:rsidR="00E549B8" w:rsidRPr="001F66BE" w:rsidRDefault="00E549B8">
      <w:r w:rsidRPr="001F66BE">
        <w:t>and</w:t>
      </w:r>
    </w:p>
    <w:tbl>
      <w:tblPr>
        <w:tblW w:w="9576" w:type="dxa"/>
        <w:tblLayout w:type="fixed"/>
        <w:tblLook w:val="0000"/>
      </w:tblPr>
      <w:tblGrid>
        <w:gridCol w:w="8748"/>
        <w:gridCol w:w="720"/>
        <w:gridCol w:w="108"/>
      </w:tblGrid>
      <w:tr w:rsidR="00E549B8" w:rsidRPr="001F66BE">
        <w:trPr>
          <w:gridAfter w:val="1"/>
          <w:wAfter w:w="108" w:type="dxa"/>
        </w:trPr>
        <w:tc>
          <w:tcPr>
            <w:tcW w:w="8748" w:type="dxa"/>
            <w:vAlign w:val="center"/>
          </w:tcPr>
          <w:p w:rsidR="00E549B8" w:rsidRPr="001F66BE" w:rsidRDefault="00E549B8">
            <w:pPr>
              <w:jc w:val="center"/>
            </w:pPr>
            <w:r w:rsidRPr="001F66BE">
              <w:rPr>
                <w:position w:val="-38"/>
              </w:rPr>
              <w:object w:dxaOrig="2299" w:dyaOrig="880">
                <v:shape id="_x0000_i1056" type="#_x0000_t75" style="width:115pt;height:45.15pt" o:ole="" fillcolor="window">
                  <v:imagedata r:id="rId84" o:title=""/>
                </v:shape>
                <o:OLEObject Type="Embed" ProgID="Equation.3" ShapeID="_x0000_i1056" DrawAspect="Content" ObjectID="_1345362281" r:id="rId85"/>
              </w:object>
            </w:r>
            <w:r w:rsidRPr="001F66BE">
              <w:t xml:space="preserve"> , </w:t>
            </w:r>
          </w:p>
        </w:tc>
        <w:tc>
          <w:tcPr>
            <w:tcW w:w="720" w:type="dxa"/>
            <w:vAlign w:val="center"/>
          </w:tcPr>
          <w:p w:rsidR="00E549B8" w:rsidRPr="001F66BE" w:rsidRDefault="00E549B8">
            <w:pPr>
              <w:pStyle w:val="EquationNumber-30before"/>
              <w:spacing w:before="0" w:after="0"/>
            </w:pPr>
            <w:r w:rsidRPr="001F66BE">
              <w:t>(7)</w:t>
            </w:r>
          </w:p>
        </w:tc>
      </w:tr>
      <w:tr w:rsidR="00E549B8" w:rsidRPr="001F66BE">
        <w:tc>
          <w:tcPr>
            <w:tcW w:w="8748" w:type="dxa"/>
            <w:vAlign w:val="center"/>
          </w:tcPr>
          <w:p w:rsidR="00E549B8" w:rsidRPr="001F66BE" w:rsidRDefault="00E549B8">
            <w:pPr>
              <w:jc w:val="center"/>
            </w:pPr>
          </w:p>
        </w:tc>
        <w:tc>
          <w:tcPr>
            <w:tcW w:w="828" w:type="dxa"/>
            <w:gridSpan w:val="2"/>
            <w:vAlign w:val="center"/>
          </w:tcPr>
          <w:p w:rsidR="00E549B8" w:rsidRPr="001F66BE" w:rsidRDefault="00E549B8">
            <w:pPr>
              <w:pStyle w:val="EquationNumber-30before"/>
              <w:keepLines w:val="0"/>
              <w:spacing w:before="0" w:after="0"/>
            </w:pPr>
          </w:p>
        </w:tc>
      </w:tr>
      <w:tr w:rsidR="00E549B8" w:rsidRPr="001F66BE">
        <w:trPr>
          <w:gridAfter w:val="1"/>
          <w:wAfter w:w="108" w:type="dxa"/>
        </w:trPr>
        <w:tc>
          <w:tcPr>
            <w:tcW w:w="8748" w:type="dxa"/>
            <w:vAlign w:val="center"/>
          </w:tcPr>
          <w:p w:rsidR="00E549B8" w:rsidRPr="001F66BE" w:rsidRDefault="00E549B8">
            <w:pPr>
              <w:jc w:val="center"/>
            </w:pPr>
            <w:r w:rsidRPr="001F66BE">
              <w:rPr>
                <w:position w:val="-34"/>
              </w:rPr>
              <w:object w:dxaOrig="2240" w:dyaOrig="1219">
                <v:shape id="_x0000_i1057" type="#_x0000_t75" style="width:111.75pt;height:61.25pt" o:ole="" fillcolor="window">
                  <v:imagedata r:id="rId86" o:title=""/>
                </v:shape>
                <o:OLEObject Type="Embed" ProgID="Equation.3" ShapeID="_x0000_i1057" DrawAspect="Content" ObjectID="_1345362282" r:id="rId87"/>
              </w:object>
            </w:r>
            <w:r w:rsidRPr="001F66BE">
              <w:t xml:space="preserve"> .</w:t>
            </w:r>
          </w:p>
        </w:tc>
        <w:tc>
          <w:tcPr>
            <w:tcW w:w="720" w:type="dxa"/>
            <w:vAlign w:val="center"/>
          </w:tcPr>
          <w:p w:rsidR="00E549B8" w:rsidRPr="001F66BE" w:rsidRDefault="00E549B8">
            <w:pPr>
              <w:pStyle w:val="EquationNumber-30before"/>
              <w:keepLines w:val="0"/>
              <w:spacing w:before="0" w:after="0"/>
            </w:pPr>
            <w:r w:rsidRPr="001F66BE">
              <w:t>(8)</w:t>
            </w:r>
          </w:p>
        </w:tc>
      </w:tr>
    </w:tbl>
    <w:p w:rsidR="00E549B8" w:rsidRPr="001F66BE" w:rsidRDefault="00E549B8">
      <w:r w:rsidRPr="001F66BE">
        <w:t>Standard errors were the square root of the variance estimate</w:t>
      </w:r>
      <w:r w:rsidR="00551DE1" w:rsidRPr="001F66BE">
        <w:t>s</w:t>
      </w:r>
      <w:r w:rsidRPr="001F66BE">
        <w:t xml:space="preserve">.  </w:t>
      </w:r>
      <w:r w:rsidR="00551DE1" w:rsidRPr="001F66BE">
        <w:t>Permit holders</w:t>
      </w:r>
      <w:r w:rsidRPr="001F66BE">
        <w:t xml:space="preserve"> who failed to indicate which fishery </w:t>
      </w:r>
      <w:r w:rsidR="00551DE1" w:rsidRPr="001F66BE">
        <w:t xml:space="preserve">they participated in </w:t>
      </w:r>
      <w:r w:rsidRPr="001F66BE">
        <w:t>were estimated as “unknown fishery” by the procedure outlined above.</w:t>
      </w:r>
    </w:p>
    <w:p w:rsidR="00E549B8" w:rsidRPr="00F32CD7" w:rsidRDefault="00E549B8" w:rsidP="0071236A">
      <w:pPr>
        <w:pStyle w:val="Heading1"/>
      </w:pPr>
      <w:bookmarkStart w:id="66" w:name="_Toc184702890"/>
      <w:r w:rsidRPr="00F32CD7">
        <w:t>RESULTS</w:t>
      </w:r>
      <w:bookmarkEnd w:id="63"/>
      <w:bookmarkEnd w:id="64"/>
      <w:bookmarkEnd w:id="65"/>
      <w:bookmarkEnd w:id="66"/>
      <w:r w:rsidR="007A4D6F" w:rsidRPr="00F32CD7">
        <w:t xml:space="preserve"> </w:t>
      </w:r>
    </w:p>
    <w:p w:rsidR="00E549B8" w:rsidRPr="00F32CD7" w:rsidRDefault="00E549B8">
      <w:pPr>
        <w:pStyle w:val="Heading2"/>
      </w:pPr>
      <w:bookmarkStart w:id="67" w:name="_Toc184702891"/>
      <w:r w:rsidRPr="00F32CD7">
        <w:t>Permits Issued and Returned</w:t>
      </w:r>
      <w:bookmarkEnd w:id="67"/>
    </w:p>
    <w:p w:rsidR="00E549B8" w:rsidRDefault="00D80DDD">
      <w:r w:rsidRPr="00F32CD7">
        <w:t xml:space="preserve">The </w:t>
      </w:r>
      <w:r w:rsidR="00E549B8" w:rsidRPr="00F32CD7">
        <w:t>num</w:t>
      </w:r>
      <w:r w:rsidR="007A4D6F" w:rsidRPr="00F32CD7">
        <w:t>ber</w:t>
      </w:r>
      <w:r w:rsidRPr="00F32CD7">
        <w:t>s</w:t>
      </w:r>
      <w:r w:rsidR="007A4D6F" w:rsidRPr="00F32CD7">
        <w:t xml:space="preserve"> of permits issued for </w:t>
      </w:r>
      <w:r w:rsidR="00F32CD7" w:rsidRPr="00F32CD7">
        <w:t xml:space="preserve">the </w:t>
      </w:r>
      <w:r w:rsidR="00D9668D" w:rsidRPr="00F32CD7">
        <w:t>UCIPU</w:t>
      </w:r>
      <w:r w:rsidR="00F32CD7" w:rsidRPr="00F32CD7">
        <w:t xml:space="preserve"> fisheries increased every year of this study</w:t>
      </w:r>
      <w:r w:rsidR="009B520F" w:rsidRPr="00F32CD7">
        <w:t xml:space="preserve"> </w:t>
      </w:r>
      <w:r w:rsidRPr="00F32CD7">
        <w:t xml:space="preserve">with an estimated </w:t>
      </w:r>
      <w:r w:rsidR="00F32CD7" w:rsidRPr="00F32CD7">
        <w:t>23,046</w:t>
      </w:r>
      <w:r w:rsidR="009B3027" w:rsidRPr="00F32CD7">
        <w:t xml:space="preserve"> </w:t>
      </w:r>
      <w:r w:rsidRPr="00F32CD7">
        <w:t>(SE=</w:t>
      </w:r>
      <w:r w:rsidR="00F32CD7" w:rsidRPr="00F32CD7">
        <w:t>1</w:t>
      </w:r>
      <w:r w:rsidRPr="00F32CD7">
        <w:t>)</w:t>
      </w:r>
      <w:r w:rsidR="009B520F" w:rsidRPr="00F32CD7">
        <w:t xml:space="preserve"> permits</w:t>
      </w:r>
      <w:r w:rsidRPr="00F32CD7">
        <w:t xml:space="preserve"> issued in 200</w:t>
      </w:r>
      <w:r w:rsidR="00F32CD7">
        <w:t>7,</w:t>
      </w:r>
      <w:r w:rsidRPr="00F32CD7">
        <w:t xml:space="preserve"> </w:t>
      </w:r>
      <w:r w:rsidR="00F32CD7" w:rsidRPr="00F32CD7">
        <w:t>23,722</w:t>
      </w:r>
      <w:r w:rsidRPr="00F32CD7">
        <w:t xml:space="preserve"> (SE=1)</w:t>
      </w:r>
      <w:r w:rsidR="009B520F" w:rsidRPr="00F32CD7">
        <w:t xml:space="preserve"> permits</w:t>
      </w:r>
      <w:r w:rsidRPr="00F32CD7">
        <w:t xml:space="preserve"> issued in 200</w:t>
      </w:r>
      <w:r w:rsidR="00F32CD7" w:rsidRPr="00F32CD7">
        <w:t>8</w:t>
      </w:r>
      <w:r w:rsidR="00F32CD7">
        <w:t>,</w:t>
      </w:r>
      <w:r w:rsidR="00F32CD7" w:rsidRPr="00F32CD7">
        <w:t xml:space="preserve"> </w:t>
      </w:r>
      <w:r w:rsidR="00F32CD7">
        <w:t>and</w:t>
      </w:r>
      <w:r w:rsidR="00F32CD7" w:rsidRPr="00F32CD7">
        <w:t xml:space="preserve"> 29,619 (SE=1) permits issued in 2009</w:t>
      </w:r>
      <w:r w:rsidRPr="00F32CD7">
        <w:t xml:space="preserve"> </w:t>
      </w:r>
      <w:r w:rsidR="00F32CD7" w:rsidRPr="00F32CD7">
        <w:t xml:space="preserve">(Table 1).  </w:t>
      </w:r>
      <w:r w:rsidR="00E549B8" w:rsidRPr="00F32CD7">
        <w:t xml:space="preserve">The </w:t>
      </w:r>
      <w:r w:rsidR="00F32CD7" w:rsidRPr="00F32CD7">
        <w:t>return rates</w:t>
      </w:r>
      <w:r w:rsidR="00E549B8" w:rsidRPr="00F32CD7">
        <w:t xml:space="preserve"> </w:t>
      </w:r>
      <w:r w:rsidR="00F32CD7" w:rsidRPr="00F32CD7">
        <w:t>decreased slightly</w:t>
      </w:r>
      <w:r w:rsidR="009B520F" w:rsidRPr="00F32CD7">
        <w:t xml:space="preserve"> from 8</w:t>
      </w:r>
      <w:r w:rsidR="00F32CD7" w:rsidRPr="00F32CD7">
        <w:t>8</w:t>
      </w:r>
      <w:r w:rsidR="009B520F" w:rsidRPr="00F32CD7">
        <w:t>% in 200</w:t>
      </w:r>
      <w:r w:rsidR="00F32CD7" w:rsidRPr="00F32CD7">
        <w:t>7</w:t>
      </w:r>
      <w:r w:rsidR="009B520F" w:rsidRPr="00F32CD7">
        <w:t xml:space="preserve"> to 8</w:t>
      </w:r>
      <w:r w:rsidR="00F32CD7" w:rsidRPr="00F32CD7">
        <w:t>5</w:t>
      </w:r>
      <w:r w:rsidR="009B520F" w:rsidRPr="00F32CD7">
        <w:t>% in 200</w:t>
      </w:r>
      <w:r w:rsidR="00872862">
        <w:t xml:space="preserve">8 and 2009. </w:t>
      </w:r>
      <w:r w:rsidR="00E66F47" w:rsidRPr="00F32CD7">
        <w:t xml:space="preserve">On average, 61% of permit holders returned their </w:t>
      </w:r>
      <w:r w:rsidR="001D7ACB" w:rsidRPr="00F32CD7">
        <w:t>permits voluntarily,</w:t>
      </w:r>
      <w:r w:rsidR="00E66F47" w:rsidRPr="00F32CD7">
        <w:t xml:space="preserve"> 1</w:t>
      </w:r>
      <w:r w:rsidR="00F32CD7" w:rsidRPr="00F32CD7">
        <w:t>7</w:t>
      </w:r>
      <w:r w:rsidR="00E66F47" w:rsidRPr="00F32CD7">
        <w:t xml:space="preserve">% were returned after the first reminder letter, and 8% were returned after the second </w:t>
      </w:r>
      <w:r w:rsidR="001D7ACB" w:rsidRPr="00F32CD7">
        <w:t>reminder</w:t>
      </w:r>
      <w:r w:rsidR="00E66F47" w:rsidRPr="00F32CD7">
        <w:t xml:space="preserve">. </w:t>
      </w:r>
      <w:r w:rsidR="009B520F" w:rsidRPr="00F32CD7">
        <w:t xml:space="preserve"> </w:t>
      </w:r>
      <w:r w:rsidR="00F32CD7" w:rsidRPr="00F32CD7">
        <w:t>On average</w:t>
      </w:r>
      <w:r w:rsidR="00E549B8" w:rsidRPr="00F32CD7">
        <w:t xml:space="preserve"> </w:t>
      </w:r>
      <w:r w:rsidR="00F32CD7" w:rsidRPr="00F32CD7">
        <w:t>18</w:t>
      </w:r>
      <w:r w:rsidR="00E549B8" w:rsidRPr="00F32CD7">
        <w:t xml:space="preserve">% of the households that were issued </w:t>
      </w:r>
      <w:r w:rsidR="001D7ACB" w:rsidRPr="00F32CD7">
        <w:t>UCI</w:t>
      </w:r>
      <w:r w:rsidR="00D9668D" w:rsidRPr="00F32CD7">
        <w:t>PU</w:t>
      </w:r>
      <w:r w:rsidR="00E549B8" w:rsidRPr="00F32CD7">
        <w:t xml:space="preserve"> permits </w:t>
      </w:r>
      <w:r w:rsidR="00F32CD7" w:rsidRPr="00F32CD7">
        <w:t xml:space="preserve">during this study period </w:t>
      </w:r>
      <w:r w:rsidR="00E549B8" w:rsidRPr="00F32CD7">
        <w:t>did not fish (Table 2).</w:t>
      </w:r>
    </w:p>
    <w:p w:rsidR="000E7028" w:rsidRPr="00F32CD7" w:rsidRDefault="000E7028" w:rsidP="000E7028">
      <w:pPr>
        <w:pStyle w:val="Heading2"/>
      </w:pPr>
      <w:r>
        <w:t>Estimated Harvest and Effort</w:t>
      </w:r>
    </w:p>
    <w:p w:rsidR="00E549B8" w:rsidRPr="00BC44FF" w:rsidRDefault="00AF0474">
      <w:r w:rsidRPr="00BC44FF">
        <w:t>All five species of salmon were ha</w:t>
      </w:r>
      <w:r w:rsidR="00830045" w:rsidRPr="00BC44FF">
        <w:t>rvested</w:t>
      </w:r>
      <w:r w:rsidR="002E4E7E" w:rsidRPr="00BC44FF">
        <w:t xml:space="preserve"> with</w:t>
      </w:r>
      <w:r w:rsidR="00830045" w:rsidRPr="00BC44FF">
        <w:t xml:space="preserve"> sockeye</w:t>
      </w:r>
      <w:r w:rsidRPr="00BC44FF">
        <w:t xml:space="preserve"> </w:t>
      </w:r>
      <w:r w:rsidR="00892FE9" w:rsidRPr="00BC44FF">
        <w:t>compr</w:t>
      </w:r>
      <w:r w:rsidR="002E4E7E" w:rsidRPr="00BC44FF">
        <w:t>ising</w:t>
      </w:r>
      <w:r w:rsidR="00DE3ABC" w:rsidRPr="00BC44FF">
        <w:t xml:space="preserve"> the majority</w:t>
      </w:r>
      <w:r w:rsidR="00830045" w:rsidRPr="00BC44FF">
        <w:t xml:space="preserve"> (Figure 2)</w:t>
      </w:r>
      <w:r w:rsidR="00DE3ABC" w:rsidRPr="00BC44FF">
        <w:t>.</w:t>
      </w:r>
      <w:r w:rsidR="00DE3ABC" w:rsidRPr="00654BF9">
        <w:rPr>
          <w:color w:val="C00000"/>
        </w:rPr>
        <w:t xml:space="preserve"> </w:t>
      </w:r>
      <w:r w:rsidR="00E549B8" w:rsidRPr="00BC44FF">
        <w:t xml:space="preserve">Effort </w:t>
      </w:r>
      <w:r w:rsidR="00C002D0" w:rsidRPr="00BC44FF">
        <w:t>for</w:t>
      </w:r>
      <w:r w:rsidR="00E549B8" w:rsidRPr="00BC44FF">
        <w:t xml:space="preserve"> all fisheries averaged </w:t>
      </w:r>
      <w:r w:rsidR="00BC44FF" w:rsidRPr="00BC44FF">
        <w:t>31,</w:t>
      </w:r>
      <w:r w:rsidR="00F82B62">
        <w:t>641</w:t>
      </w:r>
      <w:r w:rsidR="00830045" w:rsidRPr="00BC44FF">
        <w:t xml:space="preserve"> hou</w:t>
      </w:r>
      <w:r w:rsidR="0041409C" w:rsidRPr="00BC44FF">
        <w:t>sehold days.  As with the harvest, fishing effort was</w:t>
      </w:r>
      <w:r w:rsidR="00830045" w:rsidRPr="00BC44FF">
        <w:t xml:space="preserve"> greatest in 200</w:t>
      </w:r>
      <w:r w:rsidR="00BC44FF" w:rsidRPr="00BC44FF">
        <w:t>9</w:t>
      </w:r>
      <w:r w:rsidR="00830045" w:rsidRPr="00BC44FF">
        <w:t xml:space="preserve"> (</w:t>
      </w:r>
      <w:r w:rsidR="00BC44FF" w:rsidRPr="00BC44FF">
        <w:t>37,</w:t>
      </w:r>
      <w:r w:rsidR="00595AEB">
        <w:t xml:space="preserve">754 </w:t>
      </w:r>
      <w:r w:rsidR="00830045" w:rsidRPr="00BC44FF">
        <w:t>days</w:t>
      </w:r>
      <w:r w:rsidR="0041409C" w:rsidRPr="00BC44FF">
        <w:t xml:space="preserve"> fished, SE=</w:t>
      </w:r>
      <w:r w:rsidR="00BC44FF" w:rsidRPr="00BC44FF">
        <w:t>4</w:t>
      </w:r>
      <w:r w:rsidR="00595AEB">
        <w:t>6</w:t>
      </w:r>
      <w:r w:rsidR="0041409C" w:rsidRPr="00BC44FF">
        <w:t xml:space="preserve">), </w:t>
      </w:r>
      <w:r w:rsidR="008F59C6" w:rsidRPr="00BC44FF">
        <w:t>and</w:t>
      </w:r>
      <w:r w:rsidR="0041409C" w:rsidRPr="00BC44FF">
        <w:t xml:space="preserve"> lowest in 200</w:t>
      </w:r>
      <w:r w:rsidR="00BC44FF" w:rsidRPr="00BC44FF">
        <w:t>8</w:t>
      </w:r>
      <w:r w:rsidR="0041409C" w:rsidRPr="00BC44FF">
        <w:t xml:space="preserve"> (</w:t>
      </w:r>
      <w:r w:rsidR="00BC44FF" w:rsidRPr="00BC44FF">
        <w:t>28,</w:t>
      </w:r>
      <w:r w:rsidR="00595AEB">
        <w:t>491</w:t>
      </w:r>
      <w:r w:rsidR="0041409C" w:rsidRPr="00BC44FF">
        <w:t xml:space="preserve"> days fished, </w:t>
      </w:r>
      <w:r w:rsidR="00830045" w:rsidRPr="00BC44FF">
        <w:t>S</w:t>
      </w:r>
      <w:r w:rsidR="00C002D0" w:rsidRPr="00BC44FF">
        <w:t>E=</w:t>
      </w:r>
      <w:r w:rsidR="00BC44FF" w:rsidRPr="00BC44FF">
        <w:t>34</w:t>
      </w:r>
      <w:r w:rsidR="00C002D0" w:rsidRPr="00BC44FF">
        <w:t xml:space="preserve">; </w:t>
      </w:r>
      <w:r w:rsidR="00830045" w:rsidRPr="00BC44FF">
        <w:t>Table 3).</w:t>
      </w:r>
      <w:r w:rsidR="0041409C" w:rsidRPr="00BC44FF">
        <w:t xml:space="preserve">  The Kenai River dip net fishery was the most popular of the </w:t>
      </w:r>
      <w:r w:rsidR="00D9668D" w:rsidRPr="00BC44FF">
        <w:t>UCIPU</w:t>
      </w:r>
      <w:r w:rsidR="00985A49" w:rsidRPr="00BC44FF">
        <w:t xml:space="preserve"> fisheries</w:t>
      </w:r>
      <w:r w:rsidR="0041409C" w:rsidRPr="00BC44FF">
        <w:t>, and m</w:t>
      </w:r>
      <w:r w:rsidR="00DE3ABC" w:rsidRPr="00BC44FF">
        <w:t>ost</w:t>
      </w:r>
      <w:r w:rsidR="00D9668D" w:rsidRPr="00BC44FF">
        <w:t xml:space="preserve"> of</w:t>
      </w:r>
      <w:r w:rsidR="00DE3ABC" w:rsidRPr="00BC44FF">
        <w:t xml:space="preserve"> the salmon harvest and</w:t>
      </w:r>
      <w:r w:rsidR="0041409C" w:rsidRPr="00BC44FF">
        <w:t xml:space="preserve"> effort occurred there (Table 3).</w:t>
      </w:r>
      <w:r w:rsidR="0041409C" w:rsidRPr="00654BF9">
        <w:rPr>
          <w:color w:val="C00000"/>
        </w:rPr>
        <w:t xml:space="preserve">  </w:t>
      </w:r>
      <w:r w:rsidR="00BC44FF" w:rsidRPr="00BC44FF">
        <w:t>Since</w:t>
      </w:r>
      <w:r w:rsidR="0041409C" w:rsidRPr="00BC44FF">
        <w:t xml:space="preserve"> 2005, </w:t>
      </w:r>
      <w:r w:rsidR="00BC44FF" w:rsidRPr="00BC44FF">
        <w:t xml:space="preserve">it has been legal to </w:t>
      </w:r>
      <w:r w:rsidR="00BC44FF" w:rsidRPr="00BC44FF">
        <w:lastRenderedPageBreak/>
        <w:t xml:space="preserve">harvest flounder in </w:t>
      </w:r>
      <w:r w:rsidR="00BC44FF">
        <w:t>the</w:t>
      </w:r>
      <w:r w:rsidR="00BC44FF" w:rsidRPr="00BC44FF">
        <w:t xml:space="preserve"> UCIPU fisheries</w:t>
      </w:r>
      <w:r w:rsidR="00BC44FF">
        <w:t xml:space="preserve"> with the exception of Fish Creek</w:t>
      </w:r>
      <w:r w:rsidR="00BC44FF" w:rsidRPr="00BC44FF">
        <w:t xml:space="preserve">.  During this study period, </w:t>
      </w:r>
      <w:r w:rsidR="00C002D0" w:rsidRPr="00BC44FF">
        <w:t>t</w:t>
      </w:r>
      <w:r w:rsidR="00DE3ABC" w:rsidRPr="00BC44FF">
        <w:t>he greatest harvest of flounder occurred in the Kenai dip net fishery (Table 4).</w:t>
      </w:r>
    </w:p>
    <w:p w:rsidR="00E549B8" w:rsidRPr="00F270CB" w:rsidRDefault="00E549B8" w:rsidP="0071236A">
      <w:pPr>
        <w:pStyle w:val="Heading3"/>
      </w:pPr>
      <w:bookmarkStart w:id="68" w:name="_Toc184702893"/>
      <w:r w:rsidRPr="00F270CB">
        <w:t xml:space="preserve">Kasilof River </w:t>
      </w:r>
      <w:r w:rsidR="00061F75" w:rsidRPr="00F270CB">
        <w:t xml:space="preserve">Set </w:t>
      </w:r>
      <w:r w:rsidRPr="00F270CB">
        <w:t>Gillnet</w:t>
      </w:r>
      <w:bookmarkEnd w:id="68"/>
    </w:p>
    <w:p w:rsidR="00E549B8" w:rsidRPr="00F270CB" w:rsidRDefault="007B00DB">
      <w:r w:rsidRPr="00F270CB">
        <w:t>During this study</w:t>
      </w:r>
      <w:r w:rsidR="00F82B62">
        <w:t xml:space="preserve"> period</w:t>
      </w:r>
      <w:r w:rsidR="00E549B8" w:rsidRPr="00F270CB">
        <w:t xml:space="preserve">, participation in the Kasilof River </w:t>
      </w:r>
      <w:r w:rsidR="00E71FB7" w:rsidRPr="00F270CB">
        <w:t>set gillnet</w:t>
      </w:r>
      <w:r w:rsidR="00E549B8" w:rsidRPr="00F270CB">
        <w:t xml:space="preserve"> fishery averaged 1,</w:t>
      </w:r>
      <w:r w:rsidR="00F270CB" w:rsidRPr="00F270CB">
        <w:t>62</w:t>
      </w:r>
      <w:r w:rsidR="00F82B62">
        <w:t>2</w:t>
      </w:r>
      <w:r w:rsidR="00E549B8" w:rsidRPr="00F270CB">
        <w:t xml:space="preserve"> ho</w:t>
      </w:r>
      <w:r w:rsidR="00B02418" w:rsidRPr="00F270CB">
        <w:t>usehold days with a range of 1,</w:t>
      </w:r>
      <w:r w:rsidR="00F270CB" w:rsidRPr="00F270CB">
        <w:t>5</w:t>
      </w:r>
      <w:r w:rsidR="00595AEB">
        <w:t>34</w:t>
      </w:r>
      <w:r w:rsidR="00B02418" w:rsidRPr="00F270CB">
        <w:t xml:space="preserve"> (SE=</w:t>
      </w:r>
      <w:r w:rsidR="00F270CB" w:rsidRPr="00F270CB">
        <w:t>7</w:t>
      </w:r>
      <w:r w:rsidR="00B02418" w:rsidRPr="00F270CB">
        <w:t>) household days in 200</w:t>
      </w:r>
      <w:r w:rsidR="00F270CB" w:rsidRPr="00F270CB">
        <w:t>8</w:t>
      </w:r>
      <w:r w:rsidR="00B02418" w:rsidRPr="00F270CB">
        <w:t xml:space="preserve"> to 1,7</w:t>
      </w:r>
      <w:r w:rsidR="00F270CB" w:rsidRPr="00F270CB">
        <w:t>61</w:t>
      </w:r>
      <w:r w:rsidR="00B02418" w:rsidRPr="00F270CB">
        <w:t xml:space="preserve"> (SE=</w:t>
      </w:r>
      <w:r w:rsidR="00F270CB" w:rsidRPr="00F270CB">
        <w:t>9</w:t>
      </w:r>
      <w:r w:rsidR="00B02418" w:rsidRPr="00F270CB">
        <w:t>) household days in 200</w:t>
      </w:r>
      <w:r w:rsidR="00F270CB" w:rsidRPr="00F270CB">
        <w:t>9</w:t>
      </w:r>
      <w:r w:rsidR="00E549B8" w:rsidRPr="00F270CB">
        <w:t xml:space="preserve"> (Table 3).  Sockeye salmon harvest</w:t>
      </w:r>
      <w:r w:rsidR="00F270CB" w:rsidRPr="00F270CB">
        <w:t>s</w:t>
      </w:r>
      <w:r w:rsidR="00E549B8" w:rsidRPr="00F270CB">
        <w:t xml:space="preserve"> during </w:t>
      </w:r>
      <w:r w:rsidR="00B02418" w:rsidRPr="00F270CB">
        <w:t xml:space="preserve">the same period averaged </w:t>
      </w:r>
      <w:r w:rsidR="002033B6" w:rsidRPr="00F270CB">
        <w:t>2</w:t>
      </w:r>
      <w:r w:rsidR="00F270CB" w:rsidRPr="00F270CB">
        <w:t>1</w:t>
      </w:r>
      <w:r w:rsidR="002033B6" w:rsidRPr="00F270CB">
        <w:t>,</w:t>
      </w:r>
      <w:r w:rsidR="00F270CB" w:rsidRPr="00F270CB">
        <w:t>674</w:t>
      </w:r>
      <w:r w:rsidR="00B02418" w:rsidRPr="00F270CB">
        <w:t xml:space="preserve"> fish </w:t>
      </w:r>
      <w:r w:rsidR="005653B4" w:rsidRPr="00F270CB">
        <w:t>and ranged from</w:t>
      </w:r>
      <w:r w:rsidR="00B02418" w:rsidRPr="00F270CB">
        <w:t xml:space="preserve"> </w:t>
      </w:r>
      <w:r w:rsidR="00F270CB" w:rsidRPr="00F270CB">
        <w:t>14,943</w:t>
      </w:r>
      <w:r w:rsidR="00E549B8" w:rsidRPr="00F270CB">
        <w:t xml:space="preserve"> (SE=</w:t>
      </w:r>
      <w:r w:rsidR="00F270CB" w:rsidRPr="00F270CB">
        <w:t>66</w:t>
      </w:r>
      <w:r w:rsidR="00E549B8" w:rsidRPr="00F270CB">
        <w:t xml:space="preserve">) fish in </w:t>
      </w:r>
      <w:r w:rsidR="00B02418" w:rsidRPr="00F270CB">
        <w:t>200</w:t>
      </w:r>
      <w:r w:rsidR="00F270CB" w:rsidRPr="00F270CB">
        <w:t>7</w:t>
      </w:r>
      <w:r w:rsidR="00B02418" w:rsidRPr="00F270CB">
        <w:t xml:space="preserve"> to </w:t>
      </w:r>
      <w:r w:rsidR="00F270CB" w:rsidRPr="00F270CB">
        <w:t>26,646</w:t>
      </w:r>
      <w:r w:rsidR="00E549B8" w:rsidRPr="00F270CB">
        <w:t xml:space="preserve"> (SE=</w:t>
      </w:r>
      <w:r w:rsidR="00F270CB" w:rsidRPr="00F270CB">
        <w:t>167</w:t>
      </w:r>
      <w:r w:rsidR="00E549B8" w:rsidRPr="00F270CB">
        <w:t xml:space="preserve">) fish in </w:t>
      </w:r>
      <w:r w:rsidR="00B02418" w:rsidRPr="00F270CB">
        <w:t>200</w:t>
      </w:r>
      <w:r w:rsidR="00F270CB" w:rsidRPr="00F270CB">
        <w:t>9</w:t>
      </w:r>
      <w:r w:rsidR="00E549B8" w:rsidRPr="00F270CB">
        <w:t xml:space="preserve"> (Table 3). Chinook salmon</w:t>
      </w:r>
      <w:r w:rsidRPr="00F270CB">
        <w:t xml:space="preserve"> harvests</w:t>
      </w:r>
      <w:r w:rsidR="00E549B8" w:rsidRPr="00F270CB">
        <w:t xml:space="preserve"> </w:t>
      </w:r>
      <w:r w:rsidR="00F270CB" w:rsidRPr="00F270CB">
        <w:t xml:space="preserve">had the opposite trend.  Harvests </w:t>
      </w:r>
      <w:r w:rsidR="00E549B8" w:rsidRPr="00F270CB">
        <w:t xml:space="preserve">averaged </w:t>
      </w:r>
      <w:r w:rsidR="00F270CB" w:rsidRPr="00F270CB">
        <w:t>207</w:t>
      </w:r>
      <w:r w:rsidR="00E549B8" w:rsidRPr="00F270CB">
        <w:t xml:space="preserve"> fish </w:t>
      </w:r>
      <w:r w:rsidR="005653B4" w:rsidRPr="00F270CB">
        <w:t>but ranged from</w:t>
      </w:r>
      <w:r w:rsidR="00E549B8" w:rsidRPr="00F270CB">
        <w:t xml:space="preserve"> </w:t>
      </w:r>
      <w:r w:rsidR="00F270CB" w:rsidRPr="00F270CB">
        <w:t>127</w:t>
      </w:r>
      <w:r w:rsidR="00B02418" w:rsidRPr="00F270CB">
        <w:t xml:space="preserve"> (SE=</w:t>
      </w:r>
      <w:r w:rsidR="00F270CB" w:rsidRPr="00F270CB">
        <w:t>2</w:t>
      </w:r>
      <w:r w:rsidR="00E549B8" w:rsidRPr="00F270CB">
        <w:t xml:space="preserve">) fish in </w:t>
      </w:r>
      <w:r w:rsidR="00B02418" w:rsidRPr="00F270CB">
        <w:t>200</w:t>
      </w:r>
      <w:r w:rsidR="00F270CB" w:rsidRPr="00F270CB">
        <w:t>9</w:t>
      </w:r>
      <w:r w:rsidR="00E549B8" w:rsidRPr="00F270CB">
        <w:t xml:space="preserve"> to </w:t>
      </w:r>
      <w:r w:rsidR="00F270CB" w:rsidRPr="00F270CB">
        <w:t>343</w:t>
      </w:r>
      <w:r w:rsidR="00E549B8" w:rsidRPr="00F270CB">
        <w:t xml:space="preserve"> (SE=</w:t>
      </w:r>
      <w:r w:rsidR="00F270CB" w:rsidRPr="00F270CB">
        <w:t>3</w:t>
      </w:r>
      <w:r w:rsidR="00E549B8" w:rsidRPr="00F270CB">
        <w:t>) fish in 200</w:t>
      </w:r>
      <w:r w:rsidR="00F270CB" w:rsidRPr="00F270CB">
        <w:t xml:space="preserve">7 </w:t>
      </w:r>
      <w:r w:rsidR="00E549B8" w:rsidRPr="00F270CB">
        <w:t>(Table 3).</w:t>
      </w:r>
    </w:p>
    <w:p w:rsidR="00061F75" w:rsidRPr="00150F68" w:rsidRDefault="00FB6570" w:rsidP="00061F75">
      <w:r w:rsidRPr="00285B69">
        <w:t xml:space="preserve">The Kasilof River </w:t>
      </w:r>
      <w:r w:rsidR="00E71FB7" w:rsidRPr="00285B69">
        <w:t>set gillnet</w:t>
      </w:r>
      <w:r w:rsidRPr="00285B69">
        <w:t xml:space="preserve"> fishery has the shortest season of the </w:t>
      </w:r>
      <w:r w:rsidR="00954761" w:rsidRPr="00285B69">
        <w:t>UCIPU</w:t>
      </w:r>
      <w:r w:rsidRPr="00285B69">
        <w:t xml:space="preserve"> fisheries</w:t>
      </w:r>
      <w:r w:rsidRPr="00150F68">
        <w:t xml:space="preserve">.  </w:t>
      </w:r>
      <w:r w:rsidR="00150F68" w:rsidRPr="00150F68">
        <w:t>In 2007, over 50% of the sockeye harvest was taken by June 19.</w:t>
      </w:r>
      <w:r w:rsidR="00150F68" w:rsidRPr="00150F68">
        <w:rPr>
          <w:vertAlign w:val="superscript"/>
        </w:rPr>
        <w:t xml:space="preserve"> </w:t>
      </w:r>
      <w:r w:rsidR="00150F68" w:rsidRPr="00150F68">
        <w:t xml:space="preserve"> In 2008 and 2009, this harvest level was achieved</w:t>
      </w:r>
      <w:r w:rsidRPr="00150F68">
        <w:t xml:space="preserve"> by June 20</w:t>
      </w:r>
      <w:r w:rsidR="00C002D0" w:rsidRPr="00150F68">
        <w:t xml:space="preserve"> which </w:t>
      </w:r>
      <w:r w:rsidR="00001B3F" w:rsidRPr="00150F68">
        <w:t>is</w:t>
      </w:r>
      <w:r w:rsidRPr="00150F68">
        <w:t xml:space="preserve"> the median date </w:t>
      </w:r>
      <w:r w:rsidR="00C002D0" w:rsidRPr="00150F68">
        <w:t>for this</w:t>
      </w:r>
      <w:r w:rsidRPr="00150F68">
        <w:t xml:space="preserve"> fishery (</w:t>
      </w:r>
      <w:r w:rsidR="002F0A9C" w:rsidRPr="00150F68">
        <w:t>Figure 3</w:t>
      </w:r>
      <w:r w:rsidR="003928C6" w:rsidRPr="00150F68">
        <w:t xml:space="preserve">; </w:t>
      </w:r>
      <w:r w:rsidRPr="00150F68">
        <w:t>Appendix B</w:t>
      </w:r>
      <w:r w:rsidR="0006217F" w:rsidRPr="00150F68">
        <w:t>1</w:t>
      </w:r>
      <w:r w:rsidRPr="00150F68">
        <w:t>).</w:t>
      </w:r>
    </w:p>
    <w:p w:rsidR="008C1FDB" w:rsidRPr="00F34171" w:rsidRDefault="005C1F66" w:rsidP="0071236A">
      <w:pPr>
        <w:pStyle w:val="Heading3"/>
        <w:rPr>
          <w:szCs w:val="24"/>
        </w:rPr>
      </w:pPr>
      <w:bookmarkStart w:id="69" w:name="_Toc184702894"/>
      <w:r w:rsidRPr="00F34171">
        <w:t>Kasilof River Dip Net</w:t>
      </w:r>
      <w:bookmarkEnd w:id="69"/>
    </w:p>
    <w:p w:rsidR="005C1F66" w:rsidRPr="00F34171" w:rsidRDefault="005C1F66" w:rsidP="005C1F66">
      <w:r w:rsidRPr="00F34171">
        <w:t>Between 200</w:t>
      </w:r>
      <w:r w:rsidR="00F34171" w:rsidRPr="00F34171">
        <w:t>7</w:t>
      </w:r>
      <w:r w:rsidRPr="00F34171">
        <w:t xml:space="preserve"> and 200</w:t>
      </w:r>
      <w:r w:rsidR="00F34171" w:rsidRPr="00F34171">
        <w:t>9</w:t>
      </w:r>
      <w:r w:rsidRPr="00F34171">
        <w:t xml:space="preserve">, participation in the Kasilof River dip net fishery averaged </w:t>
      </w:r>
      <w:r w:rsidR="00F34171" w:rsidRPr="00F34171">
        <w:t>5</w:t>
      </w:r>
      <w:r w:rsidRPr="00F34171">
        <w:t>,</w:t>
      </w:r>
      <w:r w:rsidR="00595AEB">
        <w:t>943</w:t>
      </w:r>
      <w:r w:rsidRPr="00F34171">
        <w:t xml:space="preserve"> household days with a range</w:t>
      </w:r>
      <w:r w:rsidR="008C1FDB" w:rsidRPr="00F34171">
        <w:t xml:space="preserve"> of 4,</w:t>
      </w:r>
      <w:r w:rsidR="00F34171" w:rsidRPr="00F34171">
        <w:t>6</w:t>
      </w:r>
      <w:r w:rsidR="00595AEB">
        <w:t>27</w:t>
      </w:r>
      <w:r w:rsidR="00F34171" w:rsidRPr="00F34171">
        <w:t xml:space="preserve"> (SE=</w:t>
      </w:r>
      <w:r w:rsidR="008C1FDB" w:rsidRPr="00F34171">
        <w:t>9)</w:t>
      </w:r>
      <w:r w:rsidRPr="00F34171">
        <w:t xml:space="preserve"> days in 2</w:t>
      </w:r>
      <w:r w:rsidR="008C1FDB" w:rsidRPr="00F34171">
        <w:t>00</w:t>
      </w:r>
      <w:r w:rsidR="00F34171" w:rsidRPr="00F34171">
        <w:t>7</w:t>
      </w:r>
      <w:r w:rsidR="008C1FDB" w:rsidRPr="00F34171">
        <w:t xml:space="preserve"> to </w:t>
      </w:r>
      <w:r w:rsidR="00F34171" w:rsidRPr="00F34171">
        <w:t>7,</w:t>
      </w:r>
      <w:r w:rsidR="00595AEB">
        <w:t>650</w:t>
      </w:r>
      <w:r w:rsidR="008C1FDB" w:rsidRPr="00F34171">
        <w:t xml:space="preserve"> (SE=</w:t>
      </w:r>
      <w:r w:rsidR="00F34171" w:rsidRPr="00F34171">
        <w:t>2</w:t>
      </w:r>
      <w:r w:rsidR="00595AEB">
        <w:t>1</w:t>
      </w:r>
      <w:r w:rsidR="008C1FDB" w:rsidRPr="00F34171">
        <w:t>) days in 200</w:t>
      </w:r>
      <w:r w:rsidR="00F34171" w:rsidRPr="00F34171">
        <w:t>9</w:t>
      </w:r>
      <w:r w:rsidR="008C1FDB" w:rsidRPr="00F34171">
        <w:t xml:space="preserve"> (Table 3). Sockeye</w:t>
      </w:r>
      <w:r w:rsidRPr="00F34171">
        <w:t xml:space="preserve"> harvest during </w:t>
      </w:r>
      <w:r w:rsidR="00CC758C" w:rsidRPr="00F34171">
        <w:t>this</w:t>
      </w:r>
      <w:r w:rsidRPr="00F34171">
        <w:t xml:space="preserve"> period averaged </w:t>
      </w:r>
      <w:r w:rsidR="00F34171" w:rsidRPr="00F34171">
        <w:t>56,793</w:t>
      </w:r>
      <w:r w:rsidRPr="00F34171">
        <w:t xml:space="preserve"> fish with the greatest harvest occurring in 200</w:t>
      </w:r>
      <w:r w:rsidR="00F34171" w:rsidRPr="00F34171">
        <w:t>9</w:t>
      </w:r>
      <w:r w:rsidRPr="00F34171">
        <w:t xml:space="preserve"> (</w:t>
      </w:r>
      <w:r w:rsidR="00F34171" w:rsidRPr="00F34171">
        <w:t>73,035</w:t>
      </w:r>
      <w:r w:rsidRPr="00F34171">
        <w:t xml:space="preserve"> sockeye salmon, SE=</w:t>
      </w:r>
      <w:r w:rsidR="00F34171" w:rsidRPr="00F34171">
        <w:t>246</w:t>
      </w:r>
      <w:r w:rsidRPr="00F34171">
        <w:t xml:space="preserve">). Harvests of other species were </w:t>
      </w:r>
      <w:r w:rsidR="00F34171" w:rsidRPr="00F34171">
        <w:t>all under 1</w:t>
      </w:r>
      <w:r w:rsidR="00F82B62">
        <w:t>,</w:t>
      </w:r>
      <w:r w:rsidR="00F34171" w:rsidRPr="00F34171">
        <w:t>000 fish, except for the harvest of coho salmon in 2009 which was 1,441 (SE = 30)</w:t>
      </w:r>
      <w:r w:rsidRPr="00F34171">
        <w:t>.</w:t>
      </w:r>
    </w:p>
    <w:p w:rsidR="00DA1BC3" w:rsidRPr="00973833" w:rsidRDefault="008A4FB4" w:rsidP="00DA1BC3">
      <w:r w:rsidRPr="00973833">
        <w:t xml:space="preserve">The harvest timing of the Kasilof River dip net fishery was relatively consistent between years.  </w:t>
      </w:r>
      <w:r w:rsidR="002F0A9C" w:rsidRPr="00973833">
        <w:t>O</w:t>
      </w:r>
      <w:r w:rsidRPr="00973833">
        <w:t>ver half</w:t>
      </w:r>
      <w:r w:rsidR="002F0A9C" w:rsidRPr="00973833">
        <w:t xml:space="preserve"> the s</w:t>
      </w:r>
      <w:r w:rsidRPr="00973833">
        <w:t>ockeye harvested</w:t>
      </w:r>
      <w:r w:rsidR="002F0A9C" w:rsidRPr="00973833">
        <w:t xml:space="preserve"> were taken by July </w:t>
      </w:r>
      <w:r w:rsidR="00973833" w:rsidRPr="00973833">
        <w:t>20</w:t>
      </w:r>
      <w:r w:rsidR="002F0A9C" w:rsidRPr="00973833">
        <w:rPr>
          <w:vertAlign w:val="superscript"/>
        </w:rPr>
        <w:t>th</w:t>
      </w:r>
      <w:r w:rsidR="002F0A9C" w:rsidRPr="00973833">
        <w:t xml:space="preserve"> in 200</w:t>
      </w:r>
      <w:r w:rsidR="00973833" w:rsidRPr="00973833">
        <w:t>7, July 18</w:t>
      </w:r>
      <w:r w:rsidR="00973833" w:rsidRPr="00973833">
        <w:rPr>
          <w:vertAlign w:val="superscript"/>
        </w:rPr>
        <w:t>th</w:t>
      </w:r>
      <w:r w:rsidR="00973833" w:rsidRPr="00973833">
        <w:t xml:space="preserve"> in 2008, and </w:t>
      </w:r>
      <w:r w:rsidR="002F0A9C" w:rsidRPr="00973833">
        <w:t>July 1</w:t>
      </w:r>
      <w:r w:rsidR="00973833" w:rsidRPr="00973833">
        <w:t>7</w:t>
      </w:r>
      <w:r w:rsidR="002F0A9C" w:rsidRPr="00973833">
        <w:rPr>
          <w:vertAlign w:val="superscript"/>
        </w:rPr>
        <w:t>th</w:t>
      </w:r>
      <w:r w:rsidR="002F0A9C" w:rsidRPr="00973833">
        <w:t xml:space="preserve"> in 200</w:t>
      </w:r>
      <w:r w:rsidR="00973833" w:rsidRPr="00973833">
        <w:t>9</w:t>
      </w:r>
      <w:r w:rsidR="002F0A9C" w:rsidRPr="00973833">
        <w:t xml:space="preserve"> (Figure </w:t>
      </w:r>
      <w:r w:rsidR="00EC6599" w:rsidRPr="00973833">
        <w:t>4</w:t>
      </w:r>
      <w:r w:rsidR="002F0A9C" w:rsidRPr="00973833">
        <w:t>; Appendix B2).</w:t>
      </w:r>
      <w:r w:rsidR="001225E7">
        <w:t xml:space="preserve"> The exploitation rate </w:t>
      </w:r>
      <w:r w:rsidR="001225E7" w:rsidRPr="00C80F00">
        <w:t xml:space="preserve">for </w:t>
      </w:r>
      <w:r w:rsidR="001225E7">
        <w:t xml:space="preserve">both of </w:t>
      </w:r>
      <w:r w:rsidR="001225E7" w:rsidRPr="00C80F00">
        <w:t xml:space="preserve">the Kasilof </w:t>
      </w:r>
      <w:r w:rsidR="001225E7">
        <w:t>River personal use fisheries (set gillnet and dip net combined) averaged 12% of the total Kasilof harvest and increased from 9% in 2007 to 18% in 2010</w:t>
      </w:r>
      <w:r w:rsidR="001225E7" w:rsidRPr="00973833">
        <w:t xml:space="preserve"> (Table 5).  </w:t>
      </w:r>
    </w:p>
    <w:p w:rsidR="00EA1AD9" w:rsidRPr="00973833" w:rsidRDefault="00DE5B39" w:rsidP="0071236A">
      <w:pPr>
        <w:pStyle w:val="Heading3"/>
      </w:pPr>
      <w:bookmarkStart w:id="70" w:name="_Toc184702895"/>
      <w:r>
        <w:t xml:space="preserve">Kenai River </w:t>
      </w:r>
      <w:r w:rsidR="00EA1AD9" w:rsidRPr="00973833">
        <w:t>Dip Net</w:t>
      </w:r>
      <w:bookmarkEnd w:id="70"/>
    </w:p>
    <w:p w:rsidR="00EA1AD9" w:rsidRPr="001225E7" w:rsidRDefault="008A4FB4" w:rsidP="008C1FDB">
      <w:r w:rsidRPr="00973833">
        <w:t>P</w:t>
      </w:r>
      <w:r w:rsidR="00EA1AD9" w:rsidRPr="00973833">
        <w:t xml:space="preserve">articipation in the Kenai River dip net fishery averaged </w:t>
      </w:r>
      <w:r w:rsidR="00973833" w:rsidRPr="00973833">
        <w:t>22,</w:t>
      </w:r>
      <w:r w:rsidR="00595AEB">
        <w:t>950</w:t>
      </w:r>
      <w:r w:rsidR="00EA1AD9" w:rsidRPr="00973833">
        <w:t xml:space="preserve"> household days </w:t>
      </w:r>
      <w:r w:rsidRPr="00973833">
        <w:t>and ranged from</w:t>
      </w:r>
      <w:r w:rsidR="00EA1AD9" w:rsidRPr="00973833">
        <w:t xml:space="preserve"> </w:t>
      </w:r>
      <w:r w:rsidR="00973833" w:rsidRPr="00973833">
        <w:t>20,</w:t>
      </w:r>
      <w:r w:rsidR="00595AEB">
        <w:t>772</w:t>
      </w:r>
      <w:r w:rsidR="00EA1AD9" w:rsidRPr="00973833">
        <w:t xml:space="preserve"> (SE=</w:t>
      </w:r>
      <w:r w:rsidR="00973833" w:rsidRPr="00973833">
        <w:t>27</w:t>
      </w:r>
      <w:r w:rsidR="00EA1AD9" w:rsidRPr="00973833">
        <w:t>) household days in 20</w:t>
      </w:r>
      <w:r w:rsidR="008C1FDB" w:rsidRPr="00973833">
        <w:t>0</w:t>
      </w:r>
      <w:r w:rsidR="00973833" w:rsidRPr="00973833">
        <w:t>8</w:t>
      </w:r>
      <w:r w:rsidR="008C1FDB" w:rsidRPr="00973833">
        <w:t xml:space="preserve"> to </w:t>
      </w:r>
      <w:r w:rsidR="00973833" w:rsidRPr="00973833">
        <w:t>26,</w:t>
      </w:r>
      <w:r w:rsidR="00595AEB">
        <w:t>171</w:t>
      </w:r>
      <w:r w:rsidR="008C1FDB" w:rsidRPr="00973833">
        <w:t xml:space="preserve"> (SE=</w:t>
      </w:r>
      <w:r w:rsidR="00973833" w:rsidRPr="00973833">
        <w:t>35</w:t>
      </w:r>
      <w:r w:rsidR="008C1FDB" w:rsidRPr="00973833">
        <w:t>)</w:t>
      </w:r>
      <w:r w:rsidR="00EA1AD9" w:rsidRPr="00973833">
        <w:t xml:space="preserve"> days in 200</w:t>
      </w:r>
      <w:r w:rsidR="00973833" w:rsidRPr="00973833">
        <w:t>9</w:t>
      </w:r>
      <w:r w:rsidR="00EA1AD9" w:rsidRPr="00973833">
        <w:t xml:space="preserve"> (Table 3).  Sockeye salmo</w:t>
      </w:r>
      <w:r w:rsidRPr="00973833">
        <w:t xml:space="preserve">n </w:t>
      </w:r>
      <w:r w:rsidRPr="00BD4680">
        <w:t>harvest</w:t>
      </w:r>
      <w:r w:rsidR="00EA1AD9" w:rsidRPr="00BD4680">
        <w:t xml:space="preserve"> averaged 2</w:t>
      </w:r>
      <w:r w:rsidR="00973833" w:rsidRPr="00BD4680">
        <w:t>8</w:t>
      </w:r>
      <w:r w:rsidR="00EA1AD9" w:rsidRPr="00BD4680">
        <w:t>8,</w:t>
      </w:r>
      <w:r w:rsidR="00973833" w:rsidRPr="00BD4680">
        <w:t>457</w:t>
      </w:r>
      <w:r w:rsidR="00EA1AD9" w:rsidRPr="00BD4680">
        <w:t xml:space="preserve"> fish with a range of </w:t>
      </w:r>
      <w:r w:rsidR="00973833" w:rsidRPr="00BD4680">
        <w:t>234,109</w:t>
      </w:r>
      <w:r w:rsidR="00EA1AD9" w:rsidRPr="00BD4680">
        <w:t xml:space="preserve"> (SE=</w:t>
      </w:r>
      <w:r w:rsidR="00973833" w:rsidRPr="00BD4680">
        <w:t>338</w:t>
      </w:r>
      <w:r w:rsidR="00EA1AD9" w:rsidRPr="00BD4680">
        <w:t>) fish in 200</w:t>
      </w:r>
      <w:r w:rsidR="00973833" w:rsidRPr="00BD4680">
        <w:t>8</w:t>
      </w:r>
      <w:r w:rsidR="00EA1AD9" w:rsidRPr="00BD4680">
        <w:t xml:space="preserve"> to </w:t>
      </w:r>
      <w:r w:rsidR="00973833" w:rsidRPr="00BD4680">
        <w:t>339,993</w:t>
      </w:r>
      <w:r w:rsidR="00EA1AD9" w:rsidRPr="00BD4680">
        <w:t xml:space="preserve"> (SE=</w:t>
      </w:r>
      <w:r w:rsidR="00973833" w:rsidRPr="00BD4680">
        <w:t>524</w:t>
      </w:r>
      <w:r w:rsidR="00EA1AD9" w:rsidRPr="00BD4680">
        <w:t>) fish in 200</w:t>
      </w:r>
      <w:r w:rsidR="00973833" w:rsidRPr="00BD4680">
        <w:t>9</w:t>
      </w:r>
      <w:r w:rsidR="00EA1AD9" w:rsidRPr="00BD4680">
        <w:t xml:space="preserve"> (Table 3).  Harvests of other species were comparatively small</w:t>
      </w:r>
      <w:r w:rsidR="00BD4680" w:rsidRPr="00BD4680">
        <w:t xml:space="preserve">.  For example, </w:t>
      </w:r>
      <w:r w:rsidR="00BD4680" w:rsidRPr="001225E7">
        <w:t>pink salmon had the second highest harvest rate, but the mean was only 6,017 fish</w:t>
      </w:r>
      <w:r w:rsidR="00EA1AD9" w:rsidRPr="001225E7">
        <w:t>.</w:t>
      </w:r>
    </w:p>
    <w:p w:rsidR="00D65EC3" w:rsidRPr="00D65EC3" w:rsidRDefault="001225E7" w:rsidP="00EA1AD9">
      <w:r w:rsidRPr="00D65EC3">
        <w:t xml:space="preserve">The harvest timing of the Kenai River dip net fishery was relatively consistent between 2008 and 2009, although the majority of sockeye </w:t>
      </w:r>
      <w:r>
        <w:t xml:space="preserve">salmon </w:t>
      </w:r>
      <w:r w:rsidRPr="00D65EC3">
        <w:t>were harvested later in the season in 2007 (Figure F5; Appendix B3).  In 2008 and 2009, over half of the sockeye harvest had occurred by July 20</w:t>
      </w:r>
      <w:r w:rsidRPr="00D65EC3">
        <w:rPr>
          <w:vertAlign w:val="superscript"/>
        </w:rPr>
        <w:t>th</w:t>
      </w:r>
      <w:r w:rsidRPr="00D65EC3">
        <w:t xml:space="preserve"> which is the median date of the fishery.  In 2007, this same harvest level was achieved on July 22</w:t>
      </w:r>
      <w:r w:rsidRPr="00D65EC3">
        <w:rPr>
          <w:vertAlign w:val="superscript"/>
        </w:rPr>
        <w:t>nd</w:t>
      </w:r>
      <w:r>
        <w:t xml:space="preserve">.  </w:t>
      </w:r>
      <w:r w:rsidR="00EC6599" w:rsidRPr="001225E7">
        <w:rPr>
          <w:spacing w:val="-4"/>
        </w:rPr>
        <w:t>Sockeye</w:t>
      </w:r>
      <w:r w:rsidR="00EA1AD9" w:rsidRPr="001225E7">
        <w:rPr>
          <w:spacing w:val="-4"/>
        </w:rPr>
        <w:t xml:space="preserve"> harvest in the Kenai River dip net</w:t>
      </w:r>
      <w:r w:rsidR="00EA1AD9" w:rsidRPr="00BD4680">
        <w:rPr>
          <w:spacing w:val="-4"/>
        </w:rPr>
        <w:t xml:space="preserve"> fishery resulted in exploitation rates ranging from </w:t>
      </w:r>
      <w:r>
        <w:rPr>
          <w:spacing w:val="-4"/>
        </w:rPr>
        <w:t>10.</w:t>
      </w:r>
      <w:r w:rsidR="00EA1AD9" w:rsidRPr="00BD4680">
        <w:rPr>
          <w:spacing w:val="-4"/>
        </w:rPr>
        <w:t>% (200</w:t>
      </w:r>
      <w:r w:rsidR="00BD4680" w:rsidRPr="00BD4680">
        <w:rPr>
          <w:spacing w:val="-4"/>
        </w:rPr>
        <w:t>7</w:t>
      </w:r>
      <w:r w:rsidR="00EA1AD9" w:rsidRPr="00BD4680">
        <w:rPr>
          <w:spacing w:val="-4"/>
        </w:rPr>
        <w:t xml:space="preserve">) to </w:t>
      </w:r>
      <w:r>
        <w:rPr>
          <w:spacing w:val="-4"/>
        </w:rPr>
        <w:t>18</w:t>
      </w:r>
      <w:r w:rsidR="00EA1AD9" w:rsidRPr="00BD4680">
        <w:rPr>
          <w:spacing w:val="-4"/>
        </w:rPr>
        <w:t>% (200</w:t>
      </w:r>
      <w:r w:rsidR="00BD4680" w:rsidRPr="00BD4680">
        <w:rPr>
          <w:spacing w:val="-4"/>
        </w:rPr>
        <w:t>9</w:t>
      </w:r>
      <w:r w:rsidR="00EA1AD9" w:rsidRPr="00BD4680">
        <w:rPr>
          <w:spacing w:val="-4"/>
        </w:rPr>
        <w:t xml:space="preserve">) of the </w:t>
      </w:r>
      <w:r>
        <w:rPr>
          <w:spacing w:val="-4"/>
        </w:rPr>
        <w:t xml:space="preserve"> total Kenai harvest</w:t>
      </w:r>
      <w:r w:rsidR="00EA1AD9" w:rsidRPr="00BD4680">
        <w:rPr>
          <w:spacing w:val="-4"/>
        </w:rPr>
        <w:t xml:space="preserve"> (Table 5). </w:t>
      </w:r>
      <w:r w:rsidR="00EA1AD9" w:rsidRPr="00BD4680">
        <w:t xml:space="preserve">The mean exploitation rate was </w:t>
      </w:r>
      <w:r>
        <w:t>14</w:t>
      </w:r>
      <w:r w:rsidR="008C1FDB" w:rsidRPr="00BD4680">
        <w:t xml:space="preserve">%, </w:t>
      </w:r>
      <w:r>
        <w:t>slightly higher than the mean exploitation rate from the Ken</w:t>
      </w:r>
      <w:r w:rsidR="00B64316">
        <w:t>ai sport fishery (12%).  The commercial sockeye fishery had the largest exploitation rate for the total Kenai harvest and averaged 74% during the study period.</w:t>
      </w:r>
    </w:p>
    <w:p w:rsidR="00DE5B39" w:rsidRPr="00973833" w:rsidRDefault="00DE5B39" w:rsidP="00DE5B39">
      <w:pPr>
        <w:pStyle w:val="Heading3"/>
      </w:pPr>
      <w:bookmarkStart w:id="71" w:name="_Toc184702896"/>
      <w:r>
        <w:t>Fish Creek</w:t>
      </w:r>
      <w:r w:rsidRPr="00973833">
        <w:t xml:space="preserve"> Dip Net</w:t>
      </w:r>
    </w:p>
    <w:p w:rsidR="00DE5B39" w:rsidRPr="00D65EC3" w:rsidRDefault="00DE5B39" w:rsidP="00DE5B39">
      <w:r>
        <w:t>In 2009, Fish Creek was opened for the first time since 2001 to personal use harvest.  It was open from August 1</w:t>
      </w:r>
      <w:r w:rsidRPr="00DE5B39">
        <w:rPr>
          <w:vertAlign w:val="superscript"/>
        </w:rPr>
        <w:t>st</w:t>
      </w:r>
      <w:r>
        <w:t xml:space="preserve"> through August 7</w:t>
      </w:r>
      <w:r w:rsidRPr="00DE5B39">
        <w:rPr>
          <w:vertAlign w:val="superscript"/>
        </w:rPr>
        <w:t>th</w:t>
      </w:r>
      <w:r>
        <w:t xml:space="preserve">.  </w:t>
      </w:r>
      <w:r w:rsidRPr="00973833">
        <w:t xml:space="preserve">Participation in the </w:t>
      </w:r>
      <w:r>
        <w:t>Fish Creek</w:t>
      </w:r>
      <w:r w:rsidRPr="00973833">
        <w:t xml:space="preserve"> dip net fishery </w:t>
      </w:r>
      <w:r>
        <w:t>was</w:t>
      </w:r>
      <w:r w:rsidRPr="00973833">
        <w:t xml:space="preserve"> </w:t>
      </w:r>
      <w:r>
        <w:t>1,4</w:t>
      </w:r>
      <w:r w:rsidR="00595AEB">
        <w:t>52</w:t>
      </w:r>
      <w:r w:rsidRPr="00973833">
        <w:t xml:space="preserve"> household days </w:t>
      </w:r>
      <w:r>
        <w:t>(Table 3).  9,898 (SE=73) s</w:t>
      </w:r>
      <w:r w:rsidRPr="00973833">
        <w:t xml:space="preserve">ockeye salmon </w:t>
      </w:r>
      <w:r>
        <w:t xml:space="preserve">were </w:t>
      </w:r>
      <w:r w:rsidRPr="00BD4680">
        <w:t>harvest</w:t>
      </w:r>
      <w:r>
        <w:t>ed</w:t>
      </w:r>
      <w:r w:rsidRPr="00BD4680">
        <w:t xml:space="preserve"> (Table 3)</w:t>
      </w:r>
      <w:r>
        <w:t>, with over half of these</w:t>
      </w:r>
      <w:r w:rsidR="008672D3">
        <w:t xml:space="preserve"> taken</w:t>
      </w:r>
      <w:r>
        <w:t xml:space="preserve"> by August 5</w:t>
      </w:r>
      <w:r w:rsidRPr="00DE5B39">
        <w:rPr>
          <w:vertAlign w:val="superscript"/>
        </w:rPr>
        <w:t>th</w:t>
      </w:r>
      <w:r>
        <w:t xml:space="preserve"> (Figure 6; Appendix B4)</w:t>
      </w:r>
      <w:r w:rsidRPr="00BD4680">
        <w:t xml:space="preserve">.  Harvests of other </w:t>
      </w:r>
      <w:r>
        <w:t xml:space="preserve">salmon </w:t>
      </w:r>
      <w:r w:rsidRPr="00BD4680">
        <w:t xml:space="preserve">species </w:t>
      </w:r>
      <w:r w:rsidRPr="00BD4680">
        <w:lastRenderedPageBreak/>
        <w:t xml:space="preserve">were </w:t>
      </w:r>
      <w:r>
        <w:t xml:space="preserve">minimal with </w:t>
      </w:r>
      <w:r w:rsidR="008672D3">
        <w:t>less than</w:t>
      </w:r>
      <w:r>
        <w:t xml:space="preserve"> </w:t>
      </w:r>
      <w:r w:rsidR="008672D3">
        <w:t>70</w:t>
      </w:r>
      <w:r>
        <w:t xml:space="preserve"> of each species taken during the fishery</w:t>
      </w:r>
      <w:r w:rsidR="008672D3">
        <w:t>, although these harvests were technically violations because the Fish Creek emergency order (EO 2-RS-2-25-09) was issued for sockeye only</w:t>
      </w:r>
      <w:r>
        <w:t xml:space="preserve"> (Table 3).</w:t>
      </w:r>
    </w:p>
    <w:p w:rsidR="00DE5B39" w:rsidRPr="00DE5B39" w:rsidRDefault="00DE5B39" w:rsidP="00DE5B39"/>
    <w:p w:rsidR="00E549B8" w:rsidRPr="008B7CA9" w:rsidRDefault="00E549B8" w:rsidP="0071236A">
      <w:pPr>
        <w:pStyle w:val="Heading2"/>
      </w:pPr>
      <w:r w:rsidRPr="008B7CA9">
        <w:t>Characteristics of Permit Holders</w:t>
      </w:r>
      <w:bookmarkEnd w:id="71"/>
    </w:p>
    <w:p w:rsidR="00E549B8" w:rsidRPr="008B7CA9" w:rsidRDefault="00E549B8">
      <w:pPr>
        <w:pStyle w:val="Heading3"/>
      </w:pPr>
      <w:bookmarkStart w:id="72" w:name="_Toc184702897"/>
      <w:r w:rsidRPr="008B7CA9">
        <w:t>Residency of Permit Holders</w:t>
      </w:r>
      <w:bookmarkEnd w:id="72"/>
    </w:p>
    <w:p w:rsidR="00EE16B6" w:rsidRPr="00C030B4" w:rsidRDefault="00240D34">
      <w:r w:rsidRPr="00C559DA">
        <w:t>Approximately</w:t>
      </w:r>
      <w:r w:rsidR="00E549B8" w:rsidRPr="00C559DA">
        <w:t xml:space="preserve"> 97% of all </w:t>
      </w:r>
      <w:r w:rsidRPr="00C559DA">
        <w:t>UCIPU</w:t>
      </w:r>
      <w:r w:rsidR="00E549B8" w:rsidRPr="00C559DA">
        <w:t xml:space="preserve"> permit holders resided in Southcentral Alaska (Region II) </w:t>
      </w:r>
      <w:r w:rsidRPr="00C559DA">
        <w:t>during each year of the study (Table 6</w:t>
      </w:r>
      <w:r w:rsidR="00E549B8" w:rsidRPr="00C559DA">
        <w:t xml:space="preserve">).  </w:t>
      </w:r>
      <w:r w:rsidR="009C7E40" w:rsidRPr="00C559DA">
        <w:t>Less than three percent of the participants live</w:t>
      </w:r>
      <w:r w:rsidR="00EA7419" w:rsidRPr="00C559DA">
        <w:t>d</w:t>
      </w:r>
      <w:r w:rsidR="009C7E40" w:rsidRPr="00C559DA">
        <w:t xml:space="preserve"> in the Interior, and </w:t>
      </w:r>
      <w:r w:rsidR="00C559DA" w:rsidRPr="00C559DA">
        <w:t>only 0.2%</w:t>
      </w:r>
      <w:r w:rsidR="009C7E40" w:rsidRPr="00C559DA">
        <w:t xml:space="preserve"> reside</w:t>
      </w:r>
      <w:r w:rsidR="00EA7419" w:rsidRPr="00C559DA">
        <w:t>d</w:t>
      </w:r>
      <w:r w:rsidR="009C7E40" w:rsidRPr="00C559DA">
        <w:t xml:space="preserve"> in Southeast.  </w:t>
      </w:r>
      <w:r w:rsidR="00E549B8" w:rsidRPr="00C559DA">
        <w:t xml:space="preserve">Of </w:t>
      </w:r>
      <w:r w:rsidR="009C7E40" w:rsidRPr="00C559DA">
        <w:t>the participants from</w:t>
      </w:r>
      <w:r w:rsidR="00E549B8" w:rsidRPr="00C559DA">
        <w:t xml:space="preserve"> S</w:t>
      </w:r>
      <w:r w:rsidR="009C7E40" w:rsidRPr="00C559DA">
        <w:t>outhcentral</w:t>
      </w:r>
      <w:r w:rsidR="00E549B8" w:rsidRPr="00C559DA">
        <w:t xml:space="preserve">, the majority </w:t>
      </w:r>
      <w:r w:rsidR="00EA7419" w:rsidRPr="00264B61">
        <w:t>were</w:t>
      </w:r>
      <w:r w:rsidR="009C7E40" w:rsidRPr="00264B61">
        <w:t xml:space="preserve"> from</w:t>
      </w:r>
      <w:r w:rsidR="00E549B8" w:rsidRPr="00264B61">
        <w:t xml:space="preserve"> Anchorage, followed by the Kenai Peninsula, and the Matanuska-Susitna Valley. The </w:t>
      </w:r>
      <w:r w:rsidR="00E549B8" w:rsidRPr="00C030B4">
        <w:t>percentage of permit holders from Anchorage</w:t>
      </w:r>
      <w:r w:rsidRPr="00C030B4">
        <w:t xml:space="preserve"> </w:t>
      </w:r>
      <w:r w:rsidR="00C559DA" w:rsidRPr="00C030B4">
        <w:t>decreased by about 2</w:t>
      </w:r>
      <w:r w:rsidR="00264B61" w:rsidRPr="00C030B4">
        <w:t>%</w:t>
      </w:r>
      <w:r w:rsidR="00C559DA" w:rsidRPr="00C030B4">
        <w:t xml:space="preserve"> from 2007 to 2009, which differs from the increasing trend in Anchorage participants</w:t>
      </w:r>
      <w:r w:rsidR="00264B61" w:rsidRPr="00C030B4">
        <w:t xml:space="preserve"> that had been observed during the first ten years of the UCIPU fisheries</w:t>
      </w:r>
      <w:r w:rsidR="007531B1" w:rsidRPr="00C030B4">
        <w:t xml:space="preserve"> </w:t>
      </w:r>
      <w:r w:rsidRPr="00C030B4">
        <w:t>(</w:t>
      </w:r>
      <w:r w:rsidR="00410329" w:rsidRPr="00C030B4">
        <w:fldChar w:fldCharType="begin"/>
      </w:r>
      <w:r w:rsidR="0076093F" w:rsidRPr="00C030B4">
        <w:instrText xml:space="preserve"> ADDIN EN.CITE &lt;EndNote&gt;&lt;Cite&gt;&lt;Author&gt;Reimer&lt;/Author&gt;&lt;Year&gt;2004&lt;/Year&gt;&lt;RecNum&gt;2405&lt;/RecNum&gt;&lt;MDL&gt;&lt;REFERENCE_TYPE&gt;31&lt;/REFERENCE_TYPE&gt;&lt;AUTHORS&gt;&lt;AUTHOR&gt;Reimer,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fldChar w:fldCharType="separate"/>
      </w:r>
      <w:r w:rsidR="0076093F" w:rsidRPr="00C030B4">
        <w:t>Reimer and Sigurdsson 2004</w:t>
      </w:r>
      <w:r w:rsidR="00410329" w:rsidRPr="00C030B4">
        <w:fldChar w:fldCharType="end"/>
      </w:r>
      <w:r w:rsidR="00264B61" w:rsidRPr="00C030B4">
        <w:t xml:space="preserve"> and Dunker and Lafferty 2007</w:t>
      </w:r>
      <w:r w:rsidRPr="00C030B4">
        <w:t>).</w:t>
      </w:r>
    </w:p>
    <w:p w:rsidR="00E549B8" w:rsidRPr="00C030B4" w:rsidRDefault="00264B61">
      <w:r w:rsidRPr="00C030B4">
        <w:t xml:space="preserve">Despite the 2% decrease in participation, </w:t>
      </w:r>
      <w:r w:rsidR="005A7C95" w:rsidRPr="00C030B4">
        <w:t>Anchorage residents</w:t>
      </w:r>
      <w:r w:rsidR="00E549B8" w:rsidRPr="00C030B4">
        <w:t xml:space="preserve"> </w:t>
      </w:r>
      <w:r w:rsidR="00DB02F0" w:rsidRPr="00C030B4">
        <w:t>represented the</w:t>
      </w:r>
      <w:r w:rsidR="00E549B8" w:rsidRPr="00C030B4">
        <w:t xml:space="preserve"> majority of the participants in the Kenai River and Kasilof River personal use dip net fisheries</w:t>
      </w:r>
      <w:r w:rsidR="005A7C95" w:rsidRPr="00C030B4">
        <w:t xml:space="preserve"> (</w:t>
      </w:r>
      <w:r w:rsidRPr="00C030B4">
        <w:t xml:space="preserve">Table 7; </w:t>
      </w:r>
      <w:r w:rsidR="005A7C95" w:rsidRPr="00C030B4">
        <w:t xml:space="preserve">Figure </w:t>
      </w:r>
      <w:r w:rsidRPr="00C030B4">
        <w:t>7</w:t>
      </w:r>
      <w:r w:rsidR="005A7C95" w:rsidRPr="00C030B4">
        <w:t>).  They also comprised the majority of permit holders who did not</w:t>
      </w:r>
      <w:r w:rsidR="00CA0B2A" w:rsidRPr="00C030B4">
        <w:t xml:space="preserve"> participate in any of the UC</w:t>
      </w:r>
      <w:r w:rsidR="00082B9A" w:rsidRPr="00C030B4">
        <w:t>I</w:t>
      </w:r>
      <w:r w:rsidR="005A7C95" w:rsidRPr="00C030B4">
        <w:t xml:space="preserve">PU fisheries. </w:t>
      </w:r>
      <w:r w:rsidR="00E549B8" w:rsidRPr="00C030B4">
        <w:t xml:space="preserve"> </w:t>
      </w:r>
      <w:r w:rsidR="001831E3" w:rsidRPr="00C030B4">
        <w:t xml:space="preserve">Of the permit holders from Anchorage that participated in the fisheries, they harvested an average of 20.8 (SE = 0.12) salmon (Figure 8).  </w:t>
      </w:r>
      <w:r w:rsidR="005A7C95" w:rsidRPr="00C030B4">
        <w:t>R</w:t>
      </w:r>
      <w:r w:rsidR="00E549B8" w:rsidRPr="00C030B4">
        <w:t xml:space="preserve">esidents of the Kenai Peninsula were the predominate participants in the Kasilof River personal use </w:t>
      </w:r>
      <w:r w:rsidR="00E71FB7" w:rsidRPr="00C030B4">
        <w:t>set gillnet</w:t>
      </w:r>
      <w:r w:rsidR="00E549B8" w:rsidRPr="00C030B4">
        <w:t xml:space="preserve"> fishery</w:t>
      </w:r>
      <w:r w:rsidR="005A7C95" w:rsidRPr="00C030B4">
        <w:t xml:space="preserve"> in 200</w:t>
      </w:r>
      <w:r w:rsidR="00870B17" w:rsidRPr="00C030B4">
        <w:t>8</w:t>
      </w:r>
      <w:r w:rsidR="005A7C95" w:rsidRPr="00C030B4">
        <w:t>, but participation</w:t>
      </w:r>
      <w:r w:rsidR="00CA0B2A" w:rsidRPr="00C030B4">
        <w:t xml:space="preserve"> in this fishery</w:t>
      </w:r>
      <w:r w:rsidR="005A7C95" w:rsidRPr="00C030B4">
        <w:t xml:space="preserve"> </w:t>
      </w:r>
      <w:r w:rsidR="007531B1" w:rsidRPr="00C030B4">
        <w:t xml:space="preserve">by Kenai </w:t>
      </w:r>
      <w:r w:rsidR="00CA0B2A" w:rsidRPr="00C030B4">
        <w:t>P</w:t>
      </w:r>
      <w:r w:rsidR="007531B1" w:rsidRPr="00C030B4">
        <w:t xml:space="preserve">eninsula residents did not differ </w:t>
      </w:r>
      <w:r w:rsidR="006A047F" w:rsidRPr="00C030B4">
        <w:t>substantially</w:t>
      </w:r>
      <w:r w:rsidR="007531B1" w:rsidRPr="00C030B4">
        <w:t xml:space="preserve"> from Anchorage residents in 200</w:t>
      </w:r>
      <w:r w:rsidR="00870B17" w:rsidRPr="00C030B4">
        <w:t>7</w:t>
      </w:r>
      <w:r w:rsidR="007531B1" w:rsidRPr="00C030B4">
        <w:t xml:space="preserve"> and 200</w:t>
      </w:r>
      <w:r w:rsidR="00870B17" w:rsidRPr="00C030B4">
        <w:t>9</w:t>
      </w:r>
      <w:r w:rsidR="007531B1" w:rsidRPr="00C030B4">
        <w:t xml:space="preserve"> </w:t>
      </w:r>
      <w:r w:rsidR="005A7C95" w:rsidRPr="00C030B4">
        <w:t xml:space="preserve">(Figure </w:t>
      </w:r>
      <w:r w:rsidR="00870B17" w:rsidRPr="00C030B4">
        <w:t>7</w:t>
      </w:r>
      <w:r w:rsidR="00E549B8" w:rsidRPr="00C030B4">
        <w:t xml:space="preserve">). </w:t>
      </w:r>
      <w:r w:rsidR="001831E3" w:rsidRPr="00C030B4">
        <w:t xml:space="preserve">Kenai residents who fished harvested an average of 22.2 (SE  = 0.14) salmon, which was </w:t>
      </w:r>
      <w:r w:rsidR="00C030B4">
        <w:t>about 1% higher than Anchorage r</w:t>
      </w:r>
      <w:r w:rsidR="001831E3" w:rsidRPr="00C030B4">
        <w:t xml:space="preserve">esidents (Figure 8). </w:t>
      </w:r>
      <w:r w:rsidR="00E549B8" w:rsidRPr="00C030B4">
        <w:t xml:space="preserve"> </w:t>
      </w:r>
      <w:r w:rsidR="006A047F" w:rsidRPr="00C030B4">
        <w:t xml:space="preserve">Permit Holders from the Matanuska-Susitna Valley were the dominant participants in the </w:t>
      </w:r>
      <w:r w:rsidR="00870B17" w:rsidRPr="00C030B4">
        <w:t>Fish Creek Dip net fishery</w:t>
      </w:r>
      <w:r w:rsidR="006A047F" w:rsidRPr="00C030B4">
        <w:t xml:space="preserve"> (Figure 7), and only about 1% of the Fish Creek dip net participants were from the Kenai Peninsula. </w:t>
      </w:r>
      <w:r w:rsidR="005A7C95" w:rsidRPr="00C030B4">
        <w:t xml:space="preserve"> </w:t>
      </w:r>
      <w:r w:rsidR="001831E3" w:rsidRPr="00C030B4">
        <w:t>Matanuska-Susitna Valley residents and residents from Regions 1 and 3 had the highest average harvest</w:t>
      </w:r>
      <w:r w:rsidR="00DB02F0" w:rsidRPr="00C030B4">
        <w:t>s</w:t>
      </w:r>
      <w:r w:rsidR="001831E3" w:rsidRPr="00C030B4">
        <w:t xml:space="preserve"> of 23.5 (SE = 0.48) salmon</w:t>
      </w:r>
      <w:r w:rsidR="00DB02F0" w:rsidRPr="00C030B4">
        <w:t xml:space="preserve"> each</w:t>
      </w:r>
      <w:r w:rsidR="001831E3" w:rsidRPr="00C030B4">
        <w:t xml:space="preserve">.  The mean harvests for all residency areas decrease when </w:t>
      </w:r>
      <w:r w:rsidR="00DB02F0" w:rsidRPr="00C030B4">
        <w:t>permits</w:t>
      </w:r>
      <w:r w:rsidR="001831E3" w:rsidRPr="00C030B4">
        <w:t xml:space="preserve"> that did not fish are included.  </w:t>
      </w:r>
      <w:r w:rsidR="00DB02F0" w:rsidRPr="00C030B4">
        <w:t>In these cases</w:t>
      </w:r>
      <w:r w:rsidR="001831E3" w:rsidRPr="00C030B4">
        <w:t xml:space="preserve">, mean harvests were 15.8 (SE = 0.09) for Anchorage, </w:t>
      </w:r>
      <w:r w:rsidR="00DB02F0" w:rsidRPr="00C030B4">
        <w:t>16.2 (SE = 0.13) for Kenai, and 18 (SE = 0.02) for Matanuska Susitna Valley residents.  In general,</w:t>
      </w:r>
      <w:r w:rsidR="006A047F" w:rsidRPr="00C030B4">
        <w:t xml:space="preserve"> </w:t>
      </w:r>
      <w:r w:rsidR="005A7C95" w:rsidRPr="00C030B4">
        <w:t>patterns in the residency of partici</w:t>
      </w:r>
      <w:r w:rsidR="00082B9A" w:rsidRPr="00C030B4">
        <w:t xml:space="preserve">pants in the UCIPU fisheries </w:t>
      </w:r>
      <w:r w:rsidR="006A047F" w:rsidRPr="00C030B4">
        <w:t xml:space="preserve">were relatively consistent throughout this study and </w:t>
      </w:r>
      <w:r w:rsidR="00DB02F0" w:rsidRPr="00C030B4">
        <w:t>did not differ much from patterns observed during previous studies</w:t>
      </w:r>
      <w:r w:rsidR="006A047F" w:rsidRPr="00C030B4">
        <w:t xml:space="preserve"> (Dunker and Lafferty 2007)</w:t>
      </w:r>
      <w:r w:rsidR="005A7C95" w:rsidRPr="00C030B4">
        <w:t>.</w:t>
      </w:r>
    </w:p>
    <w:p w:rsidR="00E549B8" w:rsidRPr="00C030B4" w:rsidRDefault="00E549B8">
      <w:pPr>
        <w:pStyle w:val="Heading3"/>
      </w:pPr>
      <w:bookmarkStart w:id="73" w:name="_Toc184702898"/>
      <w:r w:rsidRPr="00C030B4">
        <w:t>Seasonal Variation</w:t>
      </w:r>
      <w:bookmarkEnd w:id="73"/>
    </w:p>
    <w:p w:rsidR="000C4FF4" w:rsidRPr="00C030B4" w:rsidRDefault="00C276F8">
      <w:r w:rsidRPr="00C030B4">
        <w:t xml:space="preserve">The overall mean harvest per permit from </w:t>
      </w:r>
      <w:r w:rsidR="00C826E2" w:rsidRPr="00C030B4">
        <w:t xml:space="preserve">permit holders </w:t>
      </w:r>
      <w:r w:rsidRPr="00C030B4">
        <w:t xml:space="preserve">who </w:t>
      </w:r>
      <w:r w:rsidR="00C826E2" w:rsidRPr="00C030B4">
        <w:t xml:space="preserve">actually </w:t>
      </w:r>
      <w:r w:rsidRPr="00C030B4">
        <w:t xml:space="preserve">fished was 21.7 (SE = 0.07) and 16.3 (SE = 0.07) for all permits, including those that did not fish.  </w:t>
      </w:r>
      <w:r w:rsidR="00E549B8" w:rsidRPr="00C030B4">
        <w:t xml:space="preserve">Participants in the </w:t>
      </w:r>
      <w:r w:rsidR="00CA0B2A" w:rsidRPr="00C030B4">
        <w:t>UCIPU</w:t>
      </w:r>
      <w:r w:rsidR="00E549B8" w:rsidRPr="00C030B4">
        <w:t xml:space="preserve"> fisheries </w:t>
      </w:r>
      <w:r w:rsidR="00EF265C" w:rsidRPr="00C030B4">
        <w:t>were</w:t>
      </w:r>
      <w:r w:rsidR="00E549B8" w:rsidRPr="00C030B4">
        <w:t xml:space="preserve"> </w:t>
      </w:r>
      <w:r w:rsidRPr="00C030B4">
        <w:t>the most successful in 2009, when, on average, they harvested 38.8% (SE = 0.2%) of their limits (Table 8)</w:t>
      </w:r>
      <w:r w:rsidR="00E549B8" w:rsidRPr="00C030B4">
        <w:t xml:space="preserve">.  </w:t>
      </w:r>
      <w:r w:rsidR="006A6AEA" w:rsidRPr="00C030B4">
        <w:t>Participants were the least successful in 2008 when they only harvested an average of 34.5% (SE =0.2%) of their limits (Table 8).</w:t>
      </w:r>
      <w:r w:rsidR="002F1690" w:rsidRPr="00C030B4">
        <w:t xml:space="preserve"> </w:t>
      </w:r>
      <w:r w:rsidR="00E549B8" w:rsidRPr="00C030B4">
        <w:t xml:space="preserve"> </w:t>
      </w:r>
      <w:r w:rsidR="00C00491" w:rsidRPr="00C030B4">
        <w:t xml:space="preserve">Over </w:t>
      </w:r>
      <w:r w:rsidR="00457B60" w:rsidRPr="00C030B4">
        <w:t xml:space="preserve">25% of permit holders did not harvest any of their allowable bag </w:t>
      </w:r>
      <w:r w:rsidR="00122D54" w:rsidRPr="00C030B4">
        <w:t>limits</w:t>
      </w:r>
      <w:r w:rsidR="00C00491" w:rsidRPr="00C030B4">
        <w:t xml:space="preserve"> </w:t>
      </w:r>
      <w:r w:rsidR="00A84532" w:rsidRPr="00C030B4">
        <w:t>in 2007 and 2008.  In 2009, that percent dropped to approximately 24%. (Figure 9).</w:t>
      </w:r>
      <w:r w:rsidR="002F1690" w:rsidRPr="00C030B4">
        <w:t xml:space="preserve">  During all years, 18% or less</w:t>
      </w:r>
      <w:r w:rsidR="00C826E2" w:rsidRPr="00C030B4">
        <w:t xml:space="preserve"> </w:t>
      </w:r>
      <w:r w:rsidR="00457B60" w:rsidRPr="00C030B4">
        <w:t>of permit holders harvested the majority of their limit</w:t>
      </w:r>
      <w:r w:rsidR="00122D54" w:rsidRPr="00C030B4">
        <w:t>s (81-100%</w:t>
      </w:r>
      <w:r w:rsidR="00E61ABE" w:rsidRPr="00C030B4">
        <w:t xml:space="preserve">; </w:t>
      </w:r>
      <w:r w:rsidR="00122D54" w:rsidRPr="00C030B4">
        <w:t xml:space="preserve">Figure </w:t>
      </w:r>
      <w:r w:rsidR="002F1690" w:rsidRPr="00C030B4">
        <w:t>9</w:t>
      </w:r>
      <w:r w:rsidR="00122D54" w:rsidRPr="00C030B4">
        <w:t>).</w:t>
      </w:r>
      <w:r w:rsidR="00F0345F" w:rsidRPr="00C030B4">
        <w:t xml:space="preserve"> </w:t>
      </w:r>
      <w:r w:rsidR="00C00491" w:rsidRPr="00C030B4">
        <w:t xml:space="preserve"> The Kasilof River gill net fishery </w:t>
      </w:r>
      <w:r w:rsidR="00C826E2" w:rsidRPr="00C030B4">
        <w:t>was</w:t>
      </w:r>
      <w:r w:rsidR="00C00491" w:rsidRPr="00C030B4">
        <w:t xml:space="preserve"> the least utilized of all the UCIPU fisheries (Table 3).  However, o</w:t>
      </w:r>
      <w:r w:rsidR="00F70BD3" w:rsidRPr="00C030B4">
        <w:t xml:space="preserve">n average, </w:t>
      </w:r>
      <w:r w:rsidR="00C00491" w:rsidRPr="00C030B4">
        <w:t xml:space="preserve">those </w:t>
      </w:r>
      <w:r w:rsidR="00F70BD3" w:rsidRPr="00C030B4">
        <w:t xml:space="preserve">participants fishing the Kasilof River </w:t>
      </w:r>
      <w:r w:rsidR="00E71FB7" w:rsidRPr="00C030B4">
        <w:t>set gillnet</w:t>
      </w:r>
      <w:r w:rsidR="00F70BD3" w:rsidRPr="00C030B4">
        <w:t xml:space="preserve"> fishery </w:t>
      </w:r>
      <w:r w:rsidR="00C00491" w:rsidRPr="00C030B4">
        <w:t>were the most successful</w:t>
      </w:r>
      <w:r w:rsidR="00C826E2" w:rsidRPr="00C030B4">
        <w:t xml:space="preserve">, except for 2007 when there was slightly greater success in the Kenai dip net fishery (Figure 10).  In 2008 and 2009, participants </w:t>
      </w:r>
      <w:r w:rsidR="00C826E2" w:rsidRPr="00C030B4">
        <w:lastRenderedPageBreak/>
        <w:t>in the Kasilof River gillnet fishery harvested an average of</w:t>
      </w:r>
      <w:r w:rsidR="002F1690" w:rsidRPr="00C030B4">
        <w:t xml:space="preserve"> 65% (SE = 0.01)of their bag</w:t>
      </w:r>
      <w:r w:rsidR="00F70BD3" w:rsidRPr="00C030B4">
        <w:t xml:space="preserve"> limits</w:t>
      </w:r>
      <w:r w:rsidR="00C826E2" w:rsidRPr="00C030B4">
        <w:t>.  In contrast, during all years,</w:t>
      </w:r>
      <w:r w:rsidR="00F70BD3" w:rsidRPr="00C030B4">
        <w:t xml:space="preserve"> participants fishing the dip net fisheries harvested less than half of what they were allowed (Figure </w:t>
      </w:r>
      <w:r w:rsidR="002F1690" w:rsidRPr="00C030B4">
        <w:t>10</w:t>
      </w:r>
      <w:r w:rsidR="00F70BD3" w:rsidRPr="00C030B4">
        <w:t>).</w:t>
      </w:r>
    </w:p>
    <w:p w:rsidR="00457B60" w:rsidRPr="00C030B4" w:rsidRDefault="00F0345F">
      <w:r w:rsidRPr="00C030B4">
        <w:t xml:space="preserve">Of all of the salmon harvested in </w:t>
      </w:r>
      <w:r w:rsidR="006C6B67" w:rsidRPr="00C030B4">
        <w:t xml:space="preserve">the </w:t>
      </w:r>
      <w:r w:rsidRPr="00C030B4">
        <w:t xml:space="preserve">UCIPU fisheries, over </w:t>
      </w:r>
      <w:r w:rsidR="006C6B67" w:rsidRPr="00C030B4">
        <w:t>75</w:t>
      </w:r>
      <w:r w:rsidRPr="00C030B4">
        <w:t xml:space="preserve">% came from the Kenai River dip net fishery each year whereas </w:t>
      </w:r>
      <w:r w:rsidR="00E61ABE" w:rsidRPr="00C030B4">
        <w:t xml:space="preserve">less than </w:t>
      </w:r>
      <w:r w:rsidR="0030267B" w:rsidRPr="00C030B4">
        <w:t>25</w:t>
      </w:r>
      <w:r w:rsidRPr="00C030B4">
        <w:t>% were</w:t>
      </w:r>
      <w:r w:rsidR="00D118CE" w:rsidRPr="00C030B4">
        <w:t xml:space="preserve"> typically</w:t>
      </w:r>
      <w:r w:rsidRPr="00C030B4">
        <w:t xml:space="preserve"> harvested from the Kasilof River </w:t>
      </w:r>
      <w:r w:rsidR="00E61ABE" w:rsidRPr="00C030B4">
        <w:t>fisheries</w:t>
      </w:r>
      <w:r w:rsidRPr="00C030B4">
        <w:t xml:space="preserve"> (Figure </w:t>
      </w:r>
      <w:r w:rsidR="006C6B67" w:rsidRPr="00C030B4">
        <w:t>11</w:t>
      </w:r>
      <w:r w:rsidRPr="00C030B4">
        <w:t xml:space="preserve">). </w:t>
      </w:r>
      <w:r w:rsidR="0030267B" w:rsidRPr="00C030B4">
        <w:t xml:space="preserve">In </w:t>
      </w:r>
      <w:r w:rsidR="006C6B67" w:rsidRPr="00C030B4">
        <w:t>2009, when Fish Creek opened to dipnetting, only 2% of the total harvested salmon where taken there (Figure 11).</w:t>
      </w:r>
    </w:p>
    <w:p w:rsidR="00E549B8" w:rsidRPr="00C030B4" w:rsidRDefault="00E549B8">
      <w:pPr>
        <w:pStyle w:val="Heading3"/>
      </w:pPr>
      <w:bookmarkStart w:id="74" w:name="_Toc184702899"/>
      <w:r w:rsidRPr="00C030B4">
        <w:t>Household Size</w:t>
      </w:r>
      <w:bookmarkEnd w:id="74"/>
      <w:r w:rsidRPr="00C030B4">
        <w:t xml:space="preserve"> </w:t>
      </w:r>
    </w:p>
    <w:p w:rsidR="00DF66F1" w:rsidRPr="00C030B4" w:rsidRDefault="00E549B8" w:rsidP="003F09E5">
      <w:r w:rsidRPr="00C030B4">
        <w:t>Permits w</w:t>
      </w:r>
      <w:r w:rsidR="001A0898" w:rsidRPr="00C030B4">
        <w:t>ere most commonly issued to two-</w:t>
      </w:r>
      <w:r w:rsidRPr="00C030B4">
        <w:t xml:space="preserve">person households </w:t>
      </w:r>
      <w:r w:rsidR="00E262CC" w:rsidRPr="00C030B4">
        <w:t>during this study</w:t>
      </w:r>
      <w:r w:rsidRPr="00C030B4">
        <w:t xml:space="preserve"> (Table </w:t>
      </w:r>
      <w:r w:rsidR="00665AC4" w:rsidRPr="00C030B4">
        <w:t>8</w:t>
      </w:r>
      <w:r w:rsidRPr="00C030B4">
        <w:t xml:space="preserve">). </w:t>
      </w:r>
      <w:r w:rsidRPr="00C030B4">
        <w:rPr>
          <w:spacing w:val="-2"/>
        </w:rPr>
        <w:t xml:space="preserve">While some very large households did obtain permits, households of five people or less </w:t>
      </w:r>
      <w:r w:rsidR="001A0898" w:rsidRPr="00C030B4">
        <w:t>obtained 9</w:t>
      </w:r>
      <w:r w:rsidR="00665AC4" w:rsidRPr="00C030B4">
        <w:t>3</w:t>
      </w:r>
      <w:r w:rsidR="001A0898" w:rsidRPr="00C030B4">
        <w:t>.</w:t>
      </w:r>
      <w:r w:rsidR="00665AC4" w:rsidRPr="00C030B4">
        <w:t>1</w:t>
      </w:r>
      <w:r w:rsidR="00AB782D" w:rsidRPr="00C030B4">
        <w:t xml:space="preserve">% of the total permits issued </w:t>
      </w:r>
      <w:r w:rsidR="001A0898" w:rsidRPr="00C030B4">
        <w:t>during this period</w:t>
      </w:r>
      <w:r w:rsidR="00AB782D" w:rsidRPr="00C030B4">
        <w:t xml:space="preserve"> (Table </w:t>
      </w:r>
      <w:r w:rsidR="00E262CC" w:rsidRPr="00C030B4">
        <w:t>8</w:t>
      </w:r>
      <w:r w:rsidR="00AB782D" w:rsidRPr="00C030B4">
        <w:t xml:space="preserve">).  </w:t>
      </w:r>
      <w:r w:rsidR="0038086C" w:rsidRPr="00C030B4">
        <w:t>For all permits issued, the</w:t>
      </w:r>
      <w:r w:rsidR="00AB782D" w:rsidRPr="00C030B4">
        <w:t xml:space="preserve"> average percent</w:t>
      </w:r>
      <w:r w:rsidR="0097438A" w:rsidRPr="00C030B4">
        <w:t>age</w:t>
      </w:r>
      <w:r w:rsidR="00AB782D" w:rsidRPr="00C030B4">
        <w:t xml:space="preserve"> of the bag limit harvested </w:t>
      </w:r>
      <w:r w:rsidR="00E262CC" w:rsidRPr="00C030B4">
        <w:t>varied only about 7%</w:t>
      </w:r>
      <w:r w:rsidR="001A0898" w:rsidRPr="00C030B4">
        <w:t xml:space="preserve"> </w:t>
      </w:r>
      <w:r w:rsidR="0038086C" w:rsidRPr="00C030B4">
        <w:t>for households of different sizes</w:t>
      </w:r>
      <w:r w:rsidR="00E262CC" w:rsidRPr="00C030B4">
        <w:t xml:space="preserve"> with households of two having the greatest success and households of six having the least success</w:t>
      </w:r>
      <w:r w:rsidR="0038086C" w:rsidRPr="00C030B4">
        <w:t xml:space="preserve"> (Table </w:t>
      </w:r>
      <w:r w:rsidR="005D4CD5" w:rsidRPr="00C030B4">
        <w:t>7</w:t>
      </w:r>
      <w:r w:rsidR="0038086C" w:rsidRPr="00C030B4">
        <w:t xml:space="preserve">).  </w:t>
      </w:r>
      <w:r w:rsidR="00AD0052" w:rsidRPr="00C030B4">
        <w:t>When</w:t>
      </w:r>
      <w:r w:rsidR="004148A5" w:rsidRPr="00C030B4">
        <w:t xml:space="preserve"> data were analyzed separately by fishery using data from permit holders who actually fished and participated in only</w:t>
      </w:r>
      <w:r w:rsidR="002033B6" w:rsidRPr="00C030B4">
        <w:t xml:space="preserve"> one fishery, </w:t>
      </w:r>
      <w:r w:rsidR="00AD0052" w:rsidRPr="00C030B4">
        <w:t>households of one tended to be slightly more success</w:t>
      </w:r>
      <w:r w:rsidR="00886B73" w:rsidRPr="00C030B4">
        <w:t>f</w:t>
      </w:r>
      <w:r w:rsidR="00AD0052" w:rsidRPr="00C030B4">
        <w:t>ul than households of other sizes in filling their limits</w:t>
      </w:r>
      <w:r w:rsidR="004148A5" w:rsidRPr="00C030B4">
        <w:t xml:space="preserve"> (Figure 1</w:t>
      </w:r>
      <w:r w:rsidR="00AD0052" w:rsidRPr="00C030B4">
        <w:t>2</w:t>
      </w:r>
      <w:r w:rsidR="004148A5" w:rsidRPr="00C030B4">
        <w:t>)</w:t>
      </w:r>
      <w:r w:rsidR="0038086C" w:rsidRPr="00C030B4">
        <w:t xml:space="preserve">.  </w:t>
      </w:r>
      <w:r w:rsidR="0097438A" w:rsidRPr="00C030B4">
        <w:t>Overall p</w:t>
      </w:r>
      <w:r w:rsidR="00DD093B" w:rsidRPr="00C030B4">
        <w:t>atterns in the percent</w:t>
      </w:r>
      <w:r w:rsidR="0097438A" w:rsidRPr="00C030B4">
        <w:t>age</w:t>
      </w:r>
      <w:r w:rsidR="00DD093B" w:rsidRPr="00C030B4">
        <w:t xml:space="preserve"> of permits and the percent</w:t>
      </w:r>
      <w:r w:rsidR="0097438A" w:rsidRPr="00C030B4">
        <w:t>age</w:t>
      </w:r>
      <w:r w:rsidR="00DD093B" w:rsidRPr="00C030B4">
        <w:t xml:space="preserve"> of salmon harvested according to household size were remarkably similar between fisheries</w:t>
      </w:r>
      <w:r w:rsidR="0097438A" w:rsidRPr="00C030B4">
        <w:t xml:space="preserve"> (Figure 1</w:t>
      </w:r>
      <w:r w:rsidR="00AD0052" w:rsidRPr="00C030B4">
        <w:t>2</w:t>
      </w:r>
      <w:r w:rsidR="0097438A" w:rsidRPr="00C030B4">
        <w:t>)</w:t>
      </w:r>
      <w:r w:rsidR="00DD093B" w:rsidRPr="00C030B4">
        <w:t>.</w:t>
      </w:r>
    </w:p>
    <w:p w:rsidR="00646FFE" w:rsidRPr="00C030B4" w:rsidRDefault="00646FFE" w:rsidP="00646FFE">
      <w:pPr>
        <w:pStyle w:val="Heading3"/>
      </w:pPr>
      <w:bookmarkStart w:id="75" w:name="_Toc184702900"/>
      <w:bookmarkStart w:id="76" w:name="_Toc430485463"/>
      <w:bookmarkStart w:id="77" w:name="_Toc430485952"/>
      <w:bookmarkStart w:id="78" w:name="_Toc430486352"/>
      <w:r w:rsidRPr="00C030B4">
        <w:t>Number of Days Fished/Fisheries Visited</w:t>
      </w:r>
      <w:bookmarkEnd w:id="75"/>
    </w:p>
    <w:p w:rsidR="00F058FE" w:rsidRPr="00C030B4" w:rsidRDefault="00646FFE" w:rsidP="00646FFE">
      <w:r w:rsidRPr="00C030B4">
        <w:t xml:space="preserve">Many permit holders fished multiple days per season although </w:t>
      </w:r>
      <w:r w:rsidR="00886B73" w:rsidRPr="00C030B4">
        <w:t>45.7</w:t>
      </w:r>
      <w:r w:rsidRPr="00C030B4">
        <w:t xml:space="preserve">% of permit holders fished only one day (Table </w:t>
      </w:r>
      <w:r w:rsidR="00886B73" w:rsidRPr="00C030B4">
        <w:t>8</w:t>
      </w:r>
      <w:r w:rsidRPr="00C030B4">
        <w:t>).  Those permit holders who did fish more th</w:t>
      </w:r>
      <w:r w:rsidR="004231DE" w:rsidRPr="00C030B4">
        <w:t>an one day increased their success from</w:t>
      </w:r>
      <w:r w:rsidRPr="00C030B4">
        <w:t xml:space="preserve"> </w:t>
      </w:r>
      <w:r w:rsidR="00886B73" w:rsidRPr="00C030B4">
        <w:t>38.6</w:t>
      </w:r>
      <w:r w:rsidRPr="00C030B4">
        <w:t>% (SE=0.2%)</w:t>
      </w:r>
      <w:r w:rsidR="004231DE" w:rsidRPr="00C030B4">
        <w:t xml:space="preserve"> of their bag limit</w:t>
      </w:r>
      <w:r w:rsidRPr="00C030B4">
        <w:t xml:space="preserve"> for households that fished one day to </w:t>
      </w:r>
      <w:r w:rsidR="00886B73" w:rsidRPr="00C030B4">
        <w:t>69.3</w:t>
      </w:r>
      <w:r w:rsidRPr="00C030B4">
        <w:t>% (SE=0.</w:t>
      </w:r>
      <w:r w:rsidR="00886B73" w:rsidRPr="00C030B4">
        <w:t>6</w:t>
      </w:r>
      <w:r w:rsidRPr="00C030B4">
        <w:t xml:space="preserve">%) for households that fished </w:t>
      </w:r>
      <w:r w:rsidR="000F454C" w:rsidRPr="00C030B4">
        <w:t>at least five days</w:t>
      </w:r>
      <w:r w:rsidRPr="00C030B4">
        <w:t xml:space="preserve">.  </w:t>
      </w:r>
      <w:r w:rsidR="00F058FE" w:rsidRPr="00C030B4">
        <w:t xml:space="preserve">When data were analyzed separately by fishery for those permit holders </w:t>
      </w:r>
      <w:r w:rsidR="00D118CE" w:rsidRPr="00C030B4">
        <w:t>that participated</w:t>
      </w:r>
      <w:r w:rsidR="00F058FE" w:rsidRPr="00C030B4">
        <w:t xml:space="preserve"> in only one fishery, the average percentage of the bag limit filled increased as the </w:t>
      </w:r>
      <w:r w:rsidR="00D118CE" w:rsidRPr="00C030B4">
        <w:t>effort (days fished)</w:t>
      </w:r>
      <w:r w:rsidR="00093E30" w:rsidRPr="00C030B4">
        <w:t xml:space="preserve"> increased for all UCI</w:t>
      </w:r>
      <w:r w:rsidR="00F058FE" w:rsidRPr="00C030B4">
        <w:t>PU fisheries (Figure 1</w:t>
      </w:r>
      <w:r w:rsidR="00886B73" w:rsidRPr="00C030B4">
        <w:t>3</w:t>
      </w:r>
      <w:r w:rsidR="00F058FE" w:rsidRPr="00C030B4">
        <w:t>).  People fishing the Kasilof gill net fishery for five</w:t>
      </w:r>
      <w:r w:rsidR="00F54D8C" w:rsidRPr="00C030B4">
        <w:t xml:space="preserve"> or more</w:t>
      </w:r>
      <w:r w:rsidR="00F058FE" w:rsidRPr="00C030B4">
        <w:t xml:space="preserve"> days were the most successful in filling their bag limits.  </w:t>
      </w:r>
      <w:r w:rsidR="00886B73" w:rsidRPr="00C030B4">
        <w:t>Dip</w:t>
      </w:r>
      <w:r w:rsidR="00F058FE" w:rsidRPr="00C030B4">
        <w:t>netters</w:t>
      </w:r>
      <w:r w:rsidR="00D118CE" w:rsidRPr="00C030B4">
        <w:t>, in general,</w:t>
      </w:r>
      <w:r w:rsidR="00F058FE" w:rsidRPr="00C030B4">
        <w:t xml:space="preserve"> increased </w:t>
      </w:r>
      <w:r w:rsidR="00D118CE" w:rsidRPr="00C030B4">
        <w:t>their success</w:t>
      </w:r>
      <w:r w:rsidR="00F058FE" w:rsidRPr="00C030B4">
        <w:t xml:space="preserve"> wi</w:t>
      </w:r>
      <w:r w:rsidR="00F54D8C" w:rsidRPr="00C030B4">
        <w:t>th added days of fishing effort</w:t>
      </w:r>
      <w:r w:rsidR="00886B73" w:rsidRPr="00C030B4">
        <w:t xml:space="preserve">.  Dipnetters in the Kenai filled a higher percentage of their limits than those fishing the Kasilof when they fished between one and three days.  However, if participants dipnetted for four days or longer, there was no difference in their average harvests (Figure 13).  </w:t>
      </w:r>
      <w:r w:rsidR="00F058FE" w:rsidRPr="00C030B4">
        <w:t xml:space="preserve"> Overall, the patterns in the percentage of perm</w:t>
      </w:r>
      <w:r w:rsidR="00F54D8C" w:rsidRPr="00C030B4">
        <w:t>its</w:t>
      </w:r>
      <w:r w:rsidR="007D5B4A" w:rsidRPr="00C030B4">
        <w:t xml:space="preserve"> and </w:t>
      </w:r>
      <w:r w:rsidR="00F058FE" w:rsidRPr="00C030B4">
        <w:t>the percentage of sal</w:t>
      </w:r>
      <w:r w:rsidR="007D5B4A" w:rsidRPr="00C030B4">
        <w:t>mon harveste</w:t>
      </w:r>
      <w:r w:rsidR="00F058FE" w:rsidRPr="00C030B4">
        <w:t>d over multiple days were, again, quite similar between all the UCIPU fisheries</w:t>
      </w:r>
      <w:r w:rsidR="00F54D8C" w:rsidRPr="00C030B4">
        <w:t xml:space="preserve"> (Figure 1</w:t>
      </w:r>
      <w:r w:rsidR="007D5B4A" w:rsidRPr="00C030B4">
        <w:t>3</w:t>
      </w:r>
      <w:r w:rsidR="00F54D8C" w:rsidRPr="00C030B4">
        <w:t>)</w:t>
      </w:r>
      <w:r w:rsidR="00F058FE" w:rsidRPr="00C030B4">
        <w:t>.</w:t>
      </w:r>
    </w:p>
    <w:p w:rsidR="00646FFE" w:rsidRPr="00C030B4" w:rsidRDefault="00646FFE" w:rsidP="00646FFE">
      <w:r w:rsidRPr="00C030B4">
        <w:t xml:space="preserve">Few </w:t>
      </w:r>
      <w:r w:rsidR="004231DE" w:rsidRPr="00C030B4">
        <w:t>UCIPU</w:t>
      </w:r>
      <w:r w:rsidRPr="00C030B4">
        <w:t xml:space="preserve"> permit holders participated in more than one fishery </w:t>
      </w:r>
      <w:r w:rsidR="007D5B4A" w:rsidRPr="00C030B4">
        <w:t>during this study</w:t>
      </w:r>
      <w:r w:rsidRPr="00C030B4">
        <w:t xml:space="preserve"> (Table </w:t>
      </w:r>
      <w:r w:rsidR="007D5B4A" w:rsidRPr="00C030B4">
        <w:t>8</w:t>
      </w:r>
      <w:r w:rsidRPr="00C030B4">
        <w:t>).  Of those who pa</w:t>
      </w:r>
      <w:r w:rsidR="00763384" w:rsidRPr="00C030B4">
        <w:t>rticipated in two fisheries,</w:t>
      </w:r>
      <w:r w:rsidRPr="00C030B4">
        <w:t xml:space="preserve"> 90% fished the Kenai River along with another fishery (most often Kasilof River dip net).  Of those who participated in three fisheries, combinations involving the Kenai River</w:t>
      </w:r>
      <w:r w:rsidR="00763384" w:rsidRPr="00C030B4">
        <w:t xml:space="preserve"> accounted for</w:t>
      </w:r>
      <w:r w:rsidRPr="00C030B4">
        <w:t xml:space="preserve"> </w:t>
      </w:r>
      <w:r w:rsidR="00CC135C" w:rsidRPr="00C030B4">
        <w:t>100%</w:t>
      </w:r>
      <w:r w:rsidR="00763384" w:rsidRPr="00C030B4">
        <w:t xml:space="preserve">  During this study period, fishing in </w:t>
      </w:r>
      <w:r w:rsidR="007D5B4A" w:rsidRPr="00C030B4">
        <w:t>multiple fisheries</w:t>
      </w:r>
      <w:r w:rsidR="00CC135C" w:rsidRPr="00C030B4">
        <w:t xml:space="preserve"> </w:t>
      </w:r>
      <w:r w:rsidR="007D5B4A" w:rsidRPr="00C030B4">
        <w:t>increase</w:t>
      </w:r>
      <w:r w:rsidR="00CC135C" w:rsidRPr="00C030B4">
        <w:t>d</w:t>
      </w:r>
      <w:r w:rsidR="00763384" w:rsidRPr="00C030B4">
        <w:t xml:space="preserve"> the average percentage of the bag limit filled </w:t>
      </w:r>
      <w:r w:rsidR="00CC135C" w:rsidRPr="00C030B4">
        <w:t xml:space="preserve">from 46.1% (SE = 0.2$) for one fishery to 68.8% (SE = 2.7) for three fisheries </w:t>
      </w:r>
      <w:r w:rsidR="00763384" w:rsidRPr="00C030B4">
        <w:t xml:space="preserve">(Table </w:t>
      </w:r>
      <w:r w:rsidR="007D5B4A" w:rsidRPr="00C030B4">
        <w:t>8</w:t>
      </w:r>
      <w:r w:rsidR="00763384" w:rsidRPr="00C030B4">
        <w:t>).</w:t>
      </w:r>
    </w:p>
    <w:p w:rsidR="00646FFE" w:rsidRPr="00C030B4" w:rsidRDefault="00646FFE" w:rsidP="00646FFE">
      <w:pPr>
        <w:pStyle w:val="Heading1"/>
      </w:pPr>
      <w:bookmarkStart w:id="79" w:name="_Toc430485461"/>
      <w:bookmarkStart w:id="80" w:name="_Toc430485950"/>
      <w:bookmarkStart w:id="81" w:name="_Toc430486350"/>
      <w:bookmarkStart w:id="82" w:name="_Toc532201577"/>
      <w:bookmarkStart w:id="83" w:name="_Toc184702901"/>
      <w:r w:rsidRPr="00C030B4">
        <w:t>DISCUSSION</w:t>
      </w:r>
      <w:bookmarkEnd w:id="79"/>
      <w:bookmarkEnd w:id="80"/>
      <w:bookmarkEnd w:id="81"/>
      <w:bookmarkEnd w:id="82"/>
      <w:bookmarkEnd w:id="83"/>
    </w:p>
    <w:p w:rsidR="00965A05" w:rsidRPr="00C030B4" w:rsidRDefault="009848C3" w:rsidP="009848C3">
      <w:pPr>
        <w:pStyle w:val="Abstract"/>
        <w:rPr>
          <w:sz w:val="24"/>
          <w:szCs w:val="24"/>
        </w:rPr>
      </w:pPr>
      <w:r w:rsidRPr="00C030B4">
        <w:rPr>
          <w:sz w:val="24"/>
          <w:szCs w:val="24"/>
        </w:rPr>
        <w:t>More UCIPU permits were issued dur</w:t>
      </w:r>
      <w:r w:rsidR="006D20DC" w:rsidRPr="00C030B4">
        <w:rPr>
          <w:sz w:val="24"/>
          <w:szCs w:val="24"/>
        </w:rPr>
        <w:t>ing this study than ever before, indicating that these fisheries are continuing to increase in popularity.</w:t>
      </w:r>
      <w:r w:rsidRPr="00C030B4">
        <w:rPr>
          <w:sz w:val="24"/>
          <w:szCs w:val="24"/>
        </w:rPr>
        <w:t xml:space="preserve">  On average, </w:t>
      </w:r>
      <w:r w:rsidR="00FD08CC" w:rsidRPr="00C030B4">
        <w:rPr>
          <w:sz w:val="24"/>
          <w:szCs w:val="24"/>
        </w:rPr>
        <w:t>25,462</w:t>
      </w:r>
      <w:r w:rsidRPr="00C030B4">
        <w:rPr>
          <w:sz w:val="24"/>
          <w:szCs w:val="24"/>
        </w:rPr>
        <w:t xml:space="preserve"> permits were issued</w:t>
      </w:r>
      <w:r w:rsidR="00902C98" w:rsidRPr="00C030B4">
        <w:rPr>
          <w:sz w:val="24"/>
          <w:szCs w:val="24"/>
        </w:rPr>
        <w:t xml:space="preserve"> each year </w:t>
      </w:r>
      <w:r w:rsidR="00B25B62" w:rsidRPr="00C030B4">
        <w:rPr>
          <w:sz w:val="24"/>
          <w:szCs w:val="24"/>
        </w:rPr>
        <w:t>from 200</w:t>
      </w:r>
      <w:r w:rsidR="00FD08CC" w:rsidRPr="00C030B4">
        <w:rPr>
          <w:sz w:val="24"/>
          <w:szCs w:val="24"/>
        </w:rPr>
        <w:t>7</w:t>
      </w:r>
      <w:r w:rsidR="00B25B62" w:rsidRPr="00C030B4">
        <w:rPr>
          <w:sz w:val="24"/>
          <w:szCs w:val="24"/>
        </w:rPr>
        <w:t>–200</w:t>
      </w:r>
      <w:r w:rsidR="00FD08CC" w:rsidRPr="00C030B4">
        <w:rPr>
          <w:sz w:val="24"/>
          <w:szCs w:val="24"/>
        </w:rPr>
        <w:t>9</w:t>
      </w:r>
      <w:r w:rsidR="0089768B" w:rsidRPr="00C030B4">
        <w:rPr>
          <w:sz w:val="24"/>
          <w:szCs w:val="24"/>
        </w:rPr>
        <w:t xml:space="preserve"> (Table 1)</w:t>
      </w:r>
      <w:r w:rsidR="00B25B62" w:rsidRPr="00C030B4">
        <w:rPr>
          <w:sz w:val="24"/>
          <w:szCs w:val="24"/>
        </w:rPr>
        <w:t xml:space="preserve">.  </w:t>
      </w:r>
      <w:r w:rsidR="00902C98" w:rsidRPr="00C030B4">
        <w:rPr>
          <w:sz w:val="24"/>
          <w:szCs w:val="24"/>
        </w:rPr>
        <w:t>In pr</w:t>
      </w:r>
      <w:r w:rsidR="006632D8" w:rsidRPr="00C030B4">
        <w:rPr>
          <w:sz w:val="24"/>
          <w:szCs w:val="24"/>
        </w:rPr>
        <w:t>evious</w:t>
      </w:r>
      <w:r w:rsidR="00902C98" w:rsidRPr="00C030B4">
        <w:rPr>
          <w:sz w:val="24"/>
          <w:szCs w:val="24"/>
        </w:rPr>
        <w:t xml:space="preserve"> years</w:t>
      </w:r>
      <w:r w:rsidRPr="00C030B4">
        <w:rPr>
          <w:sz w:val="24"/>
          <w:szCs w:val="24"/>
        </w:rPr>
        <w:t xml:space="preserve">, the number of permits issued was </w:t>
      </w:r>
      <w:r w:rsidR="00FD08CC" w:rsidRPr="00C030B4">
        <w:rPr>
          <w:sz w:val="24"/>
          <w:szCs w:val="24"/>
        </w:rPr>
        <w:t>less than 22,000</w:t>
      </w:r>
      <w:r w:rsidRPr="00C030B4">
        <w:rPr>
          <w:sz w:val="24"/>
          <w:szCs w:val="24"/>
        </w:rPr>
        <w:t xml:space="preserve"> (</w:t>
      </w:r>
      <w:r w:rsidR="00FD08CC" w:rsidRPr="00C030B4">
        <w:rPr>
          <w:sz w:val="24"/>
          <w:szCs w:val="24"/>
        </w:rPr>
        <w:t xml:space="preserve">Dunker and Lafferty 2007 and </w:t>
      </w:r>
      <w:r w:rsidR="00410329" w:rsidRPr="00C030B4">
        <w:rPr>
          <w:sz w:val="24"/>
          <w:szCs w:val="24"/>
        </w:rPr>
        <w:fldChar w:fldCharType="begin"/>
      </w:r>
      <w:r w:rsidR="00231947" w:rsidRPr="00C030B4">
        <w:rPr>
          <w:sz w:val="24"/>
          <w:szCs w:val="24"/>
        </w:rPr>
        <w:instrText xml:space="preserve"> ADDIN EN.CITE &lt;EndNote&gt;&lt;Cite&gt;&lt;Author&gt;Reimer&lt;/Author&gt;&lt;Year&gt;2004&lt;/Year&gt;&lt;RecNum&gt;2405&lt;/RecNum&gt;&lt;MDL&gt;&lt;REFERENCE_TYPE&gt;31&lt;/REFERENCE_TYPE&gt;&lt;AUTHORS&gt;&lt;AUTHOR&gt;Reimer,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rPr>
          <w:sz w:val="24"/>
          <w:szCs w:val="24"/>
        </w:rPr>
        <w:fldChar w:fldCharType="separate"/>
      </w:r>
      <w:r w:rsidR="00231947" w:rsidRPr="00C030B4">
        <w:rPr>
          <w:sz w:val="24"/>
          <w:szCs w:val="24"/>
        </w:rPr>
        <w:t>Reimer and Sigurdsson 2004</w:t>
      </w:r>
      <w:r w:rsidR="00410329" w:rsidRPr="00C030B4">
        <w:rPr>
          <w:sz w:val="24"/>
          <w:szCs w:val="24"/>
        </w:rPr>
        <w:fldChar w:fldCharType="end"/>
      </w:r>
      <w:r w:rsidRPr="00C030B4">
        <w:rPr>
          <w:sz w:val="24"/>
          <w:szCs w:val="24"/>
        </w:rPr>
        <w:t xml:space="preserve">).  </w:t>
      </w:r>
      <w:r w:rsidR="006D20DC" w:rsidRPr="00C030B4">
        <w:rPr>
          <w:sz w:val="24"/>
          <w:szCs w:val="24"/>
        </w:rPr>
        <w:t xml:space="preserve">Return rates for UCIPU </w:t>
      </w:r>
      <w:r w:rsidR="006D20DC" w:rsidRPr="00C030B4">
        <w:rPr>
          <w:sz w:val="24"/>
          <w:szCs w:val="24"/>
        </w:rPr>
        <w:lastRenderedPageBreak/>
        <w:t>permits remain high although t</w:t>
      </w:r>
      <w:r w:rsidR="00902C98" w:rsidRPr="00C030B4">
        <w:rPr>
          <w:sz w:val="24"/>
          <w:szCs w:val="24"/>
        </w:rPr>
        <w:t xml:space="preserve">he average </w:t>
      </w:r>
      <w:r w:rsidR="00214AEB" w:rsidRPr="00C030B4">
        <w:rPr>
          <w:sz w:val="24"/>
          <w:szCs w:val="24"/>
        </w:rPr>
        <w:t xml:space="preserve">permit </w:t>
      </w:r>
      <w:r w:rsidR="00902C98" w:rsidRPr="00C030B4">
        <w:rPr>
          <w:sz w:val="24"/>
          <w:szCs w:val="24"/>
        </w:rPr>
        <w:t xml:space="preserve">return rate </w:t>
      </w:r>
      <w:r w:rsidR="00982854" w:rsidRPr="00C030B4">
        <w:rPr>
          <w:sz w:val="24"/>
          <w:szCs w:val="24"/>
        </w:rPr>
        <w:t xml:space="preserve">of </w:t>
      </w:r>
      <w:r w:rsidR="00902C98" w:rsidRPr="00C030B4">
        <w:rPr>
          <w:sz w:val="24"/>
          <w:szCs w:val="24"/>
        </w:rPr>
        <w:t>8</w:t>
      </w:r>
      <w:r w:rsidR="00FD08CC" w:rsidRPr="00C030B4">
        <w:rPr>
          <w:sz w:val="24"/>
          <w:szCs w:val="24"/>
        </w:rPr>
        <w:t>6</w:t>
      </w:r>
      <w:r w:rsidR="00982854" w:rsidRPr="00C030B4">
        <w:rPr>
          <w:sz w:val="24"/>
          <w:szCs w:val="24"/>
        </w:rPr>
        <w:t>%</w:t>
      </w:r>
      <w:r w:rsidR="00902C98" w:rsidRPr="00C030B4">
        <w:rPr>
          <w:sz w:val="24"/>
          <w:szCs w:val="24"/>
        </w:rPr>
        <w:t xml:space="preserve"> </w:t>
      </w:r>
      <w:r w:rsidR="0089768B" w:rsidRPr="00C030B4">
        <w:rPr>
          <w:sz w:val="24"/>
          <w:szCs w:val="24"/>
        </w:rPr>
        <w:t xml:space="preserve">during this study </w:t>
      </w:r>
      <w:r w:rsidR="00FD08CC" w:rsidRPr="00C030B4">
        <w:rPr>
          <w:sz w:val="24"/>
          <w:szCs w:val="24"/>
        </w:rPr>
        <w:t>decreased slightly from the previously reported</w:t>
      </w:r>
      <w:r w:rsidR="006D20DC" w:rsidRPr="00C030B4">
        <w:rPr>
          <w:sz w:val="24"/>
          <w:szCs w:val="24"/>
        </w:rPr>
        <w:t xml:space="preserve"> average</w:t>
      </w:r>
      <w:r w:rsidR="00FD08CC" w:rsidRPr="00C030B4">
        <w:rPr>
          <w:sz w:val="24"/>
          <w:szCs w:val="24"/>
        </w:rPr>
        <w:t xml:space="preserve"> return rate of 88% (Dunker and Lafferty 2007).</w:t>
      </w:r>
      <w:r w:rsidR="00902C98" w:rsidRPr="00C030B4">
        <w:rPr>
          <w:sz w:val="24"/>
          <w:szCs w:val="24"/>
        </w:rPr>
        <w:t xml:space="preserve">  </w:t>
      </w:r>
    </w:p>
    <w:p w:rsidR="00DD5860" w:rsidRPr="00C030B4" w:rsidRDefault="00965A05" w:rsidP="0089768B">
      <w:pPr>
        <w:pStyle w:val="Abstract"/>
      </w:pPr>
      <w:r w:rsidRPr="00C030B4">
        <w:rPr>
          <w:sz w:val="24"/>
          <w:szCs w:val="24"/>
        </w:rPr>
        <w:t xml:space="preserve">With </w:t>
      </w:r>
      <w:r w:rsidR="006E32D0" w:rsidRPr="00C030B4">
        <w:rPr>
          <w:sz w:val="24"/>
          <w:szCs w:val="24"/>
        </w:rPr>
        <w:t>the growing popularity of the U</w:t>
      </w:r>
      <w:r w:rsidRPr="00C030B4">
        <w:rPr>
          <w:sz w:val="24"/>
          <w:szCs w:val="24"/>
        </w:rPr>
        <w:t>CIPU fisheries, the e</w:t>
      </w:r>
      <w:r w:rsidR="006E32D0" w:rsidRPr="00C030B4">
        <w:rPr>
          <w:sz w:val="24"/>
          <w:szCs w:val="24"/>
        </w:rPr>
        <w:t xml:space="preserve">ffort and harvest estimates </w:t>
      </w:r>
      <w:r w:rsidR="0063568A" w:rsidRPr="00C030B4">
        <w:rPr>
          <w:sz w:val="24"/>
          <w:szCs w:val="24"/>
        </w:rPr>
        <w:t>have also increased</w:t>
      </w:r>
      <w:r w:rsidRPr="00C030B4">
        <w:rPr>
          <w:sz w:val="24"/>
          <w:szCs w:val="24"/>
        </w:rPr>
        <w:t xml:space="preserve">.  </w:t>
      </w:r>
      <w:r w:rsidR="0063568A" w:rsidRPr="00C030B4">
        <w:rPr>
          <w:sz w:val="24"/>
          <w:szCs w:val="24"/>
        </w:rPr>
        <w:t xml:space="preserve">Average </w:t>
      </w:r>
      <w:r w:rsidR="00CD3C53" w:rsidRPr="00C030B4">
        <w:rPr>
          <w:sz w:val="24"/>
          <w:szCs w:val="24"/>
        </w:rPr>
        <w:t xml:space="preserve">total </w:t>
      </w:r>
      <w:r w:rsidR="0063568A" w:rsidRPr="00C030B4">
        <w:rPr>
          <w:sz w:val="24"/>
          <w:szCs w:val="24"/>
        </w:rPr>
        <w:t xml:space="preserve">effort during this study was </w:t>
      </w:r>
      <w:r w:rsidR="006D20DC" w:rsidRPr="00C030B4">
        <w:rPr>
          <w:sz w:val="24"/>
          <w:szCs w:val="24"/>
        </w:rPr>
        <w:t>31,641</w:t>
      </w:r>
      <w:r w:rsidR="0063568A" w:rsidRPr="00C030B4">
        <w:rPr>
          <w:sz w:val="24"/>
          <w:szCs w:val="24"/>
        </w:rPr>
        <w:t xml:space="preserve"> days fished (Table 3)</w:t>
      </w:r>
      <w:r w:rsidR="00DE6A83" w:rsidRPr="00C030B4">
        <w:rPr>
          <w:sz w:val="24"/>
          <w:szCs w:val="24"/>
        </w:rPr>
        <w:t xml:space="preserve"> whereas </w:t>
      </w:r>
      <w:r w:rsidR="006D20DC" w:rsidRPr="00C030B4">
        <w:rPr>
          <w:sz w:val="24"/>
          <w:szCs w:val="24"/>
        </w:rPr>
        <w:t xml:space="preserve">Dunker and Lafferty (2007) reported an average of 24,385 days fished between 2004 and 2006 and </w:t>
      </w:r>
      <w:r w:rsidR="00410329" w:rsidRPr="00C030B4">
        <w:rPr>
          <w:sz w:val="24"/>
          <w:szCs w:val="24"/>
        </w:rPr>
        <w:fldChar w:fldCharType="begin"/>
      </w:r>
      <w:r w:rsidR="008242F0" w:rsidRPr="00C030B4">
        <w:rPr>
          <w:sz w:val="24"/>
          <w:szCs w:val="24"/>
        </w:rPr>
        <w:instrText xml:space="preserve"> ADDIN EN.CITE &lt;EndNote&gt;&lt;Cite ExcludeYear="1"&gt;&lt;Author&gt;Reimer&lt;/Author&gt;&lt;Year&gt;2004&lt;/Year&gt;&lt;RecNum&gt;2405&lt;/RecNum&gt;&lt;Suffix&gt; (2004)&lt;/Suffix&gt;&lt;MDL&gt;&lt;REFERENCE_TYPE&gt;31&lt;/REFERENCE_TYPE&gt;&lt;AUTHORS&gt;&lt;AUTHOR&gt;Reimer,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rPr>
          <w:sz w:val="24"/>
          <w:szCs w:val="24"/>
        </w:rPr>
        <w:fldChar w:fldCharType="separate"/>
      </w:r>
      <w:r w:rsidR="008242F0" w:rsidRPr="00C030B4">
        <w:rPr>
          <w:sz w:val="24"/>
          <w:szCs w:val="24"/>
        </w:rPr>
        <w:t>Reimer and Sigurdsson (2004)</w:t>
      </w:r>
      <w:r w:rsidR="00410329" w:rsidRPr="00C030B4">
        <w:rPr>
          <w:sz w:val="24"/>
          <w:szCs w:val="24"/>
        </w:rPr>
        <w:fldChar w:fldCharType="end"/>
      </w:r>
      <w:r w:rsidR="0063568A" w:rsidRPr="00C030B4">
        <w:rPr>
          <w:sz w:val="24"/>
          <w:szCs w:val="24"/>
        </w:rPr>
        <w:t xml:space="preserve"> reported an average of 18,761 days fished</w:t>
      </w:r>
      <w:r w:rsidR="00DE6A83" w:rsidRPr="00C030B4">
        <w:rPr>
          <w:sz w:val="24"/>
          <w:szCs w:val="24"/>
        </w:rPr>
        <w:t xml:space="preserve"> </w:t>
      </w:r>
      <w:r w:rsidR="00CD3C53" w:rsidRPr="00C030B4">
        <w:rPr>
          <w:sz w:val="24"/>
          <w:szCs w:val="24"/>
        </w:rPr>
        <w:t>for the years</w:t>
      </w:r>
      <w:r w:rsidR="00DE6A83" w:rsidRPr="00C030B4">
        <w:rPr>
          <w:sz w:val="24"/>
          <w:szCs w:val="24"/>
        </w:rPr>
        <w:t xml:space="preserve"> 1996-2003</w:t>
      </w:r>
      <w:r w:rsidR="0063568A" w:rsidRPr="00C030B4">
        <w:rPr>
          <w:sz w:val="24"/>
          <w:szCs w:val="24"/>
        </w:rPr>
        <w:t xml:space="preserve">.  With that, the average salmon harvest was substantially higher, averaging </w:t>
      </w:r>
      <w:r w:rsidR="004D5BD1" w:rsidRPr="00C030B4">
        <w:rPr>
          <w:sz w:val="24"/>
          <w:szCs w:val="24"/>
        </w:rPr>
        <w:t>390,343</w:t>
      </w:r>
      <w:r w:rsidR="0063568A" w:rsidRPr="00C030B4">
        <w:rPr>
          <w:sz w:val="24"/>
          <w:szCs w:val="24"/>
        </w:rPr>
        <w:t xml:space="preserve"> </w:t>
      </w:r>
      <w:r w:rsidR="0089768B" w:rsidRPr="00C030B4">
        <w:rPr>
          <w:sz w:val="24"/>
          <w:szCs w:val="24"/>
        </w:rPr>
        <w:t>salmon per</w:t>
      </w:r>
      <w:r w:rsidR="0063568A" w:rsidRPr="00C030B4">
        <w:rPr>
          <w:sz w:val="24"/>
          <w:szCs w:val="24"/>
        </w:rPr>
        <w:t xml:space="preserve"> year </w:t>
      </w:r>
      <w:r w:rsidR="004D5BD1" w:rsidRPr="00C030B4">
        <w:rPr>
          <w:sz w:val="24"/>
          <w:szCs w:val="24"/>
        </w:rPr>
        <w:t>during this study</w:t>
      </w:r>
      <w:r w:rsidR="006D20DC" w:rsidRPr="00C030B4">
        <w:rPr>
          <w:sz w:val="24"/>
          <w:szCs w:val="24"/>
        </w:rPr>
        <w:t xml:space="preserve"> </w:t>
      </w:r>
      <w:r w:rsidR="00B25B62" w:rsidRPr="00C030B4">
        <w:rPr>
          <w:sz w:val="24"/>
          <w:szCs w:val="24"/>
        </w:rPr>
        <w:t>compared with</w:t>
      </w:r>
      <w:r w:rsidR="0063568A" w:rsidRPr="00C030B4">
        <w:rPr>
          <w:sz w:val="24"/>
          <w:szCs w:val="24"/>
        </w:rPr>
        <w:t xml:space="preserve"> an average of </w:t>
      </w:r>
      <w:r w:rsidR="006D20DC" w:rsidRPr="00C030B4">
        <w:rPr>
          <w:sz w:val="24"/>
          <w:szCs w:val="24"/>
        </w:rPr>
        <w:t xml:space="preserve"> 3</w:t>
      </w:r>
      <w:r w:rsidR="004D5BD1" w:rsidRPr="00C030B4">
        <w:rPr>
          <w:sz w:val="24"/>
          <w:szCs w:val="24"/>
        </w:rPr>
        <w:t xml:space="preserve">23,273 salmon and </w:t>
      </w:r>
      <w:r w:rsidR="0063568A" w:rsidRPr="00C030B4">
        <w:rPr>
          <w:sz w:val="24"/>
          <w:szCs w:val="24"/>
        </w:rPr>
        <w:t xml:space="preserve">207,543 salmon harvested per year from </w:t>
      </w:r>
      <w:r w:rsidR="004D5BD1" w:rsidRPr="00C030B4">
        <w:rPr>
          <w:sz w:val="24"/>
          <w:szCs w:val="24"/>
        </w:rPr>
        <w:t xml:space="preserve">2004- 2006 and </w:t>
      </w:r>
      <w:r w:rsidR="0063568A" w:rsidRPr="00C030B4">
        <w:rPr>
          <w:sz w:val="24"/>
          <w:szCs w:val="24"/>
        </w:rPr>
        <w:t>1996–2003</w:t>
      </w:r>
      <w:r w:rsidR="004D5BD1" w:rsidRPr="00C030B4">
        <w:rPr>
          <w:sz w:val="24"/>
          <w:szCs w:val="24"/>
        </w:rPr>
        <w:t>, respectively (Dunker and Lafferty 2007 and Reimer and Sigurdsson (2204)</w:t>
      </w:r>
      <w:r w:rsidR="0063568A" w:rsidRPr="00C030B4">
        <w:rPr>
          <w:sz w:val="24"/>
          <w:szCs w:val="24"/>
        </w:rPr>
        <w:t>.</w:t>
      </w:r>
      <w:r w:rsidR="004D5BD1" w:rsidRPr="00C030B4">
        <w:rPr>
          <w:sz w:val="24"/>
          <w:szCs w:val="24"/>
        </w:rPr>
        <w:t xml:space="preserve"> Mean </w:t>
      </w:r>
      <w:r w:rsidR="00661DF4" w:rsidRPr="00C030B4">
        <w:rPr>
          <w:sz w:val="24"/>
          <w:szCs w:val="24"/>
        </w:rPr>
        <w:t xml:space="preserve">effort and harvest </w:t>
      </w:r>
      <w:r w:rsidR="004D5BD1" w:rsidRPr="00C030B4">
        <w:rPr>
          <w:sz w:val="24"/>
          <w:szCs w:val="24"/>
        </w:rPr>
        <w:t xml:space="preserve">has </w:t>
      </w:r>
      <w:r w:rsidR="00661DF4" w:rsidRPr="00C030B4">
        <w:rPr>
          <w:sz w:val="24"/>
          <w:szCs w:val="24"/>
        </w:rPr>
        <w:t>increased by about 40%</w:t>
      </w:r>
      <w:r w:rsidR="004D5BD1" w:rsidRPr="00C030B4">
        <w:rPr>
          <w:sz w:val="24"/>
          <w:szCs w:val="24"/>
        </w:rPr>
        <w:t xml:space="preserve"> from </w:t>
      </w:r>
      <w:r w:rsidR="00661DF4" w:rsidRPr="00C030B4">
        <w:rPr>
          <w:sz w:val="24"/>
          <w:szCs w:val="24"/>
        </w:rPr>
        <w:t xml:space="preserve">the effort and harvest </w:t>
      </w:r>
      <w:r w:rsidR="004D5BD1" w:rsidRPr="00C030B4">
        <w:rPr>
          <w:sz w:val="24"/>
          <w:szCs w:val="24"/>
        </w:rPr>
        <w:t>reported in Reimer and Sigurdsson (2004) for the first years of these fisheries.</w:t>
      </w:r>
    </w:p>
    <w:p w:rsidR="00F75722" w:rsidRPr="00C030B4" w:rsidRDefault="006632D8" w:rsidP="00646FFE">
      <w:r w:rsidRPr="00C030B4">
        <w:t>During 200</w:t>
      </w:r>
      <w:r w:rsidR="00661DF4" w:rsidRPr="00C030B4">
        <w:t>7</w:t>
      </w:r>
      <w:r w:rsidRPr="00C030B4">
        <w:t xml:space="preserve"> and 200</w:t>
      </w:r>
      <w:r w:rsidR="00661DF4" w:rsidRPr="00C030B4">
        <w:t>9</w:t>
      </w:r>
      <w:r w:rsidRPr="00C030B4">
        <w:t>, effort and harvest of sockeye salmon</w:t>
      </w:r>
      <w:r w:rsidR="0089768B" w:rsidRPr="00C030B4">
        <w:t xml:space="preserve"> in the Kenai River dip net fishery</w:t>
      </w:r>
      <w:r w:rsidRPr="00C030B4">
        <w:t xml:space="preserve"> w</w:t>
      </w:r>
      <w:r w:rsidR="00A75DEA" w:rsidRPr="00C030B4">
        <w:t>as higher than ever before</w:t>
      </w:r>
      <w:r w:rsidRPr="00C030B4">
        <w:t xml:space="preserve"> (Appendices C1 and C2).  In particular, the greatest effort and sockeye harvest occurred during the 200</w:t>
      </w:r>
      <w:r w:rsidR="00661DF4" w:rsidRPr="00C030B4">
        <w:t>9</w:t>
      </w:r>
      <w:r w:rsidRPr="00C030B4">
        <w:t xml:space="preserve"> </w:t>
      </w:r>
      <w:r w:rsidR="0089768B" w:rsidRPr="00C030B4">
        <w:t xml:space="preserve">Kenai River dip net </w:t>
      </w:r>
      <w:r w:rsidRPr="00C030B4">
        <w:t xml:space="preserve">season </w:t>
      </w:r>
      <w:r w:rsidR="0089768B" w:rsidRPr="00C030B4">
        <w:t>(Appendices C1 and C2)</w:t>
      </w:r>
      <w:r w:rsidRPr="00C030B4">
        <w:t xml:space="preserve">.  </w:t>
      </w:r>
      <w:r w:rsidR="00DD5860" w:rsidRPr="00C030B4">
        <w:t>Coho salmon harvests were also high during the 200</w:t>
      </w:r>
      <w:r w:rsidR="00A75DEA" w:rsidRPr="00C030B4">
        <w:t>7</w:t>
      </w:r>
      <w:r w:rsidR="00DD5860" w:rsidRPr="00C030B4">
        <w:t>–200</w:t>
      </w:r>
      <w:r w:rsidR="00A75DEA" w:rsidRPr="00C030B4">
        <w:t>9</w:t>
      </w:r>
      <w:r w:rsidR="00DD5860" w:rsidRPr="00C030B4">
        <w:t xml:space="preserve"> period, with the greatest harvest occurring in 200</w:t>
      </w:r>
      <w:r w:rsidR="00A75DEA" w:rsidRPr="00C030B4">
        <w:t>8</w:t>
      </w:r>
      <w:r w:rsidR="00DD5860" w:rsidRPr="00C030B4">
        <w:t xml:space="preserve"> (Appendix C3).  Chinook </w:t>
      </w:r>
      <w:r w:rsidR="00A75DEA" w:rsidRPr="00C030B4">
        <w:t xml:space="preserve">salmon harvests hit at record high in the Kenai dip net fishery in 2007, but then decreased during the remainder of the study (Appendix C4).  Chum and pink </w:t>
      </w:r>
      <w:r w:rsidR="00DD5860" w:rsidRPr="00C030B4">
        <w:t xml:space="preserve">salmon harvests were not substantially </w:t>
      </w:r>
      <w:r w:rsidR="00B61C09" w:rsidRPr="00C030B4">
        <w:t>higher</w:t>
      </w:r>
      <w:r w:rsidR="00DD5860" w:rsidRPr="00C030B4">
        <w:t xml:space="preserve"> </w:t>
      </w:r>
      <w:r w:rsidR="00A75DEA" w:rsidRPr="00C030B4">
        <w:t xml:space="preserve">in any of the UCIPU fisheries </w:t>
      </w:r>
      <w:r w:rsidR="00DD5860" w:rsidRPr="00C030B4">
        <w:t xml:space="preserve">than they were in </w:t>
      </w:r>
      <w:r w:rsidR="00B61C09" w:rsidRPr="00C030B4">
        <w:t>previous years (</w:t>
      </w:r>
      <w:r w:rsidR="00A75DEA" w:rsidRPr="00C030B4">
        <w:t>Appendices</w:t>
      </w:r>
      <w:r w:rsidR="00B61C09" w:rsidRPr="00C030B4">
        <w:t xml:space="preserve"> C5</w:t>
      </w:r>
      <w:r w:rsidR="00A75DEA" w:rsidRPr="00C030B4">
        <w:t xml:space="preserve"> and C6</w:t>
      </w:r>
      <w:r w:rsidR="00DD5860" w:rsidRPr="00C030B4">
        <w:t>)</w:t>
      </w:r>
      <w:r w:rsidR="00B61C09" w:rsidRPr="00C030B4">
        <w:t xml:space="preserve">.  </w:t>
      </w:r>
      <w:r w:rsidR="00DD5860" w:rsidRPr="00C030B4">
        <w:t xml:space="preserve">However, </w:t>
      </w:r>
      <w:r w:rsidR="00A75DEA" w:rsidRPr="00C030B4">
        <w:t xml:space="preserve">the second highest pink </w:t>
      </w:r>
      <w:r w:rsidR="00DD5860" w:rsidRPr="00C030B4">
        <w:t xml:space="preserve">salmon </w:t>
      </w:r>
      <w:r w:rsidR="00A75DEA" w:rsidRPr="00C030B4">
        <w:t>harvest in the Kenai dip net fishery occurred in 2008</w:t>
      </w:r>
      <w:r w:rsidR="00DD5860" w:rsidRPr="00C030B4">
        <w:t xml:space="preserve"> (Appendix C</w:t>
      </w:r>
      <w:r w:rsidR="00B61C09" w:rsidRPr="00C030B4">
        <w:t>6</w:t>
      </w:r>
      <w:r w:rsidR="00DD5860" w:rsidRPr="00C030B4">
        <w:t>).</w:t>
      </w:r>
    </w:p>
    <w:p w:rsidR="00A569B5" w:rsidRPr="00C030B4" w:rsidRDefault="00835E6B" w:rsidP="00A569B5">
      <w:pPr>
        <w:pStyle w:val="Abstract"/>
        <w:rPr>
          <w:sz w:val="24"/>
          <w:szCs w:val="24"/>
        </w:rPr>
      </w:pPr>
      <w:r w:rsidRPr="00C030B4">
        <w:rPr>
          <w:sz w:val="24"/>
          <w:szCs w:val="24"/>
        </w:rPr>
        <w:t>There are</w:t>
      </w:r>
      <w:r w:rsidR="00A569B5" w:rsidRPr="00C030B4">
        <w:rPr>
          <w:sz w:val="24"/>
          <w:szCs w:val="24"/>
        </w:rPr>
        <w:t xml:space="preserve"> fishery related explanations for the increased harvest and effort levels</w:t>
      </w:r>
      <w:r w:rsidR="005B4664" w:rsidRPr="00C030B4">
        <w:rPr>
          <w:sz w:val="24"/>
          <w:szCs w:val="24"/>
        </w:rPr>
        <w:t xml:space="preserve"> observed</w:t>
      </w:r>
      <w:r w:rsidR="002248F8" w:rsidRPr="00C030B4">
        <w:rPr>
          <w:sz w:val="24"/>
          <w:szCs w:val="24"/>
        </w:rPr>
        <w:t xml:space="preserve">.  </w:t>
      </w:r>
      <w:r w:rsidR="003A2576" w:rsidRPr="00C030B4">
        <w:rPr>
          <w:sz w:val="24"/>
          <w:szCs w:val="24"/>
        </w:rPr>
        <w:t xml:space="preserve">Interest in the </w:t>
      </w:r>
      <w:r w:rsidR="00A569B5" w:rsidRPr="00C030B4">
        <w:rPr>
          <w:sz w:val="24"/>
          <w:szCs w:val="24"/>
        </w:rPr>
        <w:t>UCIPU</w:t>
      </w:r>
      <w:r w:rsidR="002248F8" w:rsidRPr="00C030B4">
        <w:rPr>
          <w:sz w:val="24"/>
          <w:szCs w:val="24"/>
        </w:rPr>
        <w:t xml:space="preserve"> fish</w:t>
      </w:r>
      <w:r w:rsidR="003A2576" w:rsidRPr="00C030B4">
        <w:rPr>
          <w:sz w:val="24"/>
          <w:szCs w:val="24"/>
        </w:rPr>
        <w:t>eries</w:t>
      </w:r>
      <w:r w:rsidR="002248F8" w:rsidRPr="00C030B4">
        <w:rPr>
          <w:sz w:val="24"/>
          <w:szCs w:val="24"/>
        </w:rPr>
        <w:t xml:space="preserve"> increased during this study</w:t>
      </w:r>
      <w:r w:rsidR="00A569B5" w:rsidRPr="00C030B4">
        <w:rPr>
          <w:sz w:val="24"/>
          <w:szCs w:val="24"/>
        </w:rPr>
        <w:t xml:space="preserve"> as </w:t>
      </w:r>
      <w:r w:rsidR="002248F8" w:rsidRPr="00C030B4">
        <w:rPr>
          <w:sz w:val="24"/>
          <w:szCs w:val="24"/>
        </w:rPr>
        <w:t>indicated by the</w:t>
      </w:r>
      <w:r w:rsidR="00A569B5" w:rsidRPr="00C030B4">
        <w:rPr>
          <w:sz w:val="24"/>
          <w:szCs w:val="24"/>
        </w:rPr>
        <w:t xml:space="preserve"> number</w:t>
      </w:r>
      <w:r w:rsidR="002248F8" w:rsidRPr="00C030B4">
        <w:rPr>
          <w:sz w:val="24"/>
          <w:szCs w:val="24"/>
        </w:rPr>
        <w:t>s</w:t>
      </w:r>
      <w:r w:rsidR="00A569B5" w:rsidRPr="00C030B4">
        <w:rPr>
          <w:sz w:val="24"/>
          <w:szCs w:val="24"/>
        </w:rPr>
        <w:t xml:space="preserve"> of permits issued (Table 1</w:t>
      </w:r>
      <w:r w:rsidR="002248F8" w:rsidRPr="00C030B4">
        <w:rPr>
          <w:sz w:val="24"/>
          <w:szCs w:val="24"/>
        </w:rPr>
        <w:t xml:space="preserve">; </w:t>
      </w:r>
      <w:r w:rsidR="005B4664" w:rsidRPr="00C030B4">
        <w:rPr>
          <w:sz w:val="24"/>
          <w:szCs w:val="24"/>
        </w:rPr>
        <w:t xml:space="preserve">Dunker and Lafferty 2007 and </w:t>
      </w:r>
      <w:r w:rsidR="00410329" w:rsidRPr="00C030B4">
        <w:rPr>
          <w:sz w:val="24"/>
          <w:szCs w:val="24"/>
        </w:rPr>
        <w:fldChar w:fldCharType="begin"/>
      </w:r>
      <w:r w:rsidR="00681BFC" w:rsidRPr="00C030B4">
        <w:rPr>
          <w:sz w:val="24"/>
          <w:szCs w:val="24"/>
        </w:rPr>
        <w:instrText xml:space="preserve"> ADDIN EN.CITE &lt;EndNote&gt;&lt;Cite&gt;&lt;Author&gt;Reimer&lt;/Author&gt;&lt;Year&gt;2004&lt;/Year&gt;&lt;RecNum&gt;2405&lt;/RecNum&gt;&lt;MDL&gt;&lt;REFERENCE_TYPE&gt;31&lt;/REFERENCE_TYPE&gt;&lt;AUTHORS&gt;&lt;AUTHOR&gt;Reimer,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rPr>
          <w:sz w:val="24"/>
          <w:szCs w:val="24"/>
        </w:rPr>
        <w:fldChar w:fldCharType="separate"/>
      </w:r>
      <w:r w:rsidR="00681BFC" w:rsidRPr="00C030B4">
        <w:rPr>
          <w:sz w:val="24"/>
          <w:szCs w:val="24"/>
        </w:rPr>
        <w:t>Reimer and Sigurdsson 2004</w:t>
      </w:r>
      <w:r w:rsidR="00410329" w:rsidRPr="00C030B4">
        <w:rPr>
          <w:sz w:val="24"/>
          <w:szCs w:val="24"/>
        </w:rPr>
        <w:fldChar w:fldCharType="end"/>
      </w:r>
      <w:r w:rsidR="00A569B5" w:rsidRPr="00C030B4">
        <w:rPr>
          <w:sz w:val="24"/>
          <w:szCs w:val="24"/>
        </w:rPr>
        <w:t>)</w:t>
      </w:r>
      <w:r w:rsidR="002248F8" w:rsidRPr="00C030B4">
        <w:rPr>
          <w:sz w:val="24"/>
          <w:szCs w:val="24"/>
        </w:rPr>
        <w:t xml:space="preserve">, and most of the </w:t>
      </w:r>
      <w:r w:rsidR="00345A9C" w:rsidRPr="00C030B4">
        <w:rPr>
          <w:sz w:val="24"/>
          <w:szCs w:val="24"/>
        </w:rPr>
        <w:t>effort</w:t>
      </w:r>
      <w:r w:rsidR="002248F8" w:rsidRPr="00C030B4">
        <w:rPr>
          <w:sz w:val="24"/>
          <w:szCs w:val="24"/>
        </w:rPr>
        <w:t xml:space="preserve"> </w:t>
      </w:r>
      <w:r w:rsidRPr="00C030B4">
        <w:rPr>
          <w:sz w:val="24"/>
          <w:szCs w:val="24"/>
        </w:rPr>
        <w:t>occurred</w:t>
      </w:r>
      <w:r w:rsidR="002248F8" w:rsidRPr="00C030B4">
        <w:rPr>
          <w:sz w:val="24"/>
          <w:szCs w:val="24"/>
        </w:rPr>
        <w:t xml:space="preserve"> in the Kenai River dip net fishery (Table 3, Figure </w:t>
      </w:r>
      <w:r w:rsidR="005B4664" w:rsidRPr="00C030B4">
        <w:rPr>
          <w:sz w:val="24"/>
          <w:szCs w:val="24"/>
        </w:rPr>
        <w:t>11</w:t>
      </w:r>
      <w:r w:rsidR="002248F8" w:rsidRPr="00C030B4">
        <w:rPr>
          <w:sz w:val="24"/>
          <w:szCs w:val="24"/>
        </w:rPr>
        <w:t>)</w:t>
      </w:r>
      <w:r w:rsidRPr="00C030B4">
        <w:rPr>
          <w:sz w:val="24"/>
          <w:szCs w:val="24"/>
        </w:rPr>
        <w:t>.  Also, t</w:t>
      </w:r>
      <w:r w:rsidR="00A569B5" w:rsidRPr="00C030B4">
        <w:rPr>
          <w:sz w:val="24"/>
          <w:szCs w:val="24"/>
        </w:rPr>
        <w:t xml:space="preserve">he </w:t>
      </w:r>
      <w:r w:rsidR="00CD3C53" w:rsidRPr="00C030B4">
        <w:rPr>
          <w:sz w:val="24"/>
          <w:szCs w:val="24"/>
        </w:rPr>
        <w:t>percentage</w:t>
      </w:r>
      <w:r w:rsidR="00A569B5" w:rsidRPr="00C030B4">
        <w:rPr>
          <w:sz w:val="24"/>
          <w:szCs w:val="24"/>
        </w:rPr>
        <w:t xml:space="preserve"> of permit holders who were issued permits but did not fish </w:t>
      </w:r>
      <w:r w:rsidR="002248F8" w:rsidRPr="00C030B4">
        <w:rPr>
          <w:sz w:val="24"/>
          <w:szCs w:val="24"/>
        </w:rPr>
        <w:t>w</w:t>
      </w:r>
      <w:r w:rsidR="00CD3C53" w:rsidRPr="00C030B4">
        <w:rPr>
          <w:sz w:val="24"/>
          <w:szCs w:val="24"/>
        </w:rPr>
        <w:t>as</w:t>
      </w:r>
      <w:r w:rsidR="002248F8" w:rsidRPr="00C030B4">
        <w:rPr>
          <w:sz w:val="24"/>
          <w:szCs w:val="24"/>
        </w:rPr>
        <w:t xml:space="preserve"> lower than previously reported </w:t>
      </w:r>
      <w:r w:rsidR="00A569B5" w:rsidRPr="00C030B4">
        <w:rPr>
          <w:sz w:val="24"/>
          <w:szCs w:val="24"/>
        </w:rPr>
        <w:t>(Table 2</w:t>
      </w:r>
      <w:r w:rsidR="002248F8" w:rsidRPr="00C030B4">
        <w:rPr>
          <w:sz w:val="24"/>
          <w:szCs w:val="24"/>
        </w:rPr>
        <w:t xml:space="preserve">; </w:t>
      </w:r>
      <w:r w:rsidR="005B4664" w:rsidRPr="00C030B4">
        <w:rPr>
          <w:sz w:val="24"/>
          <w:szCs w:val="24"/>
        </w:rPr>
        <w:t xml:space="preserve">Dunker and Lafferty 2007 and </w:t>
      </w:r>
      <w:r w:rsidR="00410329" w:rsidRPr="00C030B4">
        <w:rPr>
          <w:sz w:val="24"/>
          <w:szCs w:val="24"/>
        </w:rPr>
        <w:fldChar w:fldCharType="begin"/>
      </w:r>
      <w:r w:rsidR="00681BFC" w:rsidRPr="00C030B4">
        <w:rPr>
          <w:sz w:val="24"/>
          <w:szCs w:val="24"/>
        </w:rPr>
        <w:instrText xml:space="preserve"> ADDIN EN.CITE &lt;EndNote&gt;&lt;Cite&gt;&lt;Author&gt;Reimer&lt;/Author&gt;&lt;Year&gt;2004&lt;/Year&gt;&lt;RecNum&gt;2405&lt;/RecNum&gt;&lt;MDL&gt;&lt;REFERENCE_TYPE&gt;31&lt;/REFERENCE_TYPE&gt;&lt;AUTHORS&gt;&lt;AUTHOR&gt;Reimer,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rPr>
          <w:sz w:val="24"/>
          <w:szCs w:val="24"/>
        </w:rPr>
        <w:fldChar w:fldCharType="separate"/>
      </w:r>
      <w:r w:rsidR="00681BFC" w:rsidRPr="00C030B4">
        <w:rPr>
          <w:sz w:val="24"/>
          <w:szCs w:val="24"/>
        </w:rPr>
        <w:t>Reimer and Sigurdsson 2004</w:t>
      </w:r>
      <w:r w:rsidR="00410329" w:rsidRPr="00C030B4">
        <w:rPr>
          <w:sz w:val="24"/>
          <w:szCs w:val="24"/>
        </w:rPr>
        <w:fldChar w:fldCharType="end"/>
      </w:r>
      <w:r w:rsidR="00A569B5" w:rsidRPr="00C030B4">
        <w:rPr>
          <w:sz w:val="24"/>
          <w:szCs w:val="24"/>
        </w:rPr>
        <w:t>).</w:t>
      </w:r>
    </w:p>
    <w:p w:rsidR="00E93733" w:rsidRPr="00C030B4" w:rsidRDefault="00E93733" w:rsidP="00A569B5">
      <w:r w:rsidRPr="00C030B4">
        <w:t xml:space="preserve">The Kenai dip net fishery has grown since the fishery began with a few exceptions.  One </w:t>
      </w:r>
      <w:r w:rsidR="00F80FE4" w:rsidRPr="00C030B4">
        <w:t>notable</w:t>
      </w:r>
      <w:r w:rsidRPr="00C030B4">
        <w:t xml:space="preserve"> exception occurred in 2006 and was likely the result of an in-season closure that resulted in lower effort and harvest levels (Dunker and Lafferty 2007).  During this study. effort and harvest was lowest in 2008 which was also the year with the lowest total sockeye run in the last three years(Table 5).  In 2009, effort and harvest were at an all time high</w:t>
      </w:r>
      <w:r w:rsidR="00825AB7" w:rsidRPr="00C030B4">
        <w:t xml:space="preserve"> (Table 3).  This </w:t>
      </w:r>
      <w:r w:rsidR="000C7FCA" w:rsidRPr="00C030B4">
        <w:t>could be attributed</w:t>
      </w:r>
      <w:r w:rsidR="00825AB7" w:rsidRPr="00C030B4">
        <w:t xml:space="preserve"> to a myria</w:t>
      </w:r>
      <w:r w:rsidR="000C7FCA" w:rsidRPr="00C030B4">
        <w:t>d of factors including</w:t>
      </w:r>
      <w:r w:rsidR="00825AB7" w:rsidRPr="00C030B4">
        <w:t xml:space="preserve"> anything from growing interest a</w:t>
      </w:r>
      <w:r w:rsidR="000C7FCA" w:rsidRPr="00C030B4">
        <w:t xml:space="preserve">nd awareness of the fishery to a growing desire to try and fill the freezer in light of the economic recession.  </w:t>
      </w:r>
      <w:r w:rsidR="00825AB7" w:rsidRPr="00C030B4">
        <w:t xml:space="preserve">.  Regardless of the reason for the increased participation, the success of participants in filling their bag limits </w:t>
      </w:r>
      <w:r w:rsidR="0015672C" w:rsidRPr="00C030B4">
        <w:t xml:space="preserve">from the Kenai </w:t>
      </w:r>
      <w:r w:rsidR="00825AB7" w:rsidRPr="00C030B4">
        <w:t xml:space="preserve">remained similar to previous years </w:t>
      </w:r>
      <w:r w:rsidR="003C59A1" w:rsidRPr="00C030B4">
        <w:t>(Figures 9 and 10; Dunker and Lafferty 2007).</w:t>
      </w:r>
    </w:p>
    <w:p w:rsidR="00E93733" w:rsidRPr="00C030B4" w:rsidRDefault="003C59A1" w:rsidP="00A569B5">
      <w:r w:rsidRPr="00C030B4">
        <w:t>With the exception of 2006, the UCIPU fisheries in the Kasilof increased beyond previous levels during this study as well.  The exception in 2006 was</w:t>
      </w:r>
      <w:r w:rsidR="0015672C" w:rsidRPr="00C030B4">
        <w:t>,</w:t>
      </w:r>
      <w:r w:rsidRPr="00C030B4">
        <w:t xml:space="preserve"> again</w:t>
      </w:r>
      <w:r w:rsidR="0015672C" w:rsidRPr="00C030B4">
        <w:t>,</w:t>
      </w:r>
      <w:r w:rsidRPr="00C030B4">
        <w:t xml:space="preserve"> likely driven by the Kenai closure which drew more people to fish the Kasilof dip net fishery that year (Dunker and Lafferty 2007).  Despite 2006 yielding higher effort and harvest estimates, the period from 2007 to 2009 showed steady growth in the harvest and effort of the Kasilof Fisheries.  Again, however, this is best attributed to the overall increase in the number of UCIPU participants.  The success of Kasilof dipnetters did not appear to differ much from </w:t>
      </w:r>
      <w:r w:rsidR="0015672C" w:rsidRPr="00C030B4">
        <w:t xml:space="preserve">previous years, and the success of Kasilof gillnetters, in fact, was lower during this study period (Figure 10; Dunker and Lafferty 2007).  </w:t>
      </w:r>
      <w:r w:rsidR="00F80FE4" w:rsidRPr="00C030B4">
        <w:lastRenderedPageBreak/>
        <w:t xml:space="preserve">However, as with previous years, </w:t>
      </w:r>
      <w:r w:rsidR="000C7FCA" w:rsidRPr="00C030B4">
        <w:t xml:space="preserve">participants in </w:t>
      </w:r>
      <w:r w:rsidR="00F80FE4" w:rsidRPr="00C030B4">
        <w:t xml:space="preserve">the Kasilof </w:t>
      </w:r>
      <w:r w:rsidR="000C7FCA" w:rsidRPr="00C030B4">
        <w:t>gillnet fishery still have</w:t>
      </w:r>
      <w:r w:rsidR="00F80FE4" w:rsidRPr="00C030B4">
        <w:t xml:space="preserve"> </w:t>
      </w:r>
      <w:r w:rsidR="000C7FCA" w:rsidRPr="00C030B4">
        <w:t xml:space="preserve">greater success than participants in </w:t>
      </w:r>
      <w:r w:rsidR="00F80FE4" w:rsidRPr="00C030B4">
        <w:t>the di</w:t>
      </w:r>
      <w:r w:rsidR="000C7FCA" w:rsidRPr="00C030B4">
        <w:t>p net fisheries despite that this has always been and remains</w:t>
      </w:r>
      <w:r w:rsidR="00F80FE4" w:rsidRPr="00C030B4">
        <w:t xml:space="preserve"> the least popular of the Kenai UCIPU fisheries (Dunker and Lafferty 2007 and Reimer and Sigurdsson 2004).  </w:t>
      </w:r>
      <w:r w:rsidR="0015672C" w:rsidRPr="00C030B4">
        <w:t>In 2009, Fish Creek opened for the first time since 2001. This likely also played a substantial role in the high number of permits issue that year.  Despite that this fishery only contributed to about 2% of the total UCIPU salmon harvest, the opening of this fishery likely motivated participants from the Matanuska-Susitna Valley to obtain UCIPU permits who ordinarily might not have.  This is illustrated by the higher percentage of participants from the Matanuska-Susitna Valley in 2009 than in previous years (Table 6; Dunker and Lafferty 2007).</w:t>
      </w:r>
    </w:p>
    <w:p w:rsidR="00A569B5" w:rsidRPr="00C030B4" w:rsidRDefault="008E1731" w:rsidP="00A569B5">
      <w:pPr>
        <w:pStyle w:val="Abstract"/>
        <w:rPr>
          <w:sz w:val="24"/>
          <w:szCs w:val="24"/>
        </w:rPr>
      </w:pPr>
      <w:r w:rsidRPr="00C030B4">
        <w:rPr>
          <w:sz w:val="24"/>
          <w:szCs w:val="24"/>
        </w:rPr>
        <w:t xml:space="preserve">Analysis of UCIPU fisheries indicates that the bag limit exceeds most permit </w:t>
      </w:r>
      <w:r w:rsidR="00166303" w:rsidRPr="00C030B4">
        <w:rPr>
          <w:sz w:val="24"/>
          <w:szCs w:val="24"/>
        </w:rPr>
        <w:t>holders’ actual harvest (Figures 8 and 9</w:t>
      </w:r>
      <w:r w:rsidRPr="00C030B4">
        <w:rPr>
          <w:sz w:val="24"/>
          <w:szCs w:val="24"/>
        </w:rPr>
        <w:t xml:space="preserve">).  In addition, the current bag limit increases at a faster rate than larger households increase their harvest (Table </w:t>
      </w:r>
      <w:r w:rsidR="00166303" w:rsidRPr="00C030B4">
        <w:rPr>
          <w:sz w:val="24"/>
          <w:szCs w:val="24"/>
        </w:rPr>
        <w:t>8</w:t>
      </w:r>
      <w:r w:rsidRPr="00C030B4">
        <w:rPr>
          <w:sz w:val="24"/>
          <w:szCs w:val="24"/>
        </w:rPr>
        <w:t>, Figure 1</w:t>
      </w:r>
      <w:r w:rsidR="00166303" w:rsidRPr="00C030B4">
        <w:rPr>
          <w:sz w:val="24"/>
          <w:szCs w:val="24"/>
        </w:rPr>
        <w:t>2</w:t>
      </w:r>
      <w:r w:rsidRPr="00C030B4">
        <w:rPr>
          <w:sz w:val="24"/>
          <w:szCs w:val="24"/>
        </w:rPr>
        <w:t xml:space="preserve">).  Most permit holders did not fill their seasonal bag limit although differences in the percentage of the bag limit filled varied with respect to </w:t>
      </w:r>
      <w:r w:rsidR="004515C6" w:rsidRPr="00C030B4">
        <w:rPr>
          <w:sz w:val="24"/>
          <w:szCs w:val="24"/>
        </w:rPr>
        <w:t xml:space="preserve">the </w:t>
      </w:r>
      <w:r w:rsidR="000C7FCA" w:rsidRPr="00C030B4">
        <w:rPr>
          <w:sz w:val="24"/>
          <w:szCs w:val="24"/>
        </w:rPr>
        <w:t>number of fisheries fished</w:t>
      </w:r>
      <w:r w:rsidRPr="00C030B4">
        <w:rPr>
          <w:sz w:val="24"/>
          <w:szCs w:val="24"/>
        </w:rPr>
        <w:t xml:space="preserve"> and the amount of effort spent fishing (Table</w:t>
      </w:r>
      <w:r w:rsidR="00166303" w:rsidRPr="00C030B4">
        <w:rPr>
          <w:sz w:val="24"/>
          <w:szCs w:val="24"/>
        </w:rPr>
        <w:t>8</w:t>
      </w:r>
      <w:r w:rsidRPr="00C030B4">
        <w:rPr>
          <w:sz w:val="24"/>
          <w:szCs w:val="24"/>
        </w:rPr>
        <w:t xml:space="preserve">, Figure </w:t>
      </w:r>
      <w:r w:rsidR="00166303" w:rsidRPr="00C030B4">
        <w:rPr>
          <w:sz w:val="24"/>
          <w:szCs w:val="24"/>
        </w:rPr>
        <w:t>9</w:t>
      </w:r>
      <w:r w:rsidRPr="00C030B4">
        <w:rPr>
          <w:sz w:val="24"/>
          <w:szCs w:val="24"/>
        </w:rPr>
        <w:t>).  Residency trends observed during this study were similar to those reported by</w:t>
      </w:r>
      <w:r w:rsidR="00166303" w:rsidRPr="00C030B4">
        <w:rPr>
          <w:sz w:val="24"/>
          <w:szCs w:val="24"/>
        </w:rPr>
        <w:t xml:space="preserve"> Dunker and Laffer</w:t>
      </w:r>
      <w:r w:rsidR="00887C3A" w:rsidRPr="00C030B4">
        <w:rPr>
          <w:sz w:val="24"/>
          <w:szCs w:val="24"/>
        </w:rPr>
        <w:t>t</w:t>
      </w:r>
      <w:r w:rsidR="00166303" w:rsidRPr="00C030B4">
        <w:rPr>
          <w:sz w:val="24"/>
          <w:szCs w:val="24"/>
        </w:rPr>
        <w:t>y (2007) and</w:t>
      </w:r>
      <w:r w:rsidRPr="00C030B4">
        <w:rPr>
          <w:sz w:val="24"/>
          <w:szCs w:val="24"/>
        </w:rPr>
        <w:t xml:space="preserve"> </w:t>
      </w:r>
      <w:r w:rsidR="00410329" w:rsidRPr="00C030B4">
        <w:rPr>
          <w:sz w:val="24"/>
          <w:szCs w:val="24"/>
        </w:rPr>
        <w:fldChar w:fldCharType="begin"/>
      </w:r>
      <w:r w:rsidR="008242F0" w:rsidRPr="00C030B4">
        <w:rPr>
          <w:sz w:val="24"/>
          <w:szCs w:val="24"/>
        </w:rPr>
        <w:instrText xml:space="preserve"> ADDIN EN.CITE &lt;EndNote&gt;&lt;Cite ExcludeYear="1"&gt;&lt;Author&gt;Reimer&lt;/Author&gt;&lt;Year&gt;2004&lt;/Year&gt;&lt;RecNum&gt;2405&lt;/RecNum&gt;&lt;Suffix&gt; (2004)&lt;/Suffix&gt;&lt;MDL&gt;&lt;REFERENCE_TYPE&gt;31&lt;/REFERENCE_TYPE&gt;&lt;AUTHORS&gt;&lt;AUTHOR&gt;Reimer,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rPr>
          <w:sz w:val="24"/>
          <w:szCs w:val="24"/>
        </w:rPr>
        <w:fldChar w:fldCharType="separate"/>
      </w:r>
      <w:r w:rsidR="008242F0" w:rsidRPr="00C030B4">
        <w:rPr>
          <w:sz w:val="24"/>
          <w:szCs w:val="24"/>
        </w:rPr>
        <w:t>Reimer and Sigurdsson (2004)</w:t>
      </w:r>
      <w:r w:rsidR="00410329" w:rsidRPr="00C030B4">
        <w:rPr>
          <w:sz w:val="24"/>
          <w:szCs w:val="24"/>
        </w:rPr>
        <w:fldChar w:fldCharType="end"/>
      </w:r>
      <w:r w:rsidR="00166303" w:rsidRPr="00C030B4">
        <w:rPr>
          <w:sz w:val="24"/>
          <w:szCs w:val="24"/>
        </w:rPr>
        <w:t>, with the exception of the higher percentage of Matanuska-Susitna valley participants in 2009 (Table 6)</w:t>
      </w:r>
      <w:r w:rsidRPr="00C030B4">
        <w:rPr>
          <w:sz w:val="24"/>
          <w:szCs w:val="24"/>
        </w:rPr>
        <w:t xml:space="preserve">.  </w:t>
      </w:r>
      <w:r w:rsidR="00887C3A" w:rsidRPr="00C030B4">
        <w:rPr>
          <w:sz w:val="24"/>
          <w:szCs w:val="24"/>
        </w:rPr>
        <w:t>Regardless, m</w:t>
      </w:r>
      <w:r w:rsidR="00A569B5" w:rsidRPr="00C030B4">
        <w:rPr>
          <w:sz w:val="24"/>
          <w:szCs w:val="24"/>
        </w:rPr>
        <w:t>ost permits were issued to residents of Anchorage followed by residents of the Kenai Peninsula and the Matanuska-Susitna Valley</w:t>
      </w:r>
      <w:r w:rsidR="004515C6" w:rsidRPr="00C030B4">
        <w:rPr>
          <w:sz w:val="24"/>
          <w:szCs w:val="24"/>
        </w:rPr>
        <w:t>,</w:t>
      </w:r>
      <w:r w:rsidRPr="00C030B4">
        <w:rPr>
          <w:sz w:val="24"/>
          <w:szCs w:val="24"/>
        </w:rPr>
        <w:t xml:space="preserve"> and relatively few permits were issued to Alaskans who did not reside in Southcentral</w:t>
      </w:r>
      <w:r w:rsidR="004515C6" w:rsidRPr="00C030B4">
        <w:rPr>
          <w:sz w:val="24"/>
          <w:szCs w:val="24"/>
        </w:rPr>
        <w:t xml:space="preserve"> Alaska (Table 6, Figure </w:t>
      </w:r>
      <w:r w:rsidR="00887C3A" w:rsidRPr="00C030B4">
        <w:rPr>
          <w:sz w:val="24"/>
          <w:szCs w:val="24"/>
        </w:rPr>
        <w:t>7</w:t>
      </w:r>
      <w:r w:rsidR="004515C6" w:rsidRPr="00C030B4">
        <w:rPr>
          <w:sz w:val="24"/>
          <w:szCs w:val="24"/>
        </w:rPr>
        <w:t>)</w:t>
      </w:r>
      <w:r w:rsidR="00A569B5" w:rsidRPr="00C030B4">
        <w:rPr>
          <w:sz w:val="24"/>
          <w:szCs w:val="24"/>
        </w:rPr>
        <w:t>.</w:t>
      </w:r>
      <w:r w:rsidR="00887C3A" w:rsidRPr="00C030B4">
        <w:rPr>
          <w:sz w:val="24"/>
          <w:szCs w:val="24"/>
        </w:rPr>
        <w:t xml:space="preserve">  However, participants residing outside of Southcentral and participants from the Matanuska-Susitna Valley harvest</w:t>
      </w:r>
      <w:r w:rsidR="000C7FCA" w:rsidRPr="00C030B4">
        <w:rPr>
          <w:sz w:val="24"/>
          <w:szCs w:val="24"/>
        </w:rPr>
        <w:t>ed</w:t>
      </w:r>
      <w:r w:rsidR="00887C3A" w:rsidRPr="00C030B4">
        <w:rPr>
          <w:sz w:val="24"/>
          <w:szCs w:val="24"/>
        </w:rPr>
        <w:t xml:space="preserve"> more salmon, on average</w:t>
      </w:r>
      <w:r w:rsidR="000C7FCA" w:rsidRPr="00C030B4">
        <w:rPr>
          <w:sz w:val="24"/>
          <w:szCs w:val="24"/>
        </w:rPr>
        <w:t>,</w:t>
      </w:r>
      <w:r w:rsidR="00887C3A" w:rsidRPr="00C030B4">
        <w:rPr>
          <w:sz w:val="24"/>
          <w:szCs w:val="24"/>
        </w:rPr>
        <w:t xml:space="preserve"> than residents from Anchorage and the Kenai Peninsula.  This is likely attributed to expending greater effort fishing when traveling from further distances to the Kenai UCIPU fisheries and/ or </w:t>
      </w:r>
      <w:r w:rsidR="00E47FC4" w:rsidRPr="00C030B4">
        <w:rPr>
          <w:sz w:val="24"/>
          <w:szCs w:val="24"/>
        </w:rPr>
        <w:t xml:space="preserve">the </w:t>
      </w:r>
      <w:r w:rsidR="00887C3A" w:rsidRPr="00C030B4">
        <w:rPr>
          <w:sz w:val="24"/>
          <w:szCs w:val="24"/>
        </w:rPr>
        <w:t>Fish Creek dip net fishery open</w:t>
      </w:r>
      <w:r w:rsidR="00E47FC4" w:rsidRPr="00C030B4">
        <w:rPr>
          <w:sz w:val="24"/>
          <w:szCs w:val="24"/>
        </w:rPr>
        <w:t>ing after harvesting salmon from the Kenai fisheries.  This is</w:t>
      </w:r>
      <w:r w:rsidR="00887C3A" w:rsidRPr="00C030B4">
        <w:rPr>
          <w:sz w:val="24"/>
          <w:szCs w:val="24"/>
        </w:rPr>
        <w:t xml:space="preserve"> speculation, however, as residents from these areas did not, on average, spend more days fishing than residents from Anchorage and the Kenai Peninsula.</w:t>
      </w:r>
    </w:p>
    <w:p w:rsidR="00E549B8" w:rsidRPr="00C030B4" w:rsidRDefault="004515C6">
      <w:r w:rsidRPr="00C030B4">
        <w:t>In the past, p</w:t>
      </w:r>
      <w:r w:rsidR="00E549B8" w:rsidRPr="00C030B4">
        <w:t xml:space="preserve">ublic perception with regard to the </w:t>
      </w:r>
      <w:r w:rsidR="00EF43CA" w:rsidRPr="00C030B4">
        <w:t>UCIPU</w:t>
      </w:r>
      <w:r w:rsidR="00E549B8" w:rsidRPr="00C030B4">
        <w:t xml:space="preserve"> fisheries is that regulatory violations are </w:t>
      </w:r>
      <w:r w:rsidRPr="00C030B4">
        <w:t>common</w:t>
      </w:r>
      <w:r w:rsidR="00E549B8" w:rsidRPr="00C030B4">
        <w:t xml:space="preserve"> (</w:t>
      </w:r>
      <w:r w:rsidR="00C27D8A" w:rsidRPr="00C030B4">
        <w:t xml:space="preserve">Dunker and Lafferty 2007, </w:t>
      </w:r>
      <w:r w:rsidR="00410329" w:rsidRPr="00C030B4">
        <w:fldChar w:fldCharType="begin"/>
      </w:r>
      <w:r w:rsidR="000E41A0" w:rsidRPr="00C030B4">
        <w:instrText xml:space="preserve"> ADDIN EN.CITE &lt;EndNote&gt;&lt;Cite ExcludeYear="1"&gt;&lt;Author&gt;Barrett&lt;/Author&gt;&lt;Year&gt;2001&lt;/Year&gt;&lt;RecNum&gt;4020&lt;/RecNum&gt;&lt;Suffix&gt; 2001 a-b&lt;/Suffix&gt;&lt;MDL&gt;&lt;REFERENCE_TYPE&gt;31&lt;/REFERENCE_TYPE&gt;&lt;AUTHORS&gt;&lt;AUTHOR&gt;Barrett, J.&lt;/AUTHOR&gt;&lt;/AUTHORS&gt;&lt;YEAR&gt;2001&lt;/YEAR&gt;&lt;TITLE&gt;Dipnetting spawns fishing frenzy, personal-use fishery brings no shortage of concerns.&lt;/TITLE&gt;&lt;PLACE_PUBLISHED&gt;Peninsula Clarion.  July 13, 2001.  Kenai.&lt;/PLACE_PUBLISHED&gt;&lt;/MDL&gt;&lt;/Cite&gt;&lt;/EndNote&gt;</w:instrText>
      </w:r>
      <w:r w:rsidR="00410329" w:rsidRPr="00C030B4">
        <w:fldChar w:fldCharType="separate"/>
      </w:r>
      <w:r w:rsidR="000E41A0" w:rsidRPr="00C030B4">
        <w:t>Barrett 2001 a-b</w:t>
      </w:r>
      <w:r w:rsidR="00410329" w:rsidRPr="00C030B4">
        <w:fldChar w:fldCharType="end"/>
      </w:r>
      <w:r w:rsidR="00410329" w:rsidRPr="00C030B4">
        <w:fldChar w:fldCharType="begin"/>
      </w:r>
      <w:r w:rsidR="000E41A0" w:rsidRPr="00C030B4">
        <w:instrText xml:space="preserve"> ADDIN EN.CITE &lt;EndNote&gt;&lt;Cite ExcludeAuth="1" ExcludeYear="1"&gt;&lt;Author&gt;Barrett&lt;/Author&gt;&lt;Year&gt;2001&lt;/Year&gt;&lt;RecNum&gt;4021&lt;/RecNum&gt;&lt;MDL&gt;&lt;REFERENCE_TYPE&gt;31&lt;/REFERENCE_TYPE&gt;&lt;AUTHORS&gt;&lt;AUTHOR&gt;Barrett, J.&lt;/AUTHOR&gt;&lt;/AUTHORS&gt;&lt;YEAR&gt;2001&lt;/YEAR&gt;&lt;TITLE&gt;Scofflaws reportedly abundant in fishery.&lt;/TITLE&gt;&lt;PUBLISHER&gt;Peninsula Clarion.  July 13, 2001.  Kenai.&lt;/PUBLISHER&gt;&lt;/MDL&gt;&lt;/Cite&gt;&lt;/EndNote&gt;</w:instrText>
      </w:r>
      <w:r w:rsidR="00410329" w:rsidRPr="00C030B4">
        <w:fldChar w:fldCharType="end"/>
      </w:r>
      <w:r w:rsidR="00C27D8A" w:rsidRPr="00C030B4">
        <w:t xml:space="preserve"> in</w:t>
      </w:r>
      <w:r w:rsidR="000E41A0" w:rsidRPr="00C030B4">
        <w:t xml:space="preserve"> </w:t>
      </w:r>
      <w:r w:rsidR="00410329" w:rsidRPr="00C030B4">
        <w:fldChar w:fldCharType="begin"/>
      </w:r>
      <w:r w:rsidR="00D773C2" w:rsidRPr="00C030B4">
        <w:instrText xml:space="preserve"> ADDIN EN.CITE &lt;EndNote&gt;&lt;Cite&gt;&lt;Author&gt;Reimer&lt;/Author&gt;&lt;Year&gt;2004&lt;/Year&gt;&lt;RecNum&gt;2405&lt;/RecNum&gt;&lt;MDL&gt;&lt;REFERENCE_TYPE&gt;31&lt;/REFERENCE_TYPE&gt;&lt;AUTHORS&gt;&lt;AUTHOR&gt;Reimer,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fldChar w:fldCharType="separate"/>
      </w:r>
      <w:r w:rsidR="00D773C2" w:rsidRPr="00C030B4">
        <w:t>Reimer and Sigurdsson 2004</w:t>
      </w:r>
      <w:r w:rsidR="00410329" w:rsidRPr="00C030B4">
        <w:fldChar w:fldCharType="end"/>
      </w:r>
      <w:r w:rsidR="00E549B8" w:rsidRPr="00C030B4">
        <w:t xml:space="preserve">). </w:t>
      </w:r>
      <w:r w:rsidR="00410329" w:rsidRPr="00C030B4">
        <w:fldChar w:fldCharType="begin"/>
      </w:r>
      <w:r w:rsidR="008242F0" w:rsidRPr="00C030B4">
        <w:instrText xml:space="preserve"> ADDIN EN.CITE &lt;EndNote&gt;&lt;Cite ExcludeYear="1"&gt;&lt;Author&gt;Reimer&lt;/Author&gt;&lt;Year&gt;2004&lt;/Year&gt;&lt;RecNum&gt;2405&lt;/RecNum&gt;&lt;Suffix&gt; (2004)&lt;/Suffix&gt;&lt;MDL&gt;&lt;REFERENCE_TYPE&gt;31&lt;/REFERENCE_TYPE&gt;&lt;AUTHORS&gt;&lt;AUTHOR&gt;Reimer, A. M.&lt;/AUTHOR&gt;&lt;AUTHOR&gt;Sigurdsson, D.&lt;/AUTHOR&gt;&lt;/AUTHORS&gt;&lt;YEAR&gt;2004&lt;/YEAR&gt;&lt;TITLE&gt;Upper Cook Inlet personal use salmon fisheries, 1996-2003.&lt;/TITLE&gt;&lt;PLACE_PUBLISHED&gt;Anchorage.&lt;/PLACE_PUBLISHED&gt;&lt;PUBLISHER&gt;Alaska Department of Fish and Game, Fishery Data Series No. 04-31&lt;/PUBLISHER&gt;&lt;CALL_NUMBER&gt;fds04-31&lt;/CALL_NUMBER&gt;&lt;KEYWORDS&gt;&lt;KEYWORD&gt;Kenai River, Kasilof River, Fish Creek, personal use, dip net, gillnet, subsistence, sockeye salmon, coho salmon, Chinook salmon, pink salmon, chum salmon, permit.&lt;/KEYWORD&gt;&lt;/KEYWORDS&gt;&lt;URL&gt;http://www.sf.adfg.state.ak.us/FedAidPDFs/fds04-31.pdf&lt;/URL&gt;&lt;/MDL&gt;&lt;/Cite&gt;&lt;/EndNote&gt;</w:instrText>
      </w:r>
      <w:r w:rsidR="00410329" w:rsidRPr="00C030B4">
        <w:fldChar w:fldCharType="separate"/>
      </w:r>
      <w:r w:rsidR="008242F0" w:rsidRPr="00C030B4">
        <w:t>Reimer and Sigurdsson (2004)</w:t>
      </w:r>
      <w:r w:rsidR="00410329" w:rsidRPr="00C030B4">
        <w:fldChar w:fldCharType="end"/>
      </w:r>
      <w:r w:rsidRPr="00C030B4">
        <w:t xml:space="preserve"> discussed that regulatory violations were often recorded on harvest cards</w:t>
      </w:r>
      <w:r w:rsidR="00503CED" w:rsidRPr="00C030B4">
        <w:t xml:space="preserve"> between 1996 and 2003</w:t>
      </w:r>
      <w:r w:rsidR="00C27D8A" w:rsidRPr="00C030B4">
        <w:t>, and violations were also observed from the period between 2004 and 2006 (Dunker and Lafferty 2007)</w:t>
      </w:r>
      <w:r w:rsidRPr="00C030B4">
        <w:t xml:space="preserve">.  </w:t>
      </w:r>
      <w:r w:rsidR="00C27D8A" w:rsidRPr="00C030B4">
        <w:t>As to be expected, some r</w:t>
      </w:r>
      <w:r w:rsidRPr="00C030B4">
        <w:t xml:space="preserve">egulatory violations were also observed during this study.  </w:t>
      </w:r>
      <w:r w:rsidR="00E549B8" w:rsidRPr="00C030B4">
        <w:t>For example,</w:t>
      </w:r>
      <w:r w:rsidR="00C27D8A" w:rsidRPr="00C030B4">
        <w:t xml:space="preserve"> 38 Chinook salmon</w:t>
      </w:r>
      <w:r w:rsidR="005B28AA" w:rsidRPr="00C030B4">
        <w:t xml:space="preserve"> were</w:t>
      </w:r>
      <w:r w:rsidR="00E549B8" w:rsidRPr="00C030B4">
        <w:t xml:space="preserve"> reported </w:t>
      </w:r>
      <w:r w:rsidR="00C27D8A" w:rsidRPr="00C030B4">
        <w:t>harvested from</w:t>
      </w:r>
      <w:r w:rsidR="00070A20" w:rsidRPr="00C030B4">
        <w:t xml:space="preserve"> the Kasilof </w:t>
      </w:r>
      <w:r w:rsidR="00503CED" w:rsidRPr="00C030B4">
        <w:t xml:space="preserve">River </w:t>
      </w:r>
      <w:r w:rsidR="00070A20" w:rsidRPr="00C030B4">
        <w:t>dip net fishery</w:t>
      </w:r>
      <w:r w:rsidR="00E549B8" w:rsidRPr="00C030B4">
        <w:t xml:space="preserve"> where regulations </w:t>
      </w:r>
      <w:r w:rsidR="005B28AA" w:rsidRPr="00C030B4">
        <w:t>do not allow</w:t>
      </w:r>
      <w:r w:rsidR="00E549B8" w:rsidRPr="00C030B4">
        <w:t xml:space="preserve"> retention of Chinook</w:t>
      </w:r>
      <w:r w:rsidR="00070A20" w:rsidRPr="00C030B4">
        <w:t xml:space="preserve"> (Table 3, Appendix C4)</w:t>
      </w:r>
      <w:r w:rsidR="00E549B8" w:rsidRPr="00C030B4">
        <w:t xml:space="preserve">. </w:t>
      </w:r>
      <w:r w:rsidR="005B28AA" w:rsidRPr="00C030B4">
        <w:t xml:space="preserve"> </w:t>
      </w:r>
      <w:r w:rsidR="00E549B8" w:rsidRPr="00C030B4">
        <w:t xml:space="preserve">Also, a </w:t>
      </w:r>
      <w:r w:rsidR="00C27D8A" w:rsidRPr="00C030B4">
        <w:t xml:space="preserve">very </w:t>
      </w:r>
      <w:r w:rsidR="00E549B8" w:rsidRPr="00C030B4">
        <w:t xml:space="preserve">small number </w:t>
      </w:r>
      <w:r w:rsidR="00C27D8A" w:rsidRPr="00C030B4">
        <w:t>(less than 1%)</w:t>
      </w:r>
      <w:r w:rsidR="00E549B8" w:rsidRPr="00C030B4">
        <w:t>of permit holders reported harvesting over 100% of their seasonal bag limit</w:t>
      </w:r>
      <w:r w:rsidRPr="00C030B4">
        <w:t xml:space="preserve"> (Figure </w:t>
      </w:r>
      <w:r w:rsidR="00C27D8A" w:rsidRPr="00C030B4">
        <w:t>9</w:t>
      </w:r>
      <w:r w:rsidRPr="00C030B4">
        <w:t>)</w:t>
      </w:r>
      <w:r w:rsidR="00E549B8" w:rsidRPr="00C030B4">
        <w:t>.  In addition, a few permit</w:t>
      </w:r>
      <w:r w:rsidR="00070A20" w:rsidRPr="00C030B4">
        <w:t>s</w:t>
      </w:r>
      <w:r w:rsidR="00E549B8" w:rsidRPr="00C030B4">
        <w:t xml:space="preserve"> holders </w:t>
      </w:r>
      <w:r w:rsidR="00070A20" w:rsidRPr="00C030B4">
        <w:t xml:space="preserve">each year </w:t>
      </w:r>
      <w:r w:rsidR="00C27D8A" w:rsidRPr="00C030B4">
        <w:t xml:space="preserve">(less than 0.5%) </w:t>
      </w:r>
      <w:r w:rsidR="00E549B8" w:rsidRPr="00C030B4">
        <w:t>gave out-of-state addresses on the vendor copy of their permit</w:t>
      </w:r>
      <w:r w:rsidR="00070A20" w:rsidRPr="00C030B4">
        <w:t xml:space="preserve"> (Table 6)</w:t>
      </w:r>
      <w:r w:rsidR="00E549B8" w:rsidRPr="00C030B4">
        <w:t>.</w:t>
      </w:r>
    </w:p>
    <w:p w:rsidR="00E549B8" w:rsidRPr="00C030B4" w:rsidRDefault="00E549B8">
      <w:r w:rsidRPr="00C030B4">
        <w:t>While the aforementioned regulatory violations display a lack of understanding of personal use fishing regulations</w:t>
      </w:r>
      <w:r w:rsidR="00070A20" w:rsidRPr="00C030B4">
        <w:t xml:space="preserve"> by some permit holders</w:t>
      </w:r>
      <w:r w:rsidRPr="00C030B4">
        <w:t xml:space="preserve">, accurate reporting is essential to the accuracy of the </w:t>
      </w:r>
      <w:r w:rsidR="00070A20" w:rsidRPr="00C030B4">
        <w:t>estimates</w:t>
      </w:r>
      <w:r w:rsidR="0050770F" w:rsidRPr="00C030B4">
        <w:t>,</w:t>
      </w:r>
      <w:r w:rsidR="00070A20" w:rsidRPr="00C030B4">
        <w:t xml:space="preserve"> </w:t>
      </w:r>
      <w:r w:rsidRPr="00C030B4">
        <w:t>and regulatory violations of this nature</w:t>
      </w:r>
      <w:r w:rsidR="0050770F" w:rsidRPr="00C030B4">
        <w:t xml:space="preserve"> are enforced during the fisheries</w:t>
      </w:r>
      <w:r w:rsidRPr="00C030B4">
        <w:t xml:space="preserve"> by</w:t>
      </w:r>
      <w:r w:rsidR="00E9600B" w:rsidRPr="00C030B4">
        <w:t xml:space="preserve"> the</w:t>
      </w:r>
      <w:r w:rsidRPr="00C030B4">
        <w:t xml:space="preserve"> Alaska </w:t>
      </w:r>
      <w:r w:rsidR="00E9600B" w:rsidRPr="00C030B4">
        <w:t>Wildlife Troopers (AWT)</w:t>
      </w:r>
      <w:r w:rsidR="00C27D8A" w:rsidRPr="00C030B4">
        <w:t xml:space="preserve"> and the Alaska Department of Fish and Game, Division of Sport Fish</w:t>
      </w:r>
      <w:r w:rsidRPr="00C030B4">
        <w:t xml:space="preserve">. </w:t>
      </w:r>
      <w:r w:rsidR="004A363F" w:rsidRPr="00C030B4">
        <w:t>More significant</w:t>
      </w:r>
      <w:r w:rsidRPr="00C030B4">
        <w:t xml:space="preserve"> problem</w:t>
      </w:r>
      <w:r w:rsidR="004A363F" w:rsidRPr="00C030B4">
        <w:t>s</w:t>
      </w:r>
      <w:r w:rsidRPr="00C030B4">
        <w:t xml:space="preserve"> would </w:t>
      </w:r>
      <w:r w:rsidR="00BA7C80" w:rsidRPr="00C030B4">
        <w:t>occur</w:t>
      </w:r>
      <w:r w:rsidRPr="00C030B4">
        <w:t xml:space="preserve"> if large numbers of fishermen were not obtaining permits or failing to return obtained permits.  Local </w:t>
      </w:r>
      <w:r w:rsidR="00E9600B" w:rsidRPr="00C030B4">
        <w:t>AWT</w:t>
      </w:r>
      <w:r w:rsidRPr="00C030B4">
        <w:t xml:space="preserve"> </w:t>
      </w:r>
      <w:r w:rsidR="0050770F" w:rsidRPr="00C030B4">
        <w:t>officers indicate that they</w:t>
      </w:r>
      <w:r w:rsidRPr="00C030B4">
        <w:t xml:space="preserve"> rarely encounter personal use fishermen who do not have a permit.  </w:t>
      </w:r>
      <w:r w:rsidR="00E9600B" w:rsidRPr="00C030B4">
        <w:t xml:space="preserve">For example, in 2009, they spent over 460 hours enforcing the </w:t>
      </w:r>
      <w:r w:rsidR="00C030B4" w:rsidRPr="00C030B4">
        <w:t xml:space="preserve">personal use fishing regulations.  Of 1,200 contacts made, they only had to issue 131 citations, and many of these were for using a 2-stroke motor.  </w:t>
      </w:r>
      <w:r w:rsidR="00E9600B" w:rsidRPr="00C030B4">
        <w:t xml:space="preserve">The return rate for </w:t>
      </w:r>
      <w:r w:rsidR="00E9600B" w:rsidRPr="00C030B4">
        <w:lastRenderedPageBreak/>
        <w:t xml:space="preserve">permits did decrease slightly during this study period.  However, the current return rate is, nonetheless, high and sufficient to generate accurate harvest and effort estimates.  </w:t>
      </w:r>
      <w:r w:rsidR="00C030B4" w:rsidRPr="00C030B4">
        <w:t xml:space="preserve">The return rate </w:t>
      </w:r>
      <w:r w:rsidR="00E9600B" w:rsidRPr="00C030B4">
        <w:t xml:space="preserve">will </w:t>
      </w:r>
      <w:r w:rsidR="00C030B4" w:rsidRPr="00C030B4">
        <w:t xml:space="preserve">continue to </w:t>
      </w:r>
      <w:r w:rsidR="00E9600B" w:rsidRPr="00C030B4">
        <w:t>be monitored.  If it continues to decrease in the future, ADF&amp;G will</w:t>
      </w:r>
      <w:r w:rsidR="004A363F" w:rsidRPr="00C030B4">
        <w:t xml:space="preserve"> begin enforcement efforts </w:t>
      </w:r>
      <w:r w:rsidR="0050770F" w:rsidRPr="00C030B4">
        <w:t xml:space="preserve">against permit holders who fail to return their permits. </w:t>
      </w:r>
      <w:r w:rsidR="00E9600B" w:rsidRPr="00C030B4">
        <w:t>In cooperation with the Department,</w:t>
      </w:r>
      <w:r w:rsidR="0050770F" w:rsidRPr="00C030B4">
        <w:t xml:space="preserve"> A</w:t>
      </w:r>
      <w:r w:rsidR="00C030B4" w:rsidRPr="00C030B4">
        <w:t>WT</w:t>
      </w:r>
      <w:r w:rsidR="0050770F" w:rsidRPr="00C030B4">
        <w:t xml:space="preserve"> officers </w:t>
      </w:r>
      <w:r w:rsidR="00E9600B" w:rsidRPr="00C030B4">
        <w:t>could</w:t>
      </w:r>
      <w:r w:rsidR="0050770F" w:rsidRPr="00C030B4">
        <w:t xml:space="preserve"> </w:t>
      </w:r>
      <w:r w:rsidR="00C030B4" w:rsidRPr="00C030B4">
        <w:t xml:space="preserve">begin </w:t>
      </w:r>
      <w:r w:rsidR="0050770F" w:rsidRPr="00C030B4">
        <w:t>issuing citations to those permit hold</w:t>
      </w:r>
      <w:r w:rsidR="00503CED" w:rsidRPr="00C030B4">
        <w:t>er</w:t>
      </w:r>
      <w:r w:rsidR="0050770F" w:rsidRPr="00C030B4">
        <w:t>s that received permits but failed to return their permit</w:t>
      </w:r>
      <w:r w:rsidR="00E9600B" w:rsidRPr="00C030B4">
        <w:t>s</w:t>
      </w:r>
      <w:r w:rsidR="0050770F" w:rsidRPr="00C030B4">
        <w:t xml:space="preserve"> </w:t>
      </w:r>
      <w:r w:rsidR="00E9600B" w:rsidRPr="00C030B4">
        <w:t>for at least two consecutive years.  If this were to happen, t</w:t>
      </w:r>
      <w:r w:rsidR="0050770F" w:rsidRPr="00C030B4">
        <w:t xml:space="preserve">he goal of this enforcement action </w:t>
      </w:r>
      <w:r w:rsidR="00E9600B" w:rsidRPr="00C030B4">
        <w:t xml:space="preserve">would be </w:t>
      </w:r>
      <w:r w:rsidR="0050770F" w:rsidRPr="00C030B4">
        <w:t>to</w:t>
      </w:r>
      <w:r w:rsidR="004A363F" w:rsidRPr="00C030B4">
        <w:t xml:space="preserve"> </w:t>
      </w:r>
      <w:r w:rsidR="0050770F" w:rsidRPr="00C030B4">
        <w:t>make the public more aware of the regulations, the importance of following them, and, ultimately, increase</w:t>
      </w:r>
      <w:r w:rsidR="004A363F" w:rsidRPr="00C030B4">
        <w:t xml:space="preserve"> compliance</w:t>
      </w:r>
      <w:r w:rsidR="0050770F" w:rsidRPr="00C030B4">
        <w:t xml:space="preserve"> with the UCIPU fishery regulations</w:t>
      </w:r>
      <w:r w:rsidR="004A363F" w:rsidRPr="00C030B4">
        <w:t>.</w:t>
      </w:r>
    </w:p>
    <w:p w:rsidR="00E549B8" w:rsidRPr="00C030B4" w:rsidRDefault="00E549B8">
      <w:pPr>
        <w:pStyle w:val="Heading1"/>
      </w:pPr>
      <w:bookmarkStart w:id="84" w:name="_Toc184702902"/>
      <w:r w:rsidRPr="00C030B4">
        <w:t>ACKNOWLEDGEMENTS</w:t>
      </w:r>
      <w:bookmarkEnd w:id="76"/>
      <w:bookmarkEnd w:id="77"/>
      <w:bookmarkEnd w:id="78"/>
      <w:bookmarkEnd w:id="84"/>
    </w:p>
    <w:p w:rsidR="002801F1" w:rsidRPr="00C030B4" w:rsidRDefault="00E549B8" w:rsidP="000E7028">
      <w:pPr>
        <w:sectPr w:rsidR="002801F1" w:rsidRPr="00C030B4" w:rsidSect="001E722A">
          <w:footerReference w:type="default" r:id="rId88"/>
          <w:footerReference w:type="first" r:id="rId89"/>
          <w:pgSz w:w="12240" w:h="15840" w:code="1"/>
          <w:pgMar w:top="1296" w:right="1440" w:bottom="1296" w:left="1440" w:header="720" w:footer="504" w:gutter="0"/>
          <w:pgNumType w:start="1"/>
          <w:cols w:space="720"/>
        </w:sectPr>
      </w:pPr>
      <w:r w:rsidRPr="00C030B4">
        <w:t xml:space="preserve">Thanks to all individuals involved with the success of this project.  </w:t>
      </w:r>
      <w:bookmarkStart w:id="85" w:name="_Toc430485464"/>
      <w:bookmarkStart w:id="86" w:name="_Toc430485953"/>
      <w:bookmarkStart w:id="87" w:name="_Toc430486353"/>
      <w:r w:rsidRPr="00C030B4">
        <w:t>ADF&amp;G staff who worked as principal investigators include</w:t>
      </w:r>
      <w:r w:rsidR="00832281" w:rsidRPr="00C030B4">
        <w:t>d</w:t>
      </w:r>
      <w:r w:rsidRPr="00C030B4">
        <w:t xml:space="preserve"> </w:t>
      </w:r>
      <w:r w:rsidR="00C030B4" w:rsidRPr="00C030B4">
        <w:t xml:space="preserve">Kristine Dunker </w:t>
      </w:r>
      <w:r w:rsidRPr="00C030B4">
        <w:t xml:space="preserve">and Kirk Brogdon.  </w:t>
      </w:r>
      <w:r w:rsidR="00503CED" w:rsidRPr="00C030B4">
        <w:t xml:space="preserve">Pat Hansen served as project biometrician.  </w:t>
      </w:r>
      <w:r w:rsidRPr="00C030B4">
        <w:t xml:space="preserve">In addition, </w:t>
      </w:r>
      <w:r w:rsidR="00832281" w:rsidRPr="00C030B4">
        <w:t xml:space="preserve">Margie Nussbaum, Diane Novinska, and </w:t>
      </w:r>
      <w:r w:rsidR="00C030B4" w:rsidRPr="00C030B4">
        <w:t>Raili Kedizor</w:t>
      </w:r>
      <w:r w:rsidR="00832281" w:rsidRPr="00C030B4">
        <w:t xml:space="preserve"> </w:t>
      </w:r>
      <w:r w:rsidRPr="00C030B4">
        <w:t xml:space="preserve">were charged with entering the data from approximately </w:t>
      </w:r>
      <w:r w:rsidR="00503CED" w:rsidRPr="00C030B4">
        <w:t>2</w:t>
      </w:r>
      <w:r w:rsidR="00C030B4" w:rsidRPr="00C030B4">
        <w:t>5</w:t>
      </w:r>
      <w:r w:rsidRPr="00C030B4">
        <w:t>,000 permits per year. In addition</w:t>
      </w:r>
      <w:r w:rsidR="00A0204A" w:rsidRPr="00C030B4">
        <w:t>,</w:t>
      </w:r>
      <w:r w:rsidRPr="00C030B4">
        <w:t xml:space="preserve"> there </w:t>
      </w:r>
      <w:r w:rsidR="00832281" w:rsidRPr="00C030B4">
        <w:t xml:space="preserve">were </w:t>
      </w:r>
      <w:r w:rsidRPr="00C030B4">
        <w:t xml:space="preserve">over 60 vendors who </w:t>
      </w:r>
      <w:r w:rsidR="00832281" w:rsidRPr="00C030B4">
        <w:t xml:space="preserve">were </w:t>
      </w:r>
      <w:r w:rsidRPr="00C030B4">
        <w:t>responsible for the di</w:t>
      </w:r>
      <w:r w:rsidR="00503CED" w:rsidRPr="00C030B4">
        <w:t>stribution of Upper Cook Inlet personal use p</w:t>
      </w:r>
      <w:r w:rsidRPr="00C030B4">
        <w:t xml:space="preserve">ermits.  Their help </w:t>
      </w:r>
      <w:r w:rsidR="00832281" w:rsidRPr="00C030B4">
        <w:t xml:space="preserve">was </w:t>
      </w:r>
      <w:r w:rsidRPr="00C030B4">
        <w:t>invaluable</w:t>
      </w:r>
      <w:r w:rsidR="00A0204A" w:rsidRPr="00C030B4">
        <w:t>,</w:t>
      </w:r>
      <w:r w:rsidRPr="00C030B4">
        <w:t xml:space="preserve"> and they deserve many thanks.  </w:t>
      </w:r>
    </w:p>
    <w:p w:rsidR="00E549B8" w:rsidRPr="00FC6676" w:rsidRDefault="00E549B8">
      <w:pPr>
        <w:pStyle w:val="Heading1"/>
      </w:pPr>
      <w:bookmarkStart w:id="88" w:name="_Toc184702903"/>
      <w:bookmarkEnd w:id="85"/>
      <w:bookmarkEnd w:id="86"/>
      <w:bookmarkEnd w:id="87"/>
      <w:r w:rsidRPr="00FC6676">
        <w:lastRenderedPageBreak/>
        <w:t>references Cited</w:t>
      </w:r>
      <w:bookmarkEnd w:id="88"/>
    </w:p>
    <w:p w:rsidR="00681099" w:rsidRDefault="00410329" w:rsidP="00681099">
      <w:pPr>
        <w:spacing w:after="0"/>
        <w:ind w:left="720" w:hanging="720"/>
        <w:jc w:val="left"/>
        <w:rPr>
          <w:sz w:val="20"/>
        </w:rPr>
      </w:pPr>
      <w:r w:rsidRPr="00FC6676">
        <w:fldChar w:fldCharType="begin"/>
      </w:r>
      <w:r w:rsidR="00E549B8" w:rsidRPr="00FC6676">
        <w:instrText xml:space="preserve"> ADDIN EN.REFLIST </w:instrText>
      </w:r>
      <w:r w:rsidRPr="00FC6676">
        <w:fldChar w:fldCharType="separate"/>
      </w:r>
      <w:r w:rsidR="00681099" w:rsidRPr="00FC6676">
        <w:rPr>
          <w:sz w:val="20"/>
        </w:rPr>
        <w:t xml:space="preserve">Barrett, J.  2001a.  Dipnetting spawns fishing frenzy, personal-use fishery brings no shortage of concerns., Peninsula Clarion.  July 13, 2001.  Kenai. </w:t>
      </w:r>
    </w:p>
    <w:p w:rsidR="008D29E4" w:rsidRPr="00FC6676" w:rsidRDefault="008D29E4" w:rsidP="00681099">
      <w:pPr>
        <w:spacing w:after="0"/>
        <w:ind w:left="720" w:hanging="720"/>
        <w:jc w:val="left"/>
        <w:rPr>
          <w:sz w:val="20"/>
        </w:rPr>
      </w:pPr>
    </w:p>
    <w:p w:rsidR="00681099" w:rsidRDefault="00681099" w:rsidP="00681099">
      <w:pPr>
        <w:spacing w:after="0"/>
        <w:ind w:left="720" w:hanging="720"/>
        <w:jc w:val="left"/>
        <w:rPr>
          <w:sz w:val="20"/>
        </w:rPr>
      </w:pPr>
      <w:r w:rsidRPr="00FC6676">
        <w:rPr>
          <w:sz w:val="20"/>
        </w:rPr>
        <w:t xml:space="preserve">Barrett, J.  2001b.  Scofflaws reportedly abundant in fishery.  Peninsula Clarion.  July 13, 2001.  Kenai. </w:t>
      </w:r>
    </w:p>
    <w:p w:rsidR="008D29E4" w:rsidRPr="00FC6676" w:rsidRDefault="008D29E4" w:rsidP="00681099">
      <w:pPr>
        <w:spacing w:after="0"/>
        <w:ind w:left="720" w:hanging="720"/>
        <w:jc w:val="left"/>
        <w:rPr>
          <w:sz w:val="20"/>
        </w:rPr>
      </w:pPr>
    </w:p>
    <w:p w:rsidR="00681099" w:rsidRDefault="00681099" w:rsidP="00681099">
      <w:pPr>
        <w:spacing w:after="0"/>
        <w:ind w:left="720" w:hanging="720"/>
        <w:jc w:val="left"/>
        <w:rPr>
          <w:sz w:val="20"/>
        </w:rPr>
      </w:pPr>
      <w:r w:rsidRPr="00FC6676">
        <w:rPr>
          <w:sz w:val="20"/>
        </w:rPr>
        <w:t>Brannian, L., and J. Fox.  1996.  Upper Cook Inlet subsistence and person</w:t>
      </w:r>
      <w:r w:rsidR="000C7FCA" w:rsidRPr="00FC6676">
        <w:rPr>
          <w:sz w:val="20"/>
        </w:rPr>
        <w:t xml:space="preserve"> </w:t>
      </w:r>
      <w:r w:rsidRPr="00FC6676">
        <w:rPr>
          <w:sz w:val="20"/>
        </w:rPr>
        <w:t xml:space="preserve">al use fisheries, report to the Alaska Board of Fisheries, 1996.  Alaska Department of Fish and Game, Division of Commercial Fisheries Management and Development. Regional Information Report N0. 2A96-03, Anchorage. </w:t>
      </w:r>
    </w:p>
    <w:p w:rsidR="008D29E4" w:rsidRPr="00FC6676" w:rsidRDefault="008D29E4" w:rsidP="00681099">
      <w:pPr>
        <w:spacing w:after="0"/>
        <w:ind w:left="720" w:hanging="720"/>
        <w:jc w:val="left"/>
        <w:rPr>
          <w:sz w:val="20"/>
        </w:rPr>
      </w:pPr>
    </w:p>
    <w:p w:rsidR="00FC6676" w:rsidRDefault="00FC6676" w:rsidP="00681099">
      <w:pPr>
        <w:spacing w:after="0"/>
        <w:ind w:left="720" w:hanging="720"/>
        <w:jc w:val="left"/>
        <w:rPr>
          <w:sz w:val="20"/>
        </w:rPr>
      </w:pPr>
      <w:r w:rsidRPr="00FC6676">
        <w:rPr>
          <w:sz w:val="20"/>
        </w:rPr>
        <w:t>Dunker, K.J. and R.Lafferty 2007.  Upper Cook Inlet persoanl use salmon fisheries, 2007-2009.  Alaska Department of Fish andg Game, Fishery Data Series No.07-88.</w:t>
      </w:r>
    </w:p>
    <w:p w:rsidR="008D29E4" w:rsidRPr="008D29E4" w:rsidRDefault="008D29E4" w:rsidP="008D29E4">
      <w:pPr>
        <w:spacing w:after="0"/>
        <w:ind w:left="720" w:hanging="720"/>
        <w:jc w:val="left"/>
        <w:rPr>
          <w:sz w:val="20"/>
          <w:u w:val="single"/>
        </w:rPr>
      </w:pPr>
      <w:r>
        <w:rPr>
          <w:sz w:val="20"/>
        </w:rPr>
        <w:t xml:space="preserve">             </w:t>
      </w:r>
      <w:r w:rsidRPr="008D29E4">
        <w:rPr>
          <w:sz w:val="20"/>
          <w:u w:val="single"/>
        </w:rPr>
        <w:t xml:space="preserve"> http://www.sf.adfg.state.ak.us/FedAidpdfs/fds07-88.pdf.</w:t>
      </w:r>
    </w:p>
    <w:p w:rsidR="008D29E4" w:rsidRPr="00FC6676" w:rsidRDefault="008D29E4" w:rsidP="00681099">
      <w:pPr>
        <w:spacing w:after="0"/>
        <w:ind w:left="720" w:hanging="720"/>
        <w:jc w:val="left"/>
        <w:rPr>
          <w:sz w:val="20"/>
        </w:rPr>
      </w:pPr>
    </w:p>
    <w:p w:rsidR="00681099" w:rsidRDefault="00681099" w:rsidP="00681099">
      <w:pPr>
        <w:spacing w:after="0"/>
        <w:ind w:left="720" w:hanging="720"/>
        <w:jc w:val="left"/>
        <w:rPr>
          <w:sz w:val="20"/>
        </w:rPr>
      </w:pPr>
      <w:r w:rsidRPr="00FC6676">
        <w:rPr>
          <w:sz w:val="20"/>
        </w:rPr>
        <w:t xml:space="preserve">Goodman, L. A.  1960.  On the exact variance of products.  Journal of the American Statistical Association 55:708-713. </w:t>
      </w:r>
    </w:p>
    <w:p w:rsidR="008D29E4" w:rsidRPr="00FC6676" w:rsidRDefault="008D29E4" w:rsidP="00681099">
      <w:pPr>
        <w:spacing w:after="0"/>
        <w:ind w:left="720" w:hanging="720"/>
        <w:jc w:val="left"/>
        <w:rPr>
          <w:sz w:val="20"/>
        </w:rPr>
      </w:pPr>
    </w:p>
    <w:p w:rsidR="00FC6676" w:rsidRDefault="00681099" w:rsidP="00681099">
      <w:pPr>
        <w:spacing w:after="0"/>
        <w:ind w:left="720" w:hanging="720"/>
        <w:jc w:val="left"/>
      </w:pPr>
      <w:r w:rsidRPr="00FC6676">
        <w:rPr>
          <w:sz w:val="20"/>
        </w:rPr>
        <w:t xml:space="preserve">Reimer, A. M., and D. Sigurdsson.  2004.  Upper Cook Inlet personal use salmon fisheries, 1996-2003.  Alaska Department of Fish and Game, Fishery Data Series No. 04-31, Anchorage. </w:t>
      </w:r>
      <w:hyperlink r:id="rId90" w:history="1">
        <w:r w:rsidRPr="00FC6676">
          <w:rPr>
            <w:rStyle w:val="Hyperlink"/>
            <w:color w:val="auto"/>
            <w:sz w:val="20"/>
          </w:rPr>
          <w:t>http://www.sf.adfg.state.ak.us/FedAidPDFs/fds04-31.pdf</w:t>
        </w:r>
      </w:hyperlink>
    </w:p>
    <w:p w:rsidR="008D29E4" w:rsidRPr="00FC6676" w:rsidRDefault="008D29E4" w:rsidP="00681099">
      <w:pPr>
        <w:spacing w:after="0"/>
        <w:ind w:left="720" w:hanging="720"/>
        <w:jc w:val="left"/>
      </w:pPr>
    </w:p>
    <w:p w:rsidR="00681099" w:rsidRDefault="00FC6676" w:rsidP="00681099">
      <w:pPr>
        <w:spacing w:after="0"/>
        <w:ind w:left="720" w:hanging="720"/>
        <w:jc w:val="left"/>
      </w:pPr>
      <w:r w:rsidRPr="00FC6676">
        <w:t>Shields, P. 2010.  Upper cook Inlet commercial fisheries annual management report, 2009.  Alaska Department of Fish and Game, Fishery Management Report No. 10-27</w:t>
      </w:r>
    </w:p>
    <w:p w:rsidR="008D29E4" w:rsidRPr="00FC6676" w:rsidRDefault="008D29E4" w:rsidP="00681099">
      <w:pPr>
        <w:spacing w:after="0"/>
        <w:ind w:left="720" w:hanging="720"/>
        <w:jc w:val="left"/>
      </w:pPr>
    </w:p>
    <w:p w:rsidR="00FC6676" w:rsidRPr="00FC6676" w:rsidRDefault="008D29E4" w:rsidP="00681099">
      <w:pPr>
        <w:spacing w:after="0"/>
        <w:ind w:left="720" w:hanging="720"/>
        <w:jc w:val="left"/>
        <w:rPr>
          <w:sz w:val="20"/>
        </w:rPr>
      </w:pPr>
      <w:r>
        <w:rPr>
          <w:sz w:val="20"/>
        </w:rPr>
        <w:t xml:space="preserve">Tobias, T.M. and M. Willette. 2009.  An estimated of Total Return of Sockeye Salmon to Upper Cook Inlet, Alaska, 1076-2008.  Department of Fish and Game, Commercial Fisheries Division, Fishery Data Series, </w:t>
      </w:r>
      <w:r w:rsidRPr="008D29E4">
        <w:rPr>
          <w:i/>
          <w:sz w:val="20"/>
        </w:rPr>
        <w:t>in pre.p.</w:t>
      </w:r>
    </w:p>
    <w:p w:rsidR="00F75722" w:rsidRDefault="00410329" w:rsidP="00681099">
      <w:pPr>
        <w:spacing w:after="0"/>
        <w:ind w:left="720" w:hanging="720"/>
        <w:jc w:val="left"/>
        <w:sectPr w:rsidR="00F75722" w:rsidSect="00DF6065">
          <w:pgSz w:w="12240" w:h="15840" w:code="1"/>
          <w:pgMar w:top="1296" w:right="1440" w:bottom="1296" w:left="1440" w:header="720" w:footer="504" w:gutter="0"/>
          <w:cols w:space="720"/>
        </w:sectPr>
      </w:pPr>
      <w:r w:rsidRPr="00FC6676">
        <w:fldChar w:fldCharType="end"/>
      </w:r>
    </w:p>
    <w:p w:rsidR="00E549B8" w:rsidRPr="008E57E2" w:rsidRDefault="008E57E2" w:rsidP="00654BF9">
      <w:pPr>
        <w:pStyle w:val="Lit-Cited"/>
        <w:rPr>
          <w:sz w:val="24"/>
          <w:szCs w:val="24"/>
        </w:rPr>
      </w:pPr>
      <w:bookmarkStart w:id="89" w:name="_Toc184700999"/>
      <w:r>
        <w:rPr>
          <w:b/>
          <w:sz w:val="24"/>
          <w:szCs w:val="24"/>
        </w:rPr>
        <w:lastRenderedPageBreak/>
        <w:t xml:space="preserve">          </w:t>
      </w:r>
      <w:r w:rsidR="00F75722" w:rsidRPr="008E57E2">
        <w:rPr>
          <w:b/>
          <w:sz w:val="24"/>
          <w:szCs w:val="24"/>
        </w:rPr>
        <w:t xml:space="preserve">Table </w:t>
      </w:r>
      <w:r w:rsidR="00410329" w:rsidRPr="008E57E2">
        <w:rPr>
          <w:b/>
          <w:sz w:val="24"/>
          <w:szCs w:val="24"/>
        </w:rPr>
        <w:fldChar w:fldCharType="begin"/>
      </w:r>
      <w:r w:rsidR="00F75722" w:rsidRPr="008E57E2">
        <w:rPr>
          <w:b/>
          <w:sz w:val="24"/>
          <w:szCs w:val="24"/>
        </w:rPr>
        <w:instrText xml:space="preserve"> SEQ Table \* ARABIC </w:instrText>
      </w:r>
      <w:r w:rsidR="00410329" w:rsidRPr="008E57E2">
        <w:rPr>
          <w:b/>
          <w:sz w:val="24"/>
          <w:szCs w:val="24"/>
        </w:rPr>
        <w:fldChar w:fldCharType="separate"/>
      </w:r>
      <w:r w:rsidR="0050099F">
        <w:rPr>
          <w:b/>
          <w:noProof/>
          <w:sz w:val="24"/>
          <w:szCs w:val="24"/>
        </w:rPr>
        <w:t>1</w:t>
      </w:r>
      <w:r w:rsidR="00410329" w:rsidRPr="008E57E2">
        <w:rPr>
          <w:b/>
          <w:sz w:val="24"/>
          <w:szCs w:val="24"/>
        </w:rPr>
        <w:fldChar w:fldCharType="end"/>
      </w:r>
      <w:r w:rsidR="00F75722" w:rsidRPr="008E57E2">
        <w:rPr>
          <w:b/>
          <w:sz w:val="24"/>
          <w:szCs w:val="24"/>
        </w:rPr>
        <w:t>.</w:t>
      </w:r>
      <w:r>
        <w:rPr>
          <w:sz w:val="24"/>
          <w:szCs w:val="24"/>
        </w:rPr>
        <w:t xml:space="preserve"> </w:t>
      </w:r>
      <w:r w:rsidR="00F75722" w:rsidRPr="008E57E2">
        <w:rPr>
          <w:sz w:val="24"/>
          <w:szCs w:val="24"/>
        </w:rPr>
        <w:t xml:space="preserve">Number of Upper Cook Inlet personal use salmon fishery permits issued by year and number of </w:t>
      </w:r>
      <w:r>
        <w:rPr>
          <w:sz w:val="24"/>
          <w:szCs w:val="24"/>
        </w:rPr>
        <w:t xml:space="preserve">permits returned by mailing and </w:t>
      </w:r>
      <w:r w:rsidR="00F75722" w:rsidRPr="008E57E2">
        <w:rPr>
          <w:sz w:val="24"/>
          <w:szCs w:val="24"/>
        </w:rPr>
        <w:t>year, 200</w:t>
      </w:r>
      <w:r w:rsidR="00872862" w:rsidRPr="008E57E2">
        <w:rPr>
          <w:sz w:val="24"/>
          <w:szCs w:val="24"/>
        </w:rPr>
        <w:t>7</w:t>
      </w:r>
      <w:r w:rsidR="00F75722" w:rsidRPr="008E57E2">
        <w:rPr>
          <w:sz w:val="24"/>
          <w:szCs w:val="24"/>
        </w:rPr>
        <w:t>-200</w:t>
      </w:r>
      <w:r w:rsidR="00872862" w:rsidRPr="008E57E2">
        <w:rPr>
          <w:sz w:val="24"/>
          <w:szCs w:val="24"/>
        </w:rPr>
        <w:t>9</w:t>
      </w:r>
      <w:r w:rsidR="00F75722" w:rsidRPr="008E57E2">
        <w:rPr>
          <w:sz w:val="24"/>
          <w:szCs w:val="24"/>
        </w:rPr>
        <w:t>.</w:t>
      </w:r>
      <w:bookmarkEnd w:id="89"/>
    </w:p>
    <w:p w:rsidR="009C46E6" w:rsidRDefault="009C46E6" w:rsidP="009C46E6"/>
    <w:p w:rsidR="008E57E2" w:rsidRDefault="008E57E2" w:rsidP="009C46E6"/>
    <w:p w:rsidR="008E57E2" w:rsidRDefault="008E57E2" w:rsidP="009C46E6"/>
    <w:p w:rsidR="0059049B" w:rsidRPr="008E57E2" w:rsidRDefault="00872862" w:rsidP="0059049B">
      <w:pPr>
        <w:rPr>
          <w:i/>
        </w:rPr>
      </w:pPr>
      <w:r w:rsidRPr="008E57E2">
        <w:rPr>
          <w:i/>
        </w:rPr>
        <w:t>Publications Staff Note:  Insert Table 1 from “FDS Report Tables_Figures_07_09.KD”</w:t>
      </w:r>
      <w:r w:rsidR="008E57E2">
        <w:rPr>
          <w:i/>
        </w:rPr>
        <w:t xml:space="preserve">  Worksheet T1</w:t>
      </w:r>
    </w:p>
    <w:p w:rsidR="0059049B" w:rsidRDefault="0059049B" w:rsidP="0059049B">
      <w:pPr>
        <w:sectPr w:rsidR="0059049B" w:rsidSect="00F75722">
          <w:pgSz w:w="15840" w:h="12240" w:orient="landscape" w:code="1"/>
          <w:pgMar w:top="1440" w:right="1296" w:bottom="1440" w:left="1296" w:header="720" w:footer="504" w:gutter="0"/>
          <w:cols w:space="720"/>
        </w:sectPr>
      </w:pPr>
    </w:p>
    <w:p w:rsidR="0059049B" w:rsidRPr="008E57E2" w:rsidRDefault="008E57E2" w:rsidP="008E57E2">
      <w:pPr>
        <w:pStyle w:val="Captiontitle"/>
        <w:ind w:firstLine="0"/>
        <w:rPr>
          <w:sz w:val="24"/>
          <w:szCs w:val="24"/>
        </w:rPr>
      </w:pPr>
      <w:bookmarkStart w:id="90" w:name="_Toc184701000"/>
      <w:r>
        <w:rPr>
          <w:b/>
          <w:sz w:val="24"/>
          <w:szCs w:val="24"/>
        </w:rPr>
        <w:lastRenderedPageBreak/>
        <w:t xml:space="preserve">     </w:t>
      </w:r>
      <w:r w:rsidR="0059049B" w:rsidRPr="008E57E2">
        <w:rPr>
          <w:b/>
          <w:sz w:val="24"/>
          <w:szCs w:val="24"/>
        </w:rPr>
        <w:t xml:space="preserve">Table </w:t>
      </w:r>
      <w:r w:rsidR="00410329" w:rsidRPr="008E57E2">
        <w:rPr>
          <w:b/>
          <w:sz w:val="24"/>
          <w:szCs w:val="24"/>
        </w:rPr>
        <w:fldChar w:fldCharType="begin"/>
      </w:r>
      <w:r w:rsidR="0059049B" w:rsidRPr="008E57E2">
        <w:rPr>
          <w:b/>
          <w:sz w:val="24"/>
          <w:szCs w:val="24"/>
        </w:rPr>
        <w:instrText xml:space="preserve"> SEQ Table \* ARABIC </w:instrText>
      </w:r>
      <w:r w:rsidR="00410329" w:rsidRPr="008E57E2">
        <w:rPr>
          <w:b/>
          <w:sz w:val="24"/>
          <w:szCs w:val="24"/>
        </w:rPr>
        <w:fldChar w:fldCharType="separate"/>
      </w:r>
      <w:r w:rsidR="0050099F">
        <w:rPr>
          <w:b/>
          <w:noProof/>
          <w:sz w:val="24"/>
          <w:szCs w:val="24"/>
        </w:rPr>
        <w:t>2</w:t>
      </w:r>
      <w:r w:rsidR="00410329" w:rsidRPr="008E57E2">
        <w:rPr>
          <w:b/>
          <w:sz w:val="24"/>
          <w:szCs w:val="24"/>
        </w:rPr>
        <w:fldChar w:fldCharType="end"/>
      </w:r>
      <w:r w:rsidR="0059049B" w:rsidRPr="008E57E2">
        <w:rPr>
          <w:b/>
          <w:sz w:val="24"/>
          <w:szCs w:val="24"/>
        </w:rPr>
        <w:t>.</w:t>
      </w:r>
      <w:r>
        <w:rPr>
          <w:sz w:val="24"/>
          <w:szCs w:val="24"/>
        </w:rPr>
        <w:t xml:space="preserve"> </w:t>
      </w:r>
      <w:r w:rsidR="0059049B" w:rsidRPr="008E57E2">
        <w:rPr>
          <w:sz w:val="24"/>
          <w:szCs w:val="24"/>
        </w:rPr>
        <w:t>Number of Upper Cook Inlet personal use salmon fishery permits that did not fish by year, 200</w:t>
      </w:r>
      <w:r w:rsidRPr="008E57E2">
        <w:rPr>
          <w:sz w:val="24"/>
          <w:szCs w:val="24"/>
        </w:rPr>
        <w:t>7</w:t>
      </w:r>
      <w:r w:rsidR="0059049B" w:rsidRPr="008E57E2">
        <w:rPr>
          <w:sz w:val="24"/>
          <w:szCs w:val="24"/>
        </w:rPr>
        <w:t>-200</w:t>
      </w:r>
      <w:r w:rsidRPr="008E57E2">
        <w:rPr>
          <w:sz w:val="24"/>
          <w:szCs w:val="24"/>
        </w:rPr>
        <w:t>9</w:t>
      </w:r>
      <w:r w:rsidR="0059049B" w:rsidRPr="008E57E2">
        <w:rPr>
          <w:sz w:val="24"/>
          <w:szCs w:val="24"/>
        </w:rPr>
        <w:t>.</w:t>
      </w:r>
      <w:bookmarkEnd w:id="90"/>
    </w:p>
    <w:p w:rsidR="0059049B" w:rsidRDefault="0059049B" w:rsidP="0059049B"/>
    <w:p w:rsidR="008E57E2" w:rsidRDefault="008E57E2" w:rsidP="0059049B"/>
    <w:p w:rsidR="008E57E2" w:rsidRDefault="008E57E2" w:rsidP="0059049B"/>
    <w:p w:rsidR="0059049B" w:rsidRDefault="0059049B" w:rsidP="0059049B"/>
    <w:p w:rsidR="00872862" w:rsidRPr="008E57E2" w:rsidRDefault="00872862" w:rsidP="008E57E2">
      <w:pPr>
        <w:jc w:val="left"/>
        <w:rPr>
          <w:i/>
        </w:rPr>
      </w:pPr>
      <w:r w:rsidRPr="008E57E2">
        <w:rPr>
          <w:i/>
        </w:rPr>
        <w:t xml:space="preserve">Publications Staff Note:  Insert Table </w:t>
      </w:r>
      <w:r w:rsidR="008E57E2" w:rsidRPr="008E57E2">
        <w:rPr>
          <w:i/>
        </w:rPr>
        <w:t>2</w:t>
      </w:r>
      <w:r w:rsidRPr="008E57E2">
        <w:rPr>
          <w:i/>
        </w:rPr>
        <w:t xml:space="preserve"> from “FDS Report Tables_Figures_07_09.KD”  Worksheet T</w:t>
      </w:r>
      <w:r w:rsidR="00D20A11">
        <w:rPr>
          <w:i/>
        </w:rPr>
        <w:t>2</w:t>
      </w:r>
      <w:r w:rsidRPr="008E57E2">
        <w:rPr>
          <w:i/>
        </w:rPr>
        <w:t>)</w:t>
      </w:r>
    </w:p>
    <w:p w:rsidR="0059049B" w:rsidRDefault="0059049B" w:rsidP="0059049B">
      <w:pPr>
        <w:sectPr w:rsidR="0059049B" w:rsidSect="0059049B">
          <w:pgSz w:w="12240" w:h="15840" w:code="1"/>
          <w:pgMar w:top="1296" w:right="1440" w:bottom="1296" w:left="1440" w:header="720" w:footer="504" w:gutter="0"/>
          <w:cols w:space="720"/>
        </w:sectPr>
      </w:pPr>
    </w:p>
    <w:p w:rsidR="0059049B" w:rsidRPr="00BC44FF" w:rsidRDefault="0059049B" w:rsidP="0059049B">
      <w:pPr>
        <w:pStyle w:val="Captiontitle"/>
        <w:rPr>
          <w:sz w:val="24"/>
          <w:szCs w:val="24"/>
        </w:rPr>
      </w:pPr>
      <w:bookmarkStart w:id="91" w:name="_Toc184701001"/>
      <w:r w:rsidRPr="00BC44FF">
        <w:rPr>
          <w:b/>
          <w:sz w:val="24"/>
          <w:szCs w:val="24"/>
        </w:rPr>
        <w:lastRenderedPageBreak/>
        <w:t xml:space="preserve">Table </w:t>
      </w:r>
      <w:r w:rsidR="00410329" w:rsidRPr="00BC44FF">
        <w:rPr>
          <w:b/>
          <w:sz w:val="24"/>
          <w:szCs w:val="24"/>
        </w:rPr>
        <w:fldChar w:fldCharType="begin"/>
      </w:r>
      <w:r w:rsidRPr="00BC44FF">
        <w:rPr>
          <w:b/>
          <w:sz w:val="24"/>
          <w:szCs w:val="24"/>
        </w:rPr>
        <w:instrText xml:space="preserve"> SEQ Table \* ARABIC </w:instrText>
      </w:r>
      <w:r w:rsidR="00410329" w:rsidRPr="00BC44FF">
        <w:rPr>
          <w:b/>
          <w:sz w:val="24"/>
          <w:szCs w:val="24"/>
        </w:rPr>
        <w:fldChar w:fldCharType="separate"/>
      </w:r>
      <w:r w:rsidR="0050099F">
        <w:rPr>
          <w:b/>
          <w:noProof/>
          <w:sz w:val="24"/>
          <w:szCs w:val="24"/>
        </w:rPr>
        <w:t>3</w:t>
      </w:r>
      <w:r w:rsidR="00410329" w:rsidRPr="00BC44FF">
        <w:rPr>
          <w:b/>
          <w:sz w:val="24"/>
          <w:szCs w:val="24"/>
        </w:rPr>
        <w:fldChar w:fldCharType="end"/>
      </w:r>
      <w:r w:rsidRPr="00BC44FF">
        <w:rPr>
          <w:b/>
          <w:sz w:val="24"/>
          <w:szCs w:val="24"/>
        </w:rPr>
        <w:t>.</w:t>
      </w:r>
      <w:r w:rsidR="00BC44FF" w:rsidRPr="00BC44FF">
        <w:rPr>
          <w:sz w:val="24"/>
          <w:szCs w:val="24"/>
        </w:rPr>
        <w:t xml:space="preserve"> </w:t>
      </w:r>
      <w:r w:rsidRPr="00BC44FF">
        <w:rPr>
          <w:sz w:val="24"/>
          <w:szCs w:val="24"/>
        </w:rPr>
        <w:t>Effort and harvest in Upper Cook Inlet personal use salmon fisheries, 200</w:t>
      </w:r>
      <w:r w:rsidR="00BC44FF" w:rsidRPr="00BC44FF">
        <w:rPr>
          <w:sz w:val="24"/>
          <w:szCs w:val="24"/>
        </w:rPr>
        <w:t>7</w:t>
      </w:r>
      <w:r w:rsidRPr="00BC44FF">
        <w:rPr>
          <w:sz w:val="24"/>
          <w:szCs w:val="24"/>
        </w:rPr>
        <w:t>-200</w:t>
      </w:r>
      <w:r w:rsidR="00BC44FF" w:rsidRPr="00BC44FF">
        <w:rPr>
          <w:sz w:val="24"/>
          <w:szCs w:val="24"/>
        </w:rPr>
        <w:t>9</w:t>
      </w:r>
      <w:r w:rsidRPr="00BC44FF">
        <w:rPr>
          <w:sz w:val="24"/>
          <w:szCs w:val="24"/>
        </w:rPr>
        <w:t>.</w:t>
      </w:r>
      <w:bookmarkEnd w:id="91"/>
    </w:p>
    <w:p w:rsidR="0059049B" w:rsidRPr="00BC44FF" w:rsidRDefault="0059049B" w:rsidP="0059049B"/>
    <w:p w:rsidR="0059049B" w:rsidRDefault="0059049B" w:rsidP="0059049B"/>
    <w:p w:rsidR="00BC44FF" w:rsidRPr="008E57E2" w:rsidRDefault="00BC44FF" w:rsidP="00BC44FF">
      <w:pPr>
        <w:jc w:val="left"/>
        <w:rPr>
          <w:i/>
        </w:rPr>
      </w:pPr>
      <w:r w:rsidRPr="008E57E2">
        <w:rPr>
          <w:i/>
        </w:rPr>
        <w:t xml:space="preserve">Publications Staff Note:  Insert Table </w:t>
      </w:r>
      <w:r>
        <w:rPr>
          <w:i/>
        </w:rPr>
        <w:t xml:space="preserve">3 </w:t>
      </w:r>
      <w:r w:rsidRPr="008E57E2">
        <w:rPr>
          <w:i/>
        </w:rPr>
        <w:t xml:space="preserve"> from “FDS Report Tables_Figures_07_09.KD”  Worksheet T</w:t>
      </w:r>
      <w:r>
        <w:rPr>
          <w:i/>
        </w:rPr>
        <w:t>3</w:t>
      </w:r>
      <w:r w:rsidRPr="008E57E2">
        <w:rPr>
          <w:i/>
        </w:rPr>
        <w:t>)</w:t>
      </w:r>
    </w:p>
    <w:p w:rsidR="0059049B" w:rsidRDefault="0059049B" w:rsidP="0059049B">
      <w:pPr>
        <w:sectPr w:rsidR="0059049B" w:rsidSect="0059049B">
          <w:pgSz w:w="15840" w:h="12240" w:orient="landscape" w:code="1"/>
          <w:pgMar w:top="1440" w:right="1296" w:bottom="1440" w:left="1296" w:header="720" w:footer="504" w:gutter="0"/>
          <w:cols w:space="720"/>
        </w:sectPr>
      </w:pPr>
    </w:p>
    <w:p w:rsidR="0059049B" w:rsidRPr="00BC44FF" w:rsidRDefault="0059049B" w:rsidP="0059049B">
      <w:pPr>
        <w:pStyle w:val="Captiontitle"/>
        <w:rPr>
          <w:sz w:val="24"/>
          <w:szCs w:val="24"/>
        </w:rPr>
      </w:pPr>
      <w:bookmarkStart w:id="92" w:name="_Toc184701002"/>
      <w:r w:rsidRPr="00BC44FF">
        <w:rPr>
          <w:b/>
          <w:sz w:val="24"/>
          <w:szCs w:val="24"/>
        </w:rPr>
        <w:lastRenderedPageBreak/>
        <w:t xml:space="preserve">Table </w:t>
      </w:r>
      <w:r w:rsidR="00410329" w:rsidRPr="00BC44FF">
        <w:rPr>
          <w:b/>
          <w:sz w:val="24"/>
          <w:szCs w:val="24"/>
        </w:rPr>
        <w:fldChar w:fldCharType="begin"/>
      </w:r>
      <w:r w:rsidRPr="00BC44FF">
        <w:rPr>
          <w:b/>
          <w:sz w:val="24"/>
          <w:szCs w:val="24"/>
        </w:rPr>
        <w:instrText xml:space="preserve"> SEQ Table \* ARABIC </w:instrText>
      </w:r>
      <w:r w:rsidR="00410329" w:rsidRPr="00BC44FF">
        <w:rPr>
          <w:b/>
          <w:sz w:val="24"/>
          <w:szCs w:val="24"/>
        </w:rPr>
        <w:fldChar w:fldCharType="separate"/>
      </w:r>
      <w:r w:rsidR="0050099F">
        <w:rPr>
          <w:b/>
          <w:noProof/>
          <w:sz w:val="24"/>
          <w:szCs w:val="24"/>
        </w:rPr>
        <w:t>4</w:t>
      </w:r>
      <w:r w:rsidR="00410329" w:rsidRPr="00BC44FF">
        <w:rPr>
          <w:b/>
          <w:sz w:val="24"/>
          <w:szCs w:val="24"/>
        </w:rPr>
        <w:fldChar w:fldCharType="end"/>
      </w:r>
      <w:r w:rsidRPr="00BC44FF">
        <w:rPr>
          <w:b/>
          <w:sz w:val="24"/>
          <w:szCs w:val="24"/>
        </w:rPr>
        <w:t>.</w:t>
      </w:r>
      <w:r w:rsidR="00BC44FF" w:rsidRPr="00BC44FF">
        <w:rPr>
          <w:sz w:val="24"/>
          <w:szCs w:val="24"/>
        </w:rPr>
        <w:t xml:space="preserve"> </w:t>
      </w:r>
      <w:r w:rsidRPr="00BC44FF">
        <w:rPr>
          <w:sz w:val="24"/>
          <w:szCs w:val="24"/>
        </w:rPr>
        <w:t>Flounder harvest</w:t>
      </w:r>
      <w:r w:rsidR="00BC44FF" w:rsidRPr="00BC44FF">
        <w:rPr>
          <w:sz w:val="24"/>
          <w:szCs w:val="24"/>
        </w:rPr>
        <w:t>s</w:t>
      </w:r>
      <w:r w:rsidRPr="00BC44FF">
        <w:rPr>
          <w:sz w:val="24"/>
          <w:szCs w:val="24"/>
        </w:rPr>
        <w:t>, standard errors, and relative precision in Upper Cook Inlet personal use fisheries, 200</w:t>
      </w:r>
      <w:r w:rsidR="00BC44FF" w:rsidRPr="00BC44FF">
        <w:rPr>
          <w:sz w:val="24"/>
          <w:szCs w:val="24"/>
        </w:rPr>
        <w:t>7</w:t>
      </w:r>
      <w:r w:rsidRPr="00BC44FF">
        <w:rPr>
          <w:sz w:val="24"/>
          <w:szCs w:val="24"/>
        </w:rPr>
        <w:t>-200</w:t>
      </w:r>
      <w:r w:rsidR="00BC44FF" w:rsidRPr="00BC44FF">
        <w:rPr>
          <w:sz w:val="24"/>
          <w:szCs w:val="24"/>
        </w:rPr>
        <w:t>9</w:t>
      </w:r>
      <w:r w:rsidRPr="00BC44FF">
        <w:rPr>
          <w:sz w:val="24"/>
          <w:szCs w:val="24"/>
        </w:rPr>
        <w:t>.</w:t>
      </w:r>
      <w:bookmarkEnd w:id="92"/>
    </w:p>
    <w:p w:rsidR="0059049B" w:rsidRDefault="0059049B" w:rsidP="0059049B"/>
    <w:p w:rsidR="00BC44FF" w:rsidRPr="008E57E2" w:rsidRDefault="00BC44FF" w:rsidP="00BC44FF">
      <w:pPr>
        <w:jc w:val="left"/>
        <w:rPr>
          <w:i/>
        </w:rPr>
      </w:pPr>
      <w:r w:rsidRPr="008E57E2">
        <w:rPr>
          <w:i/>
        </w:rPr>
        <w:t xml:space="preserve">Publications Staff Note:  Insert Table </w:t>
      </w:r>
      <w:r>
        <w:rPr>
          <w:i/>
        </w:rPr>
        <w:t>4</w:t>
      </w:r>
      <w:r w:rsidRPr="008E57E2">
        <w:rPr>
          <w:i/>
        </w:rPr>
        <w:t xml:space="preserve"> from “FDS Report Tables_Figures_07_09.KD”  Worksheet T</w:t>
      </w:r>
      <w:r>
        <w:rPr>
          <w:i/>
        </w:rPr>
        <w:t>4</w:t>
      </w:r>
      <w:r w:rsidRPr="008E57E2">
        <w:rPr>
          <w:i/>
        </w:rPr>
        <w:t>)</w:t>
      </w:r>
    </w:p>
    <w:p w:rsidR="0059049B" w:rsidRPr="00285B69" w:rsidRDefault="0059049B" w:rsidP="0059049B">
      <w:pPr>
        <w:pStyle w:val="Captiontitle"/>
        <w:rPr>
          <w:sz w:val="24"/>
          <w:szCs w:val="24"/>
        </w:rPr>
      </w:pPr>
      <w:r>
        <w:br w:type="page"/>
      </w:r>
      <w:bookmarkStart w:id="93" w:name="_Toc184701003"/>
      <w:r w:rsidRPr="00285B69">
        <w:rPr>
          <w:b/>
          <w:sz w:val="24"/>
          <w:szCs w:val="24"/>
        </w:rPr>
        <w:lastRenderedPageBreak/>
        <w:t xml:space="preserve">Table </w:t>
      </w:r>
      <w:r w:rsidR="00410329" w:rsidRPr="00285B69">
        <w:rPr>
          <w:b/>
          <w:sz w:val="24"/>
          <w:szCs w:val="24"/>
        </w:rPr>
        <w:fldChar w:fldCharType="begin"/>
      </w:r>
      <w:r w:rsidRPr="00285B69">
        <w:rPr>
          <w:b/>
          <w:sz w:val="24"/>
          <w:szCs w:val="24"/>
        </w:rPr>
        <w:instrText xml:space="preserve"> SEQ Table \* ARABIC </w:instrText>
      </w:r>
      <w:r w:rsidR="00410329" w:rsidRPr="00285B69">
        <w:rPr>
          <w:b/>
          <w:sz w:val="24"/>
          <w:szCs w:val="24"/>
        </w:rPr>
        <w:fldChar w:fldCharType="separate"/>
      </w:r>
      <w:r w:rsidR="0050099F">
        <w:rPr>
          <w:b/>
          <w:noProof/>
          <w:sz w:val="24"/>
          <w:szCs w:val="24"/>
        </w:rPr>
        <w:t>5</w:t>
      </w:r>
      <w:r w:rsidR="00410329" w:rsidRPr="00285B69">
        <w:rPr>
          <w:b/>
          <w:sz w:val="24"/>
          <w:szCs w:val="24"/>
        </w:rPr>
        <w:fldChar w:fldCharType="end"/>
      </w:r>
      <w:r w:rsidRPr="00285B69">
        <w:rPr>
          <w:b/>
          <w:sz w:val="24"/>
          <w:szCs w:val="24"/>
        </w:rPr>
        <w:t>.</w:t>
      </w:r>
      <w:r w:rsidR="00285B69">
        <w:rPr>
          <w:sz w:val="24"/>
          <w:szCs w:val="24"/>
        </w:rPr>
        <w:t xml:space="preserve"> </w:t>
      </w:r>
      <w:r w:rsidRPr="00285B69">
        <w:rPr>
          <w:sz w:val="24"/>
          <w:szCs w:val="24"/>
        </w:rPr>
        <w:t>Sockeye salmon exploitation rate by Upper Cook Inlet personal use fisheries, 200</w:t>
      </w:r>
      <w:r w:rsidR="00285B69">
        <w:rPr>
          <w:sz w:val="24"/>
          <w:szCs w:val="24"/>
        </w:rPr>
        <w:t>7</w:t>
      </w:r>
      <w:r w:rsidRPr="00285B69">
        <w:rPr>
          <w:sz w:val="24"/>
          <w:szCs w:val="24"/>
        </w:rPr>
        <w:t>-200</w:t>
      </w:r>
      <w:r w:rsidR="00285B69">
        <w:rPr>
          <w:sz w:val="24"/>
          <w:szCs w:val="24"/>
        </w:rPr>
        <w:t>9</w:t>
      </w:r>
      <w:r w:rsidRPr="00285B69">
        <w:rPr>
          <w:sz w:val="24"/>
          <w:szCs w:val="24"/>
        </w:rPr>
        <w:t>.</w:t>
      </w:r>
      <w:bookmarkEnd w:id="93"/>
    </w:p>
    <w:p w:rsidR="0059049B" w:rsidRDefault="0059049B" w:rsidP="0059049B"/>
    <w:p w:rsidR="00285B69" w:rsidRPr="008E57E2" w:rsidRDefault="00285B69" w:rsidP="00285B69">
      <w:pPr>
        <w:jc w:val="left"/>
        <w:rPr>
          <w:i/>
        </w:rPr>
      </w:pPr>
      <w:r w:rsidRPr="008E57E2">
        <w:rPr>
          <w:i/>
        </w:rPr>
        <w:t xml:space="preserve">Publications Staff Note:  Insert Table </w:t>
      </w:r>
      <w:r>
        <w:rPr>
          <w:i/>
        </w:rPr>
        <w:t>5</w:t>
      </w:r>
      <w:r w:rsidRPr="008E57E2">
        <w:rPr>
          <w:i/>
        </w:rPr>
        <w:t xml:space="preserve"> from “FDS Report Tables_Figures_07_09.KD”  Worksheet T</w:t>
      </w:r>
      <w:r>
        <w:rPr>
          <w:i/>
        </w:rPr>
        <w:t>5</w:t>
      </w:r>
      <w:r w:rsidRPr="008E57E2">
        <w:rPr>
          <w:i/>
        </w:rPr>
        <w:t>)</w:t>
      </w:r>
    </w:p>
    <w:p w:rsidR="0059049B" w:rsidRPr="000E7028" w:rsidRDefault="0059049B" w:rsidP="00FC6676">
      <w:pPr>
        <w:pStyle w:val="Captiontitle"/>
        <w:rPr>
          <w:sz w:val="24"/>
          <w:szCs w:val="24"/>
        </w:rPr>
      </w:pPr>
      <w:r>
        <w:br w:type="page"/>
      </w:r>
      <w:r w:rsidR="00FC6676" w:rsidRPr="000E7028">
        <w:rPr>
          <w:b/>
          <w:sz w:val="24"/>
          <w:szCs w:val="24"/>
        </w:rPr>
        <w:lastRenderedPageBreak/>
        <w:t>Table 6</w:t>
      </w:r>
      <w:r w:rsidR="00FC6676" w:rsidRPr="000E7028">
        <w:rPr>
          <w:sz w:val="24"/>
          <w:szCs w:val="24"/>
        </w:rPr>
        <w:t>.- Residence areas for Upper Cook Inlet personal use salmon fishery permit holders by year, 2007-2009.</w:t>
      </w:r>
    </w:p>
    <w:p w:rsidR="00FC6676" w:rsidRDefault="00FC6676" w:rsidP="00FC6676">
      <w:pPr>
        <w:pStyle w:val="Captiontitle"/>
      </w:pPr>
    </w:p>
    <w:p w:rsidR="00FC6676" w:rsidRPr="008E57E2" w:rsidRDefault="00FC6676" w:rsidP="00FC6676">
      <w:pPr>
        <w:jc w:val="left"/>
        <w:rPr>
          <w:i/>
        </w:rPr>
      </w:pPr>
      <w:r w:rsidRPr="008E57E2">
        <w:rPr>
          <w:i/>
        </w:rPr>
        <w:t xml:space="preserve">Publications Staff Note:  Insert Table </w:t>
      </w:r>
      <w:r>
        <w:rPr>
          <w:i/>
        </w:rPr>
        <w:t>6</w:t>
      </w:r>
      <w:r w:rsidRPr="008E57E2">
        <w:rPr>
          <w:i/>
        </w:rPr>
        <w:t xml:space="preserve"> from “FDS Report Tables_Figures_07_09.KD”  Worksheet T</w:t>
      </w:r>
      <w:r>
        <w:rPr>
          <w:i/>
        </w:rPr>
        <w:t>6</w:t>
      </w:r>
      <w:r w:rsidRPr="008E57E2">
        <w:rPr>
          <w:i/>
        </w:rPr>
        <w:t>)</w:t>
      </w:r>
    </w:p>
    <w:p w:rsidR="0059049B" w:rsidRPr="000E7028" w:rsidRDefault="0059049B" w:rsidP="0059049B">
      <w:pPr>
        <w:pStyle w:val="Captiontitle"/>
        <w:rPr>
          <w:sz w:val="24"/>
          <w:szCs w:val="24"/>
        </w:rPr>
      </w:pPr>
      <w:r>
        <w:br w:type="page"/>
      </w:r>
      <w:r w:rsidR="00FC6676" w:rsidRPr="000E7028">
        <w:rPr>
          <w:b/>
          <w:sz w:val="24"/>
          <w:szCs w:val="24"/>
        </w:rPr>
        <w:lastRenderedPageBreak/>
        <w:t>Table 7</w:t>
      </w:r>
      <w:r w:rsidR="00FC6676" w:rsidRPr="000E7028">
        <w:rPr>
          <w:sz w:val="24"/>
          <w:szCs w:val="24"/>
        </w:rPr>
        <w:t>. Effort and harvest by residence of participants in the Upper Cook Inlet Personal Use Fisheries, 2007-</w:t>
      </w:r>
      <w:r w:rsidR="00DA4168" w:rsidRPr="000E7028">
        <w:rPr>
          <w:sz w:val="24"/>
          <w:szCs w:val="24"/>
        </w:rPr>
        <w:t xml:space="preserve"> </w:t>
      </w:r>
      <w:r w:rsidR="000E7028" w:rsidRPr="000E7028">
        <w:rPr>
          <w:sz w:val="24"/>
          <w:szCs w:val="24"/>
        </w:rPr>
        <w:t>2009.</w:t>
      </w:r>
    </w:p>
    <w:p w:rsidR="0059049B" w:rsidRDefault="0059049B" w:rsidP="0059049B"/>
    <w:p w:rsidR="00FC6676" w:rsidRPr="008E57E2" w:rsidRDefault="00FC6676" w:rsidP="00FC6676">
      <w:pPr>
        <w:jc w:val="left"/>
        <w:rPr>
          <w:i/>
        </w:rPr>
      </w:pPr>
      <w:r w:rsidRPr="008E57E2">
        <w:rPr>
          <w:i/>
        </w:rPr>
        <w:t xml:space="preserve">Publications Staff Note:  Insert Table </w:t>
      </w:r>
      <w:r>
        <w:rPr>
          <w:i/>
        </w:rPr>
        <w:t>7</w:t>
      </w:r>
      <w:r w:rsidRPr="008E57E2">
        <w:rPr>
          <w:i/>
        </w:rPr>
        <w:t xml:space="preserve"> from “FDS Report Tables_Figures_07_09.KD”  Worksheet T</w:t>
      </w:r>
      <w:r>
        <w:rPr>
          <w:i/>
        </w:rPr>
        <w:t>7</w:t>
      </w:r>
      <w:r w:rsidRPr="008E57E2">
        <w:rPr>
          <w:i/>
        </w:rPr>
        <w:t>)</w:t>
      </w:r>
    </w:p>
    <w:p w:rsidR="00FC6676" w:rsidRDefault="00FC6676" w:rsidP="0059049B"/>
    <w:p w:rsidR="0059049B" w:rsidRDefault="0059049B" w:rsidP="0059049B"/>
    <w:p w:rsidR="00FC6676" w:rsidRDefault="00FC6676" w:rsidP="0059049B"/>
    <w:p w:rsidR="00FC6676" w:rsidRPr="000E7028" w:rsidRDefault="00FC6676" w:rsidP="00FC6676">
      <w:pPr>
        <w:pStyle w:val="Captiontitle"/>
        <w:rPr>
          <w:sz w:val="24"/>
          <w:szCs w:val="24"/>
        </w:rPr>
      </w:pPr>
      <w:r>
        <w:br w:type="page"/>
      </w:r>
      <w:r w:rsidRPr="000E7028">
        <w:rPr>
          <w:b/>
          <w:sz w:val="24"/>
          <w:szCs w:val="24"/>
        </w:rPr>
        <w:lastRenderedPageBreak/>
        <w:t>Table 8</w:t>
      </w:r>
      <w:r w:rsidRPr="000E7028">
        <w:rPr>
          <w:sz w:val="24"/>
          <w:szCs w:val="24"/>
        </w:rPr>
        <w:t>.-Summary of Upper Cook Inlet personal use permit holders by year, number of fisheries fished, number of days fished, and household size, 2007-2009.</w:t>
      </w:r>
    </w:p>
    <w:p w:rsidR="00FC6676" w:rsidRDefault="00FC6676" w:rsidP="00FC6676"/>
    <w:p w:rsidR="00FC6676" w:rsidRPr="008E57E2" w:rsidRDefault="00FC6676" w:rsidP="00FC6676">
      <w:pPr>
        <w:jc w:val="left"/>
        <w:rPr>
          <w:i/>
        </w:rPr>
      </w:pPr>
      <w:r w:rsidRPr="008E57E2">
        <w:rPr>
          <w:i/>
        </w:rPr>
        <w:t xml:space="preserve">Publications Staff Note:  Insert Table </w:t>
      </w:r>
      <w:r>
        <w:rPr>
          <w:i/>
        </w:rPr>
        <w:t>8</w:t>
      </w:r>
      <w:r w:rsidRPr="008E57E2">
        <w:rPr>
          <w:i/>
        </w:rPr>
        <w:t xml:space="preserve"> from “FDS Report Tables_Figures_07_09.KD”  Worksheet T</w:t>
      </w:r>
      <w:r>
        <w:rPr>
          <w:i/>
        </w:rPr>
        <w:t>8</w:t>
      </w:r>
      <w:r w:rsidRPr="008E57E2">
        <w:rPr>
          <w:i/>
        </w:rPr>
        <w:t>)</w:t>
      </w:r>
    </w:p>
    <w:p w:rsidR="0059049B" w:rsidRDefault="0059049B" w:rsidP="0059049B"/>
    <w:p w:rsidR="003C235F" w:rsidRDefault="003C235F" w:rsidP="0059049B">
      <w:pPr>
        <w:sectPr w:rsidR="003C235F" w:rsidSect="0059049B">
          <w:pgSz w:w="12240" w:h="15840" w:code="1"/>
          <w:pgMar w:top="1296" w:right="1440" w:bottom="1296" w:left="1440" w:header="720" w:footer="504" w:gutter="0"/>
          <w:cols w:space="720"/>
        </w:sectPr>
      </w:pPr>
    </w:p>
    <w:p w:rsidR="001660AF" w:rsidRDefault="001660AF" w:rsidP="001660AF">
      <w:pPr>
        <w:ind w:left="2880" w:firstLine="1440"/>
      </w:pPr>
      <w:r w:rsidRPr="00B83691">
        <w:lastRenderedPageBreak/>
        <w:t>Panel A</w:t>
      </w:r>
    </w:p>
    <w:p w:rsidR="001660AF" w:rsidRDefault="008D29E4" w:rsidP="001660AF">
      <w:pPr>
        <w:tabs>
          <w:tab w:val="left" w:pos="0"/>
        </w:tabs>
        <w:jc w:val="center"/>
      </w:pPr>
      <w:r>
        <w:pict>
          <v:shape id="_x0000_i1058" type="#_x0000_t75" style="width:210.65pt;height:181.6pt" o:bordertopcolor="this" o:borderleftcolor="this" o:borderbottomcolor="this" o:borderrightcolor="this">
            <v:imagedata r:id="rId91" o:title=""/>
          </v:shape>
        </w:pict>
      </w:r>
    </w:p>
    <w:p w:rsidR="001660AF" w:rsidRDefault="001660AF" w:rsidP="001660AF">
      <w:pPr>
        <w:tabs>
          <w:tab w:val="left" w:pos="0"/>
        </w:tabs>
        <w:jc w:val="center"/>
      </w:pPr>
      <w:r>
        <w:t>Panel B</w:t>
      </w:r>
    </w:p>
    <w:p w:rsidR="001660AF" w:rsidRPr="00B83691" w:rsidRDefault="008D29E4" w:rsidP="001660AF">
      <w:pPr>
        <w:pStyle w:val="Table-Continued"/>
        <w:keepNext w:val="0"/>
        <w:keepLines w:val="0"/>
        <w:suppressAutoHyphens w:val="0"/>
        <w:spacing w:before="40" w:after="60"/>
        <w:rPr>
          <w:szCs w:val="24"/>
        </w:rPr>
      </w:pPr>
      <w:r w:rsidRPr="00410329">
        <w:rPr>
          <w:szCs w:val="24"/>
        </w:rPr>
        <w:pict>
          <v:shape id="_x0000_i1059" type="#_x0000_t75" style="width:213.85pt;height:175.15pt" o:bordertopcolor="this" o:borderleftcolor="this" o:borderbottomcolor="this" o:borderrightcolor="this">
            <v:imagedata r:id="rId92" o:title="kasilofdipareamap"/>
          </v:shape>
        </w:pict>
      </w:r>
    </w:p>
    <w:p w:rsidR="001660AF" w:rsidRDefault="001660AF" w:rsidP="001660AF">
      <w:pPr>
        <w:pStyle w:val="ListContinue4"/>
        <w:spacing w:after="60"/>
        <w:ind w:left="0"/>
        <w:jc w:val="center"/>
      </w:pPr>
      <w:r>
        <w:t>Panel C</w:t>
      </w:r>
    </w:p>
    <w:p w:rsidR="001660AF" w:rsidRDefault="008D29E4" w:rsidP="001660AF">
      <w:pPr>
        <w:spacing w:after="60"/>
        <w:jc w:val="center"/>
      </w:pPr>
      <w:r>
        <w:pict>
          <v:shape id="_x0000_i1060" type="#_x0000_t75" style="width:213.85pt;height:169.8pt" o:bordertopcolor="this" o:borderleftcolor="this" o:borderbottomcolor="this" o:borderrightcolor="this">
            <v:imagedata r:id="rId93" o:title="kenaidipareamap"/>
          </v:shape>
        </w:pict>
      </w:r>
    </w:p>
    <w:p w:rsidR="001660AF" w:rsidRPr="00F34171" w:rsidRDefault="001660AF" w:rsidP="001660AF">
      <w:pPr>
        <w:pStyle w:val="Captiontitle"/>
        <w:rPr>
          <w:sz w:val="24"/>
          <w:szCs w:val="24"/>
        </w:rPr>
      </w:pPr>
      <w:bookmarkStart w:id="94" w:name="_Toc184701006"/>
      <w:r w:rsidRPr="00F34171">
        <w:rPr>
          <w:b/>
          <w:sz w:val="24"/>
          <w:szCs w:val="24"/>
        </w:rPr>
        <w:t xml:space="preserve">Figure </w:t>
      </w:r>
      <w:r w:rsidR="00410329" w:rsidRPr="00F34171">
        <w:rPr>
          <w:b/>
          <w:sz w:val="24"/>
          <w:szCs w:val="24"/>
        </w:rPr>
        <w:fldChar w:fldCharType="begin"/>
      </w:r>
      <w:r w:rsidRPr="00F34171">
        <w:rPr>
          <w:b/>
          <w:sz w:val="24"/>
          <w:szCs w:val="24"/>
        </w:rPr>
        <w:instrText xml:space="preserve"> SEQ Figure \* ARABIC </w:instrText>
      </w:r>
      <w:r w:rsidR="00410329" w:rsidRPr="00F34171">
        <w:rPr>
          <w:b/>
          <w:sz w:val="24"/>
          <w:szCs w:val="24"/>
        </w:rPr>
        <w:fldChar w:fldCharType="separate"/>
      </w:r>
      <w:r w:rsidR="0050099F">
        <w:rPr>
          <w:b/>
          <w:noProof/>
          <w:sz w:val="24"/>
          <w:szCs w:val="24"/>
        </w:rPr>
        <w:t>1</w:t>
      </w:r>
      <w:r w:rsidR="00410329" w:rsidRPr="00F34171">
        <w:rPr>
          <w:b/>
          <w:sz w:val="24"/>
          <w:szCs w:val="24"/>
        </w:rPr>
        <w:fldChar w:fldCharType="end"/>
      </w:r>
      <w:r w:rsidRPr="00F34171">
        <w:rPr>
          <w:b/>
          <w:sz w:val="24"/>
          <w:szCs w:val="24"/>
        </w:rPr>
        <w:t>.</w:t>
      </w:r>
      <w:r w:rsidR="00F34171" w:rsidRPr="00F34171">
        <w:rPr>
          <w:sz w:val="24"/>
          <w:szCs w:val="24"/>
        </w:rPr>
        <w:t xml:space="preserve"> </w:t>
      </w:r>
      <w:r w:rsidRPr="00F34171">
        <w:rPr>
          <w:sz w:val="24"/>
          <w:szCs w:val="24"/>
        </w:rPr>
        <w:t>Maps of Upper Cook Inlet personal use salmon fisheries:  Kasilof River set gillnet fishery (Panel A), Kasilof River dip net fishery (Panel B), and Kenai River dip net fishery (Pancel C).</w:t>
      </w:r>
      <w:bookmarkEnd w:id="94"/>
      <w:r w:rsidRPr="00F34171">
        <w:rPr>
          <w:sz w:val="24"/>
          <w:szCs w:val="24"/>
        </w:rPr>
        <w:t xml:space="preserve"> </w:t>
      </w:r>
    </w:p>
    <w:p w:rsidR="0059049B" w:rsidRDefault="0059049B" w:rsidP="001660AF"/>
    <w:p w:rsidR="00D20A11" w:rsidRPr="008E57E2" w:rsidRDefault="00D20A11" w:rsidP="00D20A11">
      <w:pPr>
        <w:jc w:val="left"/>
        <w:rPr>
          <w:i/>
        </w:rPr>
      </w:pPr>
      <w:r w:rsidRPr="008E57E2">
        <w:rPr>
          <w:i/>
        </w:rPr>
        <w:lastRenderedPageBreak/>
        <w:t xml:space="preserve">Publications Staff Note:  Insert </w:t>
      </w:r>
      <w:r>
        <w:rPr>
          <w:i/>
        </w:rPr>
        <w:t>Figure</w:t>
      </w:r>
      <w:r w:rsidRPr="008E57E2">
        <w:rPr>
          <w:i/>
        </w:rPr>
        <w:t xml:space="preserve"> 2 from “FDS Report Tables_Figures_07_09.KD”  Worksheet </w:t>
      </w:r>
      <w:r>
        <w:rPr>
          <w:i/>
        </w:rPr>
        <w:t>F2</w:t>
      </w:r>
      <w:r w:rsidRPr="008E57E2">
        <w:rPr>
          <w:i/>
        </w:rPr>
        <w:t>)</w:t>
      </w:r>
    </w:p>
    <w:p w:rsidR="001660AF" w:rsidRDefault="001660AF" w:rsidP="001660AF"/>
    <w:p w:rsidR="001660AF" w:rsidRPr="00F34171" w:rsidRDefault="00A27038" w:rsidP="00A27038">
      <w:pPr>
        <w:pStyle w:val="Captiontitle"/>
        <w:rPr>
          <w:sz w:val="24"/>
          <w:szCs w:val="24"/>
        </w:rPr>
      </w:pPr>
      <w:bookmarkStart w:id="95" w:name="_Toc184701007"/>
      <w:r w:rsidRPr="00F34171">
        <w:rPr>
          <w:b/>
          <w:sz w:val="24"/>
          <w:szCs w:val="24"/>
        </w:rPr>
        <w:t xml:space="preserve">Figure </w:t>
      </w:r>
      <w:r w:rsidR="00410329" w:rsidRPr="00F34171">
        <w:rPr>
          <w:b/>
          <w:sz w:val="24"/>
          <w:szCs w:val="24"/>
        </w:rPr>
        <w:fldChar w:fldCharType="begin"/>
      </w:r>
      <w:r w:rsidRPr="00F34171">
        <w:rPr>
          <w:b/>
          <w:sz w:val="24"/>
          <w:szCs w:val="24"/>
        </w:rPr>
        <w:instrText xml:space="preserve"> SEQ Figure \* ARABIC </w:instrText>
      </w:r>
      <w:r w:rsidR="00410329" w:rsidRPr="00F34171">
        <w:rPr>
          <w:b/>
          <w:sz w:val="24"/>
          <w:szCs w:val="24"/>
        </w:rPr>
        <w:fldChar w:fldCharType="separate"/>
      </w:r>
      <w:r w:rsidR="0050099F">
        <w:rPr>
          <w:b/>
          <w:noProof/>
          <w:sz w:val="24"/>
          <w:szCs w:val="24"/>
        </w:rPr>
        <w:t>2</w:t>
      </w:r>
      <w:r w:rsidR="00410329" w:rsidRPr="00F34171">
        <w:rPr>
          <w:b/>
          <w:sz w:val="24"/>
          <w:szCs w:val="24"/>
        </w:rPr>
        <w:fldChar w:fldCharType="end"/>
      </w:r>
      <w:r w:rsidRPr="00F34171">
        <w:rPr>
          <w:b/>
          <w:sz w:val="24"/>
          <w:szCs w:val="24"/>
        </w:rPr>
        <w:t>.</w:t>
      </w:r>
      <w:r w:rsidR="00F34171">
        <w:rPr>
          <w:sz w:val="24"/>
          <w:szCs w:val="24"/>
        </w:rPr>
        <w:t xml:space="preserve"> </w:t>
      </w:r>
      <w:r w:rsidRPr="00F34171">
        <w:rPr>
          <w:sz w:val="24"/>
          <w:szCs w:val="24"/>
        </w:rPr>
        <w:t>Total estimated salmon harvest for all Upper Cook Inlet personal use fisheries combined.  Top figure shows harvest of sockeye salmon, and the bottom figure shows harvest for all other salmon species.  Note the difference in the y-axis scales.</w:t>
      </w:r>
      <w:bookmarkEnd w:id="95"/>
    </w:p>
    <w:p w:rsidR="00F34171" w:rsidRPr="00DA4168" w:rsidRDefault="00D76940" w:rsidP="00F34171">
      <w:pPr>
        <w:jc w:val="left"/>
        <w:rPr>
          <w:i/>
        </w:rPr>
      </w:pPr>
      <w:r>
        <w:br w:type="page"/>
      </w:r>
      <w:r w:rsidR="00F34171" w:rsidRPr="008E57E2">
        <w:rPr>
          <w:i/>
        </w:rPr>
        <w:lastRenderedPageBreak/>
        <w:t xml:space="preserve">Publications Staff Note:  Insert </w:t>
      </w:r>
      <w:r w:rsidR="00F34171">
        <w:rPr>
          <w:i/>
        </w:rPr>
        <w:t>Figure</w:t>
      </w:r>
      <w:r w:rsidR="00F34171" w:rsidRPr="008E57E2">
        <w:rPr>
          <w:i/>
        </w:rPr>
        <w:t xml:space="preserve"> </w:t>
      </w:r>
      <w:r w:rsidR="00F34171">
        <w:rPr>
          <w:i/>
        </w:rPr>
        <w:t>3</w:t>
      </w:r>
      <w:r w:rsidR="00F34171" w:rsidRPr="008E57E2">
        <w:rPr>
          <w:i/>
        </w:rPr>
        <w:t xml:space="preserve"> from “FDS Report Tables_Figures_07_09.KD”  </w:t>
      </w:r>
      <w:r w:rsidR="00F34171" w:rsidRPr="00DA4168">
        <w:rPr>
          <w:i/>
        </w:rPr>
        <w:t>Worksheet F3)</w:t>
      </w:r>
    </w:p>
    <w:p w:rsidR="00800B1E" w:rsidRPr="00DA4168" w:rsidRDefault="00800B1E" w:rsidP="00F34171">
      <w:pPr>
        <w:rPr>
          <w:ins w:id="96" w:author="Drew Crawford" w:date="2007-12-06T10:15:00Z"/>
          <w:sz w:val="20"/>
          <w:szCs w:val="20"/>
        </w:rPr>
      </w:pPr>
    </w:p>
    <w:p w:rsidR="00D76940" w:rsidRDefault="00D76940" w:rsidP="00A27038"/>
    <w:p w:rsidR="00D76940" w:rsidRPr="00F34171" w:rsidRDefault="00D76940" w:rsidP="00D76940">
      <w:pPr>
        <w:pStyle w:val="Captiontitle"/>
        <w:rPr>
          <w:sz w:val="24"/>
          <w:szCs w:val="24"/>
        </w:rPr>
      </w:pPr>
      <w:bookmarkStart w:id="97" w:name="_Toc184701008"/>
      <w:r w:rsidRPr="00F34171">
        <w:rPr>
          <w:b/>
          <w:sz w:val="24"/>
          <w:szCs w:val="24"/>
        </w:rPr>
        <w:t xml:space="preserve">Figure </w:t>
      </w:r>
      <w:r w:rsidR="00410329" w:rsidRPr="00F34171">
        <w:rPr>
          <w:b/>
          <w:sz w:val="24"/>
          <w:szCs w:val="24"/>
        </w:rPr>
        <w:fldChar w:fldCharType="begin"/>
      </w:r>
      <w:r w:rsidRPr="00F34171">
        <w:rPr>
          <w:b/>
          <w:sz w:val="24"/>
          <w:szCs w:val="24"/>
        </w:rPr>
        <w:instrText xml:space="preserve"> SEQ Figure \* ARABIC </w:instrText>
      </w:r>
      <w:r w:rsidR="00410329" w:rsidRPr="00F34171">
        <w:rPr>
          <w:b/>
          <w:sz w:val="24"/>
          <w:szCs w:val="24"/>
        </w:rPr>
        <w:fldChar w:fldCharType="separate"/>
      </w:r>
      <w:r w:rsidR="0050099F">
        <w:rPr>
          <w:b/>
          <w:noProof/>
          <w:sz w:val="24"/>
          <w:szCs w:val="24"/>
        </w:rPr>
        <w:t>3</w:t>
      </w:r>
      <w:r w:rsidR="00410329" w:rsidRPr="00F34171">
        <w:rPr>
          <w:b/>
          <w:sz w:val="24"/>
          <w:szCs w:val="24"/>
        </w:rPr>
        <w:fldChar w:fldCharType="end"/>
      </w:r>
      <w:r w:rsidRPr="00F34171">
        <w:rPr>
          <w:b/>
          <w:sz w:val="24"/>
          <w:szCs w:val="24"/>
        </w:rPr>
        <w:t>.</w:t>
      </w:r>
      <w:r w:rsidR="00F34171">
        <w:rPr>
          <w:sz w:val="24"/>
          <w:szCs w:val="24"/>
        </w:rPr>
        <w:t xml:space="preserve"> </w:t>
      </w:r>
      <w:r w:rsidRPr="00F34171">
        <w:rPr>
          <w:sz w:val="24"/>
          <w:szCs w:val="24"/>
        </w:rPr>
        <w:t xml:space="preserve">Cumulative harvest timing for sockeye salmon during </w:t>
      </w:r>
      <w:r w:rsidR="00F34171">
        <w:rPr>
          <w:sz w:val="24"/>
          <w:szCs w:val="24"/>
        </w:rPr>
        <w:t xml:space="preserve">the </w:t>
      </w:r>
      <w:r w:rsidRPr="00F34171">
        <w:rPr>
          <w:sz w:val="24"/>
          <w:szCs w:val="24"/>
        </w:rPr>
        <w:t>Kasilof River personal use set gillnet fishery, 200</w:t>
      </w:r>
      <w:r w:rsidR="00F34171">
        <w:rPr>
          <w:sz w:val="24"/>
          <w:szCs w:val="24"/>
        </w:rPr>
        <w:t>7</w:t>
      </w:r>
      <w:r w:rsidRPr="00F34171">
        <w:rPr>
          <w:sz w:val="24"/>
          <w:szCs w:val="24"/>
        </w:rPr>
        <w:t>-200</w:t>
      </w:r>
      <w:r w:rsidR="00F34171">
        <w:rPr>
          <w:sz w:val="24"/>
          <w:szCs w:val="24"/>
        </w:rPr>
        <w:t>9</w:t>
      </w:r>
      <w:r w:rsidRPr="00F34171">
        <w:rPr>
          <w:sz w:val="24"/>
          <w:szCs w:val="24"/>
        </w:rPr>
        <w:t>.</w:t>
      </w:r>
      <w:bookmarkEnd w:id="97"/>
    </w:p>
    <w:p w:rsidR="001A1631" w:rsidRPr="00EE3949" w:rsidRDefault="00EE3949" w:rsidP="001A1631">
      <w:pPr>
        <w:jc w:val="left"/>
        <w:rPr>
          <w:i/>
        </w:rPr>
      </w:pPr>
      <w:r>
        <w:t xml:space="preserve"> </w:t>
      </w:r>
      <w:r w:rsidR="00D76940">
        <w:br w:type="page"/>
      </w:r>
      <w:r w:rsidR="001A1631" w:rsidRPr="00EE3949">
        <w:rPr>
          <w:i/>
        </w:rPr>
        <w:lastRenderedPageBreak/>
        <w:t>Publications Staff Note:  Insert Figure 4 from “FDS Report Tables_Figures_07_09.KD”  Worksheet F4)</w:t>
      </w:r>
    </w:p>
    <w:p w:rsidR="001A1631" w:rsidRPr="00EE3949" w:rsidRDefault="001A1631" w:rsidP="001A1631">
      <w:pPr>
        <w:rPr>
          <w:ins w:id="98" w:author="Drew Crawford" w:date="2007-12-06T10:15:00Z"/>
          <w:sz w:val="20"/>
          <w:szCs w:val="20"/>
        </w:rPr>
      </w:pPr>
    </w:p>
    <w:p w:rsidR="001A1631" w:rsidRPr="00EE3949" w:rsidRDefault="001A1631" w:rsidP="001A1631"/>
    <w:p w:rsidR="001A1631" w:rsidRPr="00F34171" w:rsidRDefault="001A1631" w:rsidP="001A1631">
      <w:pPr>
        <w:pStyle w:val="Captiontitle"/>
        <w:rPr>
          <w:sz w:val="24"/>
          <w:szCs w:val="24"/>
        </w:rPr>
      </w:pPr>
      <w:r w:rsidRPr="00EE3949">
        <w:rPr>
          <w:b/>
          <w:sz w:val="24"/>
          <w:szCs w:val="24"/>
        </w:rPr>
        <w:t>Figure 4.</w:t>
      </w:r>
      <w:r w:rsidRPr="00EE3949">
        <w:rPr>
          <w:sz w:val="24"/>
          <w:szCs w:val="24"/>
        </w:rPr>
        <w:t xml:space="preserve"> Cumulative harvest timing for sockeye salmon during the Kasilof River personal use dip net fishery,</w:t>
      </w:r>
      <w:r w:rsidRPr="00F34171">
        <w:rPr>
          <w:sz w:val="24"/>
          <w:szCs w:val="24"/>
        </w:rPr>
        <w:t xml:space="preserve"> 200</w:t>
      </w:r>
      <w:r>
        <w:rPr>
          <w:sz w:val="24"/>
          <w:szCs w:val="24"/>
        </w:rPr>
        <w:t>7</w:t>
      </w:r>
      <w:r w:rsidRPr="00F34171">
        <w:rPr>
          <w:sz w:val="24"/>
          <w:szCs w:val="24"/>
        </w:rPr>
        <w:t>-200</w:t>
      </w:r>
      <w:r>
        <w:rPr>
          <w:sz w:val="24"/>
          <w:szCs w:val="24"/>
        </w:rPr>
        <w:t>9</w:t>
      </w:r>
      <w:r w:rsidRPr="00F34171">
        <w:rPr>
          <w:sz w:val="24"/>
          <w:szCs w:val="24"/>
        </w:rPr>
        <w:t>.</w:t>
      </w:r>
    </w:p>
    <w:p w:rsidR="00D65EC3" w:rsidRPr="00EE3949" w:rsidRDefault="00D76940" w:rsidP="00D65EC3">
      <w:pPr>
        <w:jc w:val="left"/>
        <w:rPr>
          <w:i/>
        </w:rPr>
      </w:pPr>
      <w:r>
        <w:br w:type="page"/>
      </w:r>
      <w:r w:rsidR="00D65EC3" w:rsidRPr="00EE3949">
        <w:rPr>
          <w:i/>
        </w:rPr>
        <w:lastRenderedPageBreak/>
        <w:t>Publications Staff Note:  Insert Figure 5 from “FDS Report Tables_Figures_07_09.KD”  Worksheet F5)</w:t>
      </w:r>
    </w:p>
    <w:p w:rsidR="00D65EC3" w:rsidRPr="00EE3949" w:rsidRDefault="00D65EC3" w:rsidP="00D65EC3">
      <w:pPr>
        <w:jc w:val="left"/>
        <w:rPr>
          <w:i/>
        </w:rPr>
      </w:pPr>
    </w:p>
    <w:p w:rsidR="00D65EC3" w:rsidRPr="00EE3949" w:rsidRDefault="00D65EC3" w:rsidP="00D65EC3">
      <w:pPr>
        <w:rPr>
          <w:ins w:id="99" w:author="Drew Crawford" w:date="2007-12-06T10:15:00Z"/>
          <w:sz w:val="20"/>
          <w:szCs w:val="20"/>
        </w:rPr>
      </w:pPr>
    </w:p>
    <w:p w:rsidR="00D65EC3" w:rsidRPr="003C235F" w:rsidRDefault="00D65EC3" w:rsidP="00D65EC3">
      <w:pPr>
        <w:pStyle w:val="Captiontitle"/>
        <w:rPr>
          <w:sz w:val="24"/>
          <w:szCs w:val="24"/>
        </w:rPr>
      </w:pPr>
      <w:r w:rsidRPr="00EE3949">
        <w:rPr>
          <w:b/>
          <w:sz w:val="24"/>
          <w:szCs w:val="24"/>
        </w:rPr>
        <w:t>Figure 5.</w:t>
      </w:r>
      <w:r w:rsidRPr="00EE3949">
        <w:rPr>
          <w:sz w:val="24"/>
          <w:szCs w:val="24"/>
        </w:rPr>
        <w:t xml:space="preserve"> Cumulative</w:t>
      </w:r>
      <w:r w:rsidRPr="003C235F">
        <w:rPr>
          <w:sz w:val="24"/>
          <w:szCs w:val="24"/>
        </w:rPr>
        <w:t xml:space="preserve"> harvest timing for sockeye salmon during the Kenai River personal use dip net fishery, 2007-2009.</w:t>
      </w:r>
    </w:p>
    <w:p w:rsidR="00D65EC3" w:rsidRPr="003C235F" w:rsidRDefault="00D65EC3" w:rsidP="00D65EC3"/>
    <w:p w:rsidR="00D65EC3" w:rsidRPr="003C235F" w:rsidRDefault="00D65EC3" w:rsidP="00D65EC3">
      <w:pPr>
        <w:jc w:val="left"/>
        <w:rPr>
          <w:i/>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3C235F" w:rsidRDefault="00D65EC3" w:rsidP="00D65EC3">
      <w:pPr>
        <w:rPr>
          <w:sz w:val="20"/>
          <w:szCs w:val="20"/>
        </w:rPr>
      </w:pPr>
    </w:p>
    <w:p w:rsidR="00D65EC3" w:rsidRPr="00504CE9" w:rsidRDefault="00D65EC3" w:rsidP="00D65EC3">
      <w:pPr>
        <w:rPr>
          <w:ins w:id="100" w:author="Drew Crawford" w:date="2007-12-06T10:15:00Z"/>
          <w:color w:val="FF0000"/>
          <w:sz w:val="20"/>
          <w:szCs w:val="20"/>
        </w:rPr>
      </w:pPr>
    </w:p>
    <w:p w:rsidR="00D65EC3" w:rsidRDefault="00D65EC3" w:rsidP="00D65EC3">
      <w:pPr>
        <w:jc w:val="left"/>
        <w:rPr>
          <w:i/>
        </w:rPr>
      </w:pPr>
      <w:r w:rsidRPr="008E57E2">
        <w:rPr>
          <w:i/>
        </w:rPr>
        <w:lastRenderedPageBreak/>
        <w:t xml:space="preserve">Publications Staff Note:  Insert </w:t>
      </w:r>
      <w:r>
        <w:rPr>
          <w:i/>
        </w:rPr>
        <w:t>Figure</w:t>
      </w:r>
      <w:r w:rsidRPr="008E57E2">
        <w:rPr>
          <w:i/>
        </w:rPr>
        <w:t xml:space="preserve"> </w:t>
      </w:r>
      <w:r>
        <w:rPr>
          <w:i/>
        </w:rPr>
        <w:t xml:space="preserve">6 </w:t>
      </w:r>
      <w:r w:rsidRPr="008E57E2">
        <w:rPr>
          <w:i/>
        </w:rPr>
        <w:t xml:space="preserve">from “FDS Report Tables_Figures_07_09.KD”  Worksheet </w:t>
      </w:r>
      <w:r>
        <w:rPr>
          <w:i/>
        </w:rPr>
        <w:t>F6</w:t>
      </w:r>
      <w:r w:rsidRPr="008E57E2">
        <w:rPr>
          <w:i/>
        </w:rPr>
        <w:t>)</w:t>
      </w:r>
    </w:p>
    <w:p w:rsidR="00D65EC3" w:rsidRDefault="00D65EC3" w:rsidP="00D65EC3">
      <w:pPr>
        <w:jc w:val="left"/>
        <w:rPr>
          <w:i/>
        </w:rPr>
      </w:pPr>
    </w:p>
    <w:p w:rsidR="00D65EC3" w:rsidRDefault="00D65EC3" w:rsidP="00D65EC3">
      <w:pPr>
        <w:jc w:val="left"/>
        <w:rPr>
          <w:i/>
        </w:rPr>
      </w:pPr>
    </w:p>
    <w:p w:rsidR="00D65EC3" w:rsidRDefault="00D65EC3" w:rsidP="00D65EC3">
      <w:pPr>
        <w:pStyle w:val="Captiontitle"/>
        <w:rPr>
          <w:sz w:val="24"/>
          <w:szCs w:val="24"/>
        </w:rPr>
      </w:pPr>
      <w:r w:rsidRPr="00F34171">
        <w:rPr>
          <w:b/>
          <w:sz w:val="24"/>
          <w:szCs w:val="24"/>
        </w:rPr>
        <w:t xml:space="preserve">Figure </w:t>
      </w:r>
      <w:r>
        <w:rPr>
          <w:b/>
          <w:sz w:val="24"/>
          <w:szCs w:val="24"/>
        </w:rPr>
        <w:t>6</w:t>
      </w:r>
      <w:r w:rsidRPr="00F34171">
        <w:rPr>
          <w:b/>
          <w:sz w:val="24"/>
          <w:szCs w:val="24"/>
        </w:rPr>
        <w:t>.</w:t>
      </w:r>
      <w:r>
        <w:rPr>
          <w:sz w:val="24"/>
          <w:szCs w:val="24"/>
        </w:rPr>
        <w:t xml:space="preserve"> </w:t>
      </w:r>
      <w:r w:rsidRPr="00F34171">
        <w:rPr>
          <w:sz w:val="24"/>
          <w:szCs w:val="24"/>
        </w:rPr>
        <w:t xml:space="preserve">Cumulative harvest timing for sockeye salmon during </w:t>
      </w:r>
      <w:r>
        <w:rPr>
          <w:sz w:val="24"/>
          <w:szCs w:val="24"/>
        </w:rPr>
        <w:t xml:space="preserve">the </w:t>
      </w:r>
      <w:r w:rsidR="00EE3949">
        <w:rPr>
          <w:sz w:val="24"/>
          <w:szCs w:val="24"/>
        </w:rPr>
        <w:t>Fish Creek</w:t>
      </w:r>
      <w:r w:rsidRPr="00F34171">
        <w:rPr>
          <w:sz w:val="24"/>
          <w:szCs w:val="24"/>
        </w:rPr>
        <w:t xml:space="preserve"> personal use </w:t>
      </w:r>
      <w:r>
        <w:rPr>
          <w:sz w:val="24"/>
          <w:szCs w:val="24"/>
        </w:rPr>
        <w:t>dip net</w:t>
      </w:r>
      <w:r w:rsidRPr="00F34171">
        <w:rPr>
          <w:sz w:val="24"/>
          <w:szCs w:val="24"/>
        </w:rPr>
        <w:t xml:space="preserve"> fishery, 200</w:t>
      </w:r>
      <w:r>
        <w:rPr>
          <w:sz w:val="24"/>
          <w:szCs w:val="24"/>
        </w:rPr>
        <w:t>7</w:t>
      </w:r>
      <w:r w:rsidRPr="00F34171">
        <w:rPr>
          <w:sz w:val="24"/>
          <w:szCs w:val="24"/>
        </w:rPr>
        <w:t>-200</w:t>
      </w:r>
      <w:r>
        <w:rPr>
          <w:sz w:val="24"/>
          <w:szCs w:val="24"/>
        </w:rPr>
        <w:t>9</w:t>
      </w:r>
      <w:r w:rsidRPr="00F34171">
        <w:rPr>
          <w:sz w:val="24"/>
          <w:szCs w:val="24"/>
        </w:rPr>
        <w:t>.</w:t>
      </w:r>
    </w:p>
    <w:p w:rsidR="00D65EC3" w:rsidRDefault="00D65EC3" w:rsidP="00D65EC3">
      <w:pPr>
        <w:jc w:val="left"/>
        <w:rPr>
          <w:i/>
        </w:rPr>
      </w:pPr>
    </w:p>
    <w:p w:rsidR="00D76940" w:rsidRDefault="00D76940" w:rsidP="00A27038"/>
    <w:p w:rsidR="00EE3949" w:rsidRDefault="00CD733F" w:rsidP="00EE3949">
      <w:pPr>
        <w:jc w:val="left"/>
        <w:rPr>
          <w:i/>
        </w:rPr>
      </w:pPr>
      <w:r>
        <w:br w:type="page"/>
      </w:r>
      <w:r w:rsidR="00EE3949" w:rsidRPr="008E57E2">
        <w:rPr>
          <w:i/>
        </w:rPr>
        <w:lastRenderedPageBreak/>
        <w:t xml:space="preserve">Publications Staff Note:  Insert </w:t>
      </w:r>
      <w:r w:rsidR="00EE3949">
        <w:rPr>
          <w:i/>
        </w:rPr>
        <w:t>Figure</w:t>
      </w:r>
      <w:r w:rsidR="00EE3949" w:rsidRPr="008E57E2">
        <w:rPr>
          <w:i/>
        </w:rPr>
        <w:t xml:space="preserve"> </w:t>
      </w:r>
      <w:r w:rsidR="00EE3949">
        <w:rPr>
          <w:i/>
        </w:rPr>
        <w:t xml:space="preserve">7 </w:t>
      </w:r>
      <w:r w:rsidR="00EE3949" w:rsidRPr="008E57E2">
        <w:rPr>
          <w:i/>
        </w:rPr>
        <w:t xml:space="preserve">from “FDS Report Tables_Figures_07_09.KD”  Worksheet </w:t>
      </w:r>
      <w:r w:rsidR="00EE3949">
        <w:rPr>
          <w:i/>
        </w:rPr>
        <w:t>F7</w:t>
      </w:r>
      <w:r w:rsidR="00EE3949" w:rsidRPr="008E57E2">
        <w:rPr>
          <w:i/>
        </w:rPr>
        <w:t>)</w:t>
      </w:r>
    </w:p>
    <w:p w:rsidR="00EE3949" w:rsidRDefault="00EE3949" w:rsidP="00EE3949">
      <w:pPr>
        <w:jc w:val="left"/>
        <w:rPr>
          <w:i/>
        </w:rPr>
      </w:pPr>
    </w:p>
    <w:p w:rsidR="00EE3949" w:rsidRPr="005A131E" w:rsidRDefault="00EE3949" w:rsidP="00EE3949">
      <w:pPr>
        <w:jc w:val="left"/>
      </w:pPr>
      <w:r w:rsidRPr="005A131E">
        <w:rPr>
          <w:b/>
        </w:rPr>
        <w:t>Figure 7</w:t>
      </w:r>
      <w:r w:rsidRPr="005A131E">
        <w:t>.  Proportion of salmon harvested in the Upper Cook Inlet Personal Use Fisheries by residence of permit holders.</w:t>
      </w:r>
    </w:p>
    <w:p w:rsidR="00D76940" w:rsidRDefault="00D76940" w:rsidP="00A27038"/>
    <w:p w:rsidR="00CD733F" w:rsidRDefault="00CD733F" w:rsidP="00A27038">
      <w:pPr>
        <w:rPr>
          <w:i/>
        </w:rPr>
      </w:pPr>
      <w:r>
        <w:br w:type="page"/>
      </w:r>
      <w:r w:rsidR="00EE3949" w:rsidRPr="008E57E2">
        <w:rPr>
          <w:i/>
        </w:rPr>
        <w:lastRenderedPageBreak/>
        <w:t xml:space="preserve">Publications Staff Note:  Insert </w:t>
      </w:r>
      <w:r w:rsidR="00EE3949">
        <w:rPr>
          <w:i/>
        </w:rPr>
        <w:t>Figure</w:t>
      </w:r>
      <w:r w:rsidR="00EE3949" w:rsidRPr="008E57E2">
        <w:rPr>
          <w:i/>
        </w:rPr>
        <w:t xml:space="preserve"> </w:t>
      </w:r>
      <w:r w:rsidR="00EE3949">
        <w:rPr>
          <w:i/>
        </w:rPr>
        <w:t xml:space="preserve">8 </w:t>
      </w:r>
      <w:r w:rsidR="00EE3949" w:rsidRPr="008E57E2">
        <w:rPr>
          <w:i/>
        </w:rPr>
        <w:t xml:space="preserve">from “FDS Report Tables_Figures_07_09.KD”  Worksheet </w:t>
      </w:r>
      <w:r w:rsidR="00EE3949">
        <w:rPr>
          <w:i/>
        </w:rPr>
        <w:t>F8</w:t>
      </w:r>
      <w:r w:rsidR="00EE3949" w:rsidRPr="008E57E2">
        <w:rPr>
          <w:i/>
        </w:rPr>
        <w:t>)</w:t>
      </w:r>
    </w:p>
    <w:p w:rsidR="00EE3949" w:rsidRDefault="00EE3949" w:rsidP="00A27038">
      <w:pPr>
        <w:rPr>
          <w:i/>
        </w:rPr>
      </w:pPr>
    </w:p>
    <w:p w:rsidR="00EE3949" w:rsidRDefault="00CD3732" w:rsidP="00A27038">
      <w:r w:rsidRPr="00CD3732">
        <w:rPr>
          <w:b/>
        </w:rPr>
        <w:t>Figure 8</w:t>
      </w:r>
      <w:r>
        <w:t xml:space="preserve">.  </w:t>
      </w:r>
      <w:r w:rsidRPr="00CD3732">
        <w:t>Mean Harvest and</w:t>
      </w:r>
      <w:r w:rsidR="00D61EB7">
        <w:t xml:space="preserve"> days fished per permit by resid</w:t>
      </w:r>
      <w:r w:rsidRPr="00CD3732">
        <w:t>ence of participants in the Upper Cook Inlet Personal Use Fisheries.</w:t>
      </w:r>
    </w:p>
    <w:p w:rsidR="00CD733F" w:rsidRDefault="00CD733F" w:rsidP="00A27038">
      <w:pPr>
        <w:rPr>
          <w:i/>
        </w:rPr>
      </w:pPr>
      <w:r>
        <w:br w:type="page"/>
      </w:r>
      <w:r w:rsidR="00CD3732" w:rsidRPr="008E57E2">
        <w:rPr>
          <w:i/>
        </w:rPr>
        <w:lastRenderedPageBreak/>
        <w:t xml:space="preserve">Publications Staff Note:  Insert </w:t>
      </w:r>
      <w:r w:rsidR="00CD3732">
        <w:rPr>
          <w:i/>
        </w:rPr>
        <w:t>Figure</w:t>
      </w:r>
      <w:r w:rsidR="00CD3732" w:rsidRPr="008E57E2">
        <w:rPr>
          <w:i/>
        </w:rPr>
        <w:t xml:space="preserve"> </w:t>
      </w:r>
      <w:r w:rsidR="00CD3732">
        <w:rPr>
          <w:i/>
        </w:rPr>
        <w:t xml:space="preserve">9 </w:t>
      </w:r>
      <w:r w:rsidR="00CD3732" w:rsidRPr="008E57E2">
        <w:rPr>
          <w:i/>
        </w:rPr>
        <w:t xml:space="preserve">from “FDS Report Tables_Figures_07_09.KD”  Worksheet </w:t>
      </w:r>
      <w:r w:rsidR="00CD3732">
        <w:rPr>
          <w:i/>
        </w:rPr>
        <w:t>F9</w:t>
      </w:r>
      <w:r w:rsidR="00CD3732" w:rsidRPr="008E57E2">
        <w:rPr>
          <w:i/>
        </w:rPr>
        <w:t>)</w:t>
      </w:r>
    </w:p>
    <w:p w:rsidR="00CD3732" w:rsidRDefault="00CD3732" w:rsidP="00A27038">
      <w:pPr>
        <w:rPr>
          <w:i/>
        </w:rPr>
      </w:pPr>
    </w:p>
    <w:p w:rsidR="00CD3732" w:rsidRDefault="00CD3732" w:rsidP="00A27038">
      <w:r w:rsidRPr="00CD3732">
        <w:rPr>
          <w:b/>
        </w:rPr>
        <w:t>Figure 9</w:t>
      </w:r>
      <w:r w:rsidRPr="00CD3732">
        <w:t>.  Percent of bag limits filled by Upper Cook Inlet personal use salmon fishery permit holders, 2007-2009.</w:t>
      </w:r>
    </w:p>
    <w:p w:rsidR="00CD733F" w:rsidRDefault="00B87D7B" w:rsidP="00A27038">
      <w:pPr>
        <w:rPr>
          <w:i/>
        </w:rPr>
      </w:pPr>
      <w:r>
        <w:br w:type="page"/>
      </w:r>
      <w:r w:rsidR="00CD3732" w:rsidRPr="008E57E2">
        <w:rPr>
          <w:i/>
        </w:rPr>
        <w:lastRenderedPageBreak/>
        <w:t xml:space="preserve">Publications Staff Note:  Insert </w:t>
      </w:r>
      <w:r w:rsidR="00CD3732">
        <w:rPr>
          <w:i/>
        </w:rPr>
        <w:t>Figure</w:t>
      </w:r>
      <w:r w:rsidR="00CD3732" w:rsidRPr="008E57E2">
        <w:rPr>
          <w:i/>
        </w:rPr>
        <w:t xml:space="preserve"> </w:t>
      </w:r>
      <w:r w:rsidR="00CD3732">
        <w:rPr>
          <w:i/>
        </w:rPr>
        <w:t xml:space="preserve">10 </w:t>
      </w:r>
      <w:r w:rsidR="00CD3732" w:rsidRPr="008E57E2">
        <w:rPr>
          <w:i/>
        </w:rPr>
        <w:t xml:space="preserve">from “FDS Report Tables_Figures_07_09.KD”  Worksheet </w:t>
      </w:r>
      <w:r w:rsidR="00CD3732">
        <w:rPr>
          <w:i/>
        </w:rPr>
        <w:t>F10</w:t>
      </w:r>
      <w:r w:rsidR="00CD3732" w:rsidRPr="008E57E2">
        <w:rPr>
          <w:i/>
        </w:rPr>
        <w:t>)</w:t>
      </w:r>
    </w:p>
    <w:p w:rsidR="00CD3732" w:rsidRDefault="00CD3732" w:rsidP="00A27038">
      <w:pPr>
        <w:rPr>
          <w:i/>
        </w:rPr>
      </w:pPr>
    </w:p>
    <w:p w:rsidR="00CD3732" w:rsidRDefault="00CD3732" w:rsidP="00A27038">
      <w:r>
        <w:rPr>
          <w:b/>
        </w:rPr>
        <w:t xml:space="preserve">Figure 10. </w:t>
      </w:r>
      <w:r w:rsidRPr="00CD3732">
        <w:t xml:space="preserve"> Average percent of bag limit filled by fishery, 2007-2009.</w:t>
      </w:r>
    </w:p>
    <w:p w:rsidR="00B87D7B" w:rsidRDefault="00B87D7B" w:rsidP="00CD3732">
      <w:pPr>
        <w:rPr>
          <w:i/>
        </w:rPr>
      </w:pPr>
      <w:r>
        <w:br w:type="page"/>
      </w:r>
      <w:r w:rsidR="00CD3732" w:rsidRPr="008E57E2">
        <w:rPr>
          <w:i/>
        </w:rPr>
        <w:lastRenderedPageBreak/>
        <w:t xml:space="preserve">Publications </w:t>
      </w:r>
      <w:r w:rsidR="00CD3732" w:rsidRPr="00CD3732">
        <w:rPr>
          <w:i/>
        </w:rPr>
        <w:t>Staff Note:  Insert Figure 1</w:t>
      </w:r>
      <w:r w:rsidR="00CD3732">
        <w:rPr>
          <w:i/>
        </w:rPr>
        <w:t>1</w:t>
      </w:r>
      <w:r w:rsidR="00CD3732" w:rsidRPr="00CD3732">
        <w:rPr>
          <w:i/>
        </w:rPr>
        <w:t xml:space="preserve"> from “FDS Report Tables_Figures_07_09.KD”  Worksheet F1</w:t>
      </w:r>
      <w:r w:rsidR="00CD3732">
        <w:rPr>
          <w:i/>
        </w:rPr>
        <w:t>1</w:t>
      </w:r>
      <w:r w:rsidR="00CD3732" w:rsidRPr="00CD3732">
        <w:rPr>
          <w:i/>
        </w:rPr>
        <w:t>)</w:t>
      </w:r>
    </w:p>
    <w:p w:rsidR="00CD3732" w:rsidRPr="00CD3732" w:rsidRDefault="00CD3732" w:rsidP="00CD3732">
      <w:pPr>
        <w:rPr>
          <w:b/>
          <w:i/>
        </w:rPr>
      </w:pPr>
    </w:p>
    <w:p w:rsidR="00CD3732" w:rsidRPr="00CD3732" w:rsidRDefault="00CD3732" w:rsidP="00CD3732">
      <w:r w:rsidRPr="00CD3732">
        <w:rPr>
          <w:b/>
        </w:rPr>
        <w:t>Figure 11</w:t>
      </w:r>
      <w:r w:rsidRPr="00CD3732">
        <w:t>. Percent of salmon harvest by fishery, 2007-2009.</w:t>
      </w:r>
    </w:p>
    <w:p w:rsidR="00B87D7B" w:rsidRDefault="00B87D7B" w:rsidP="00CD3732">
      <w:pPr>
        <w:rPr>
          <w:i/>
        </w:rPr>
      </w:pPr>
      <w:r>
        <w:br w:type="page"/>
      </w:r>
      <w:r w:rsidR="00CD3732" w:rsidRPr="00CD3732">
        <w:rPr>
          <w:i/>
        </w:rPr>
        <w:lastRenderedPageBreak/>
        <w:t>Publications Staff Note:  Insert Figure 1</w:t>
      </w:r>
      <w:r w:rsidR="00CD3732">
        <w:rPr>
          <w:i/>
        </w:rPr>
        <w:t>2</w:t>
      </w:r>
      <w:r w:rsidR="00CD3732" w:rsidRPr="00CD3732">
        <w:rPr>
          <w:i/>
        </w:rPr>
        <w:t xml:space="preserve"> from “FDS Report Tables_Figures_07_09.KD”  Worksheet F1</w:t>
      </w:r>
      <w:r w:rsidR="00CD3732">
        <w:rPr>
          <w:i/>
        </w:rPr>
        <w:t>2</w:t>
      </w:r>
      <w:r w:rsidR="00CD3732" w:rsidRPr="00CD3732">
        <w:rPr>
          <w:i/>
        </w:rPr>
        <w:t>)</w:t>
      </w:r>
    </w:p>
    <w:p w:rsidR="00CD3732" w:rsidRPr="00CD3732" w:rsidRDefault="00CD3732" w:rsidP="00CD3732"/>
    <w:p w:rsidR="00B87D7B" w:rsidRPr="00A27038" w:rsidRDefault="00CD3732" w:rsidP="00A27038">
      <w:r w:rsidRPr="00CD3732">
        <w:rPr>
          <w:b/>
        </w:rPr>
        <w:t>Figure 12</w:t>
      </w:r>
      <w:r w:rsidRPr="00CD3732">
        <w:t>.  Percent of permits, percent of total harvest, and average percent of bag limit filled by personal use salmon fishery and household size, 2007-2009.</w:t>
      </w:r>
    </w:p>
    <w:p w:rsidR="00CD3732" w:rsidRDefault="00CD3732" w:rsidP="00CD3732">
      <w:pPr>
        <w:rPr>
          <w:i/>
        </w:rPr>
      </w:pPr>
      <w:r>
        <w:rPr>
          <w:rFonts w:ascii="Times New Roman Bold" w:hAnsi="Times New Roman Bold"/>
          <w:b/>
          <w:caps/>
          <w:sz w:val="30"/>
          <w:szCs w:val="20"/>
        </w:rPr>
        <w:br w:type="page"/>
      </w:r>
      <w:r w:rsidRPr="00CD3732">
        <w:rPr>
          <w:i/>
        </w:rPr>
        <w:lastRenderedPageBreak/>
        <w:t>Publications Staff Note:  Insert Figure 1</w:t>
      </w:r>
      <w:r>
        <w:rPr>
          <w:i/>
        </w:rPr>
        <w:t>3</w:t>
      </w:r>
      <w:r w:rsidRPr="00CD3732">
        <w:rPr>
          <w:i/>
        </w:rPr>
        <w:t xml:space="preserve"> from “FDS Report Tables_Figures_07_09.KD”  Worksheet F1</w:t>
      </w:r>
      <w:r>
        <w:rPr>
          <w:i/>
        </w:rPr>
        <w:t>3</w:t>
      </w:r>
      <w:r w:rsidRPr="00CD3732">
        <w:rPr>
          <w:i/>
        </w:rPr>
        <w:t>)</w:t>
      </w:r>
    </w:p>
    <w:p w:rsidR="00CD3732" w:rsidRDefault="00CD3732" w:rsidP="00CD3732">
      <w:pPr>
        <w:rPr>
          <w:i/>
        </w:rPr>
      </w:pPr>
    </w:p>
    <w:p w:rsidR="00CD3732" w:rsidRPr="00CD3732" w:rsidRDefault="00CD3732" w:rsidP="00CD3732">
      <w:r w:rsidRPr="00CD3732">
        <w:rPr>
          <w:b/>
        </w:rPr>
        <w:t>Figure 13</w:t>
      </w:r>
      <w:r w:rsidRPr="00CD3732">
        <w:t>.  Percent of permits, percent of total harvest, and average percent of bag limit filled by personal use salmon fishery and number of days fished, 2007-2009.</w:t>
      </w:r>
    </w:p>
    <w:p w:rsidR="00CD3732" w:rsidRDefault="00CD3732" w:rsidP="00CD3732">
      <w:pPr>
        <w:rPr>
          <w:rFonts w:ascii="Times New Roman Bold" w:hAnsi="Times New Roman Bold"/>
          <w:b/>
          <w:caps/>
          <w:sz w:val="30"/>
          <w:szCs w:val="20"/>
        </w:rPr>
      </w:pPr>
    </w:p>
    <w:p w:rsidR="00CD3732" w:rsidRDefault="00CD3732" w:rsidP="00CD3732">
      <w:pPr>
        <w:rPr>
          <w:rFonts w:ascii="Times New Roman Bold" w:hAnsi="Times New Roman Bold"/>
          <w:b/>
          <w:caps/>
          <w:sz w:val="30"/>
          <w:szCs w:val="20"/>
        </w:rPr>
      </w:pPr>
      <w:r>
        <w:rPr>
          <w:rFonts w:ascii="Times New Roman Bold" w:hAnsi="Times New Roman Bold"/>
          <w:b/>
          <w:caps/>
          <w:sz w:val="30"/>
          <w:szCs w:val="20"/>
        </w:rPr>
        <w:br w:type="page"/>
      </w:r>
    </w:p>
    <w:p w:rsidR="00CD3732" w:rsidRDefault="00CD3732" w:rsidP="00CD3732">
      <w:pPr>
        <w:rPr>
          <w:rFonts w:ascii="Times New Roman Bold" w:hAnsi="Times New Roman Bold"/>
          <w:b/>
          <w:caps/>
          <w:sz w:val="30"/>
          <w:szCs w:val="20"/>
        </w:rPr>
      </w:pPr>
    </w:p>
    <w:p w:rsidR="00CD3732" w:rsidRDefault="00CD3732" w:rsidP="00CD3732">
      <w:pPr>
        <w:rPr>
          <w:rFonts w:ascii="Times New Roman Bold" w:hAnsi="Times New Roman Bold"/>
          <w:b/>
          <w:caps/>
          <w:sz w:val="30"/>
          <w:szCs w:val="20"/>
        </w:rPr>
      </w:pPr>
    </w:p>
    <w:p w:rsidR="00CD3732" w:rsidRDefault="00CD3732" w:rsidP="00CD3732">
      <w:pPr>
        <w:rPr>
          <w:rFonts w:ascii="Times New Roman Bold" w:hAnsi="Times New Roman Bold"/>
          <w:b/>
          <w:caps/>
          <w:sz w:val="30"/>
          <w:szCs w:val="20"/>
        </w:rPr>
      </w:pPr>
    </w:p>
    <w:p w:rsidR="00CD3732" w:rsidRDefault="00CD3732" w:rsidP="00CD3732">
      <w:pPr>
        <w:rPr>
          <w:rFonts w:ascii="Times New Roman Bold" w:hAnsi="Times New Roman Bold"/>
          <w:b/>
          <w:caps/>
          <w:sz w:val="30"/>
          <w:szCs w:val="20"/>
        </w:rPr>
      </w:pPr>
    </w:p>
    <w:p w:rsidR="00CD3732" w:rsidRDefault="00CD3732" w:rsidP="00CD3732">
      <w:pPr>
        <w:rPr>
          <w:rFonts w:ascii="Times New Roman Bold" w:hAnsi="Times New Roman Bold"/>
          <w:b/>
          <w:caps/>
          <w:sz w:val="30"/>
          <w:szCs w:val="20"/>
        </w:rPr>
      </w:pPr>
    </w:p>
    <w:p w:rsidR="00CD3732" w:rsidRDefault="00CD3732" w:rsidP="00CD3732">
      <w:pPr>
        <w:rPr>
          <w:rFonts w:ascii="Times New Roman Bold" w:hAnsi="Times New Roman Bold"/>
          <w:b/>
          <w:caps/>
          <w:sz w:val="30"/>
          <w:szCs w:val="20"/>
        </w:rPr>
      </w:pPr>
    </w:p>
    <w:p w:rsidR="00CD3732" w:rsidRDefault="00CD3732" w:rsidP="00CD3732">
      <w:pPr>
        <w:rPr>
          <w:rFonts w:ascii="Times New Roman Bold" w:hAnsi="Times New Roman Bold"/>
          <w:b/>
          <w:caps/>
          <w:sz w:val="30"/>
          <w:szCs w:val="20"/>
        </w:rPr>
      </w:pPr>
    </w:p>
    <w:p w:rsidR="00CD3732" w:rsidRPr="00CD3732" w:rsidRDefault="00CD3732" w:rsidP="00CD3732"/>
    <w:p w:rsidR="00E549B8" w:rsidRPr="00503CED" w:rsidRDefault="00E16B96" w:rsidP="00A343DF">
      <w:pPr>
        <w:pStyle w:val="Heading1"/>
        <w:rPr>
          <w:rFonts w:ascii="Arial" w:hAnsi="Arial"/>
          <w:sz w:val="22"/>
        </w:rPr>
      </w:pPr>
      <w:bookmarkStart w:id="101" w:name="_Toc184702904"/>
      <w:r w:rsidRPr="00503CED">
        <w:t>APPENDIX A.  Example</w:t>
      </w:r>
      <w:r w:rsidR="00396901" w:rsidRPr="00503CED">
        <w:t xml:space="preserve"> OF</w:t>
      </w:r>
      <w:r w:rsidRPr="00503CED">
        <w:t xml:space="preserve"> </w:t>
      </w:r>
      <w:r w:rsidR="00361103">
        <w:t xml:space="preserve">AN </w:t>
      </w:r>
      <w:r w:rsidR="00E549B8" w:rsidRPr="00503CED">
        <w:t>upper cook inlet personal use permit</w:t>
      </w:r>
      <w:bookmarkEnd w:id="101"/>
    </w:p>
    <w:p w:rsidR="00E549B8" w:rsidRPr="00503CED" w:rsidRDefault="00E549B8">
      <w:pPr>
        <w:pStyle w:val="permit1"/>
      </w:pPr>
    </w:p>
    <w:p w:rsidR="00E549B8" w:rsidRPr="00503CED" w:rsidRDefault="00E549B8">
      <w:pPr>
        <w:pStyle w:val="permit1"/>
        <w:tabs>
          <w:tab w:val="left" w:pos="4068"/>
          <w:tab w:val="left" w:pos="6228"/>
          <w:tab w:val="left" w:pos="8478"/>
        </w:tabs>
        <w:ind w:left="108"/>
        <w:jc w:val="center"/>
        <w:sectPr w:rsidR="00E549B8" w:rsidRPr="00503CED" w:rsidSect="00CD733F">
          <w:pgSz w:w="12240" w:h="15840" w:code="1"/>
          <w:pgMar w:top="1296" w:right="1440" w:bottom="1296" w:left="1440" w:header="720" w:footer="504" w:gutter="0"/>
          <w:cols w:space="720"/>
        </w:sectPr>
      </w:pPr>
    </w:p>
    <w:p w:rsidR="00E549B8" w:rsidRPr="00F34171" w:rsidRDefault="00C7080E" w:rsidP="00C7080E">
      <w:pPr>
        <w:pStyle w:val="Captiontitle"/>
        <w:rPr>
          <w:sz w:val="24"/>
          <w:szCs w:val="24"/>
        </w:rPr>
      </w:pPr>
      <w:bookmarkStart w:id="102" w:name="_Toc184184915"/>
      <w:bookmarkStart w:id="103" w:name="_Toc184184927"/>
      <w:bookmarkStart w:id="104" w:name="_Toc184184929"/>
      <w:bookmarkStart w:id="105" w:name="_Toc184184931"/>
      <w:bookmarkStart w:id="106" w:name="_Toc184184933"/>
      <w:bookmarkStart w:id="107" w:name="_Toc184184935"/>
      <w:bookmarkStart w:id="108" w:name="_Toc184184937"/>
      <w:bookmarkStart w:id="109" w:name="_Toc184184939"/>
      <w:bookmarkStart w:id="110" w:name="_Toc184184941"/>
      <w:bookmarkStart w:id="111" w:name="_Toc184184943"/>
      <w:bookmarkStart w:id="112" w:name="_Toc184701017"/>
      <w:r w:rsidRPr="00F34171">
        <w:rPr>
          <w:b/>
          <w:sz w:val="24"/>
          <w:szCs w:val="24"/>
        </w:rPr>
        <w:lastRenderedPageBreak/>
        <w:t>Appendix A</w:t>
      </w:r>
      <w:r w:rsidR="00410329" w:rsidRPr="00F34171">
        <w:rPr>
          <w:b/>
          <w:sz w:val="24"/>
          <w:szCs w:val="24"/>
        </w:rPr>
        <w:fldChar w:fldCharType="begin"/>
      </w:r>
      <w:r w:rsidRPr="00F34171">
        <w:rPr>
          <w:b/>
          <w:sz w:val="24"/>
          <w:szCs w:val="24"/>
        </w:rPr>
        <w:instrText xml:space="preserve"> SEQ Appendix_A \* ARABIC </w:instrText>
      </w:r>
      <w:r w:rsidR="00410329" w:rsidRPr="00F34171">
        <w:rPr>
          <w:b/>
          <w:sz w:val="24"/>
          <w:szCs w:val="24"/>
        </w:rPr>
        <w:fldChar w:fldCharType="separate"/>
      </w:r>
      <w:r w:rsidR="0050099F">
        <w:rPr>
          <w:b/>
          <w:noProof/>
          <w:sz w:val="24"/>
          <w:szCs w:val="24"/>
        </w:rPr>
        <w:t>1</w:t>
      </w:r>
      <w:r w:rsidR="00410329" w:rsidRPr="00F34171">
        <w:rPr>
          <w:b/>
          <w:sz w:val="24"/>
          <w:szCs w:val="24"/>
        </w:rPr>
        <w:fldChar w:fldCharType="end"/>
      </w:r>
      <w:r w:rsidRPr="00F34171">
        <w:rPr>
          <w:b/>
          <w:sz w:val="24"/>
          <w:szCs w:val="24"/>
        </w:rPr>
        <w:t>.</w:t>
      </w:r>
      <w:r w:rsidR="00F5423B" w:rsidRPr="00F34171">
        <w:rPr>
          <w:sz w:val="24"/>
          <w:szCs w:val="24"/>
        </w:rPr>
        <w:t xml:space="preserve"> </w:t>
      </w:r>
      <w:r w:rsidR="00CE1E7D" w:rsidRPr="00F34171">
        <w:rPr>
          <w:sz w:val="24"/>
          <w:szCs w:val="24"/>
        </w:rPr>
        <w:t xml:space="preserve">Example of </w:t>
      </w:r>
      <w:r w:rsidR="00F5423B" w:rsidRPr="00F34171">
        <w:rPr>
          <w:sz w:val="24"/>
          <w:szCs w:val="24"/>
        </w:rPr>
        <w:t>the 2009</w:t>
      </w:r>
      <w:r w:rsidR="00E549B8" w:rsidRPr="00F34171">
        <w:rPr>
          <w:sz w:val="24"/>
          <w:szCs w:val="24"/>
        </w:rPr>
        <w:t xml:space="preserve"> Upper Cook Inlet personal use salmon permit.</w:t>
      </w:r>
      <w:bookmarkEnd w:id="102"/>
      <w:bookmarkEnd w:id="103"/>
      <w:bookmarkEnd w:id="104"/>
      <w:bookmarkEnd w:id="105"/>
      <w:bookmarkEnd w:id="106"/>
      <w:bookmarkEnd w:id="107"/>
      <w:bookmarkEnd w:id="108"/>
      <w:bookmarkEnd w:id="109"/>
      <w:bookmarkEnd w:id="110"/>
      <w:bookmarkEnd w:id="111"/>
      <w:bookmarkEnd w:id="112"/>
    </w:p>
    <w:p w:rsidR="00E16B96" w:rsidRPr="00396901" w:rsidRDefault="00E16B96" w:rsidP="00542E41">
      <w:pPr>
        <w:pStyle w:val="Captiontitle"/>
        <w:ind w:left="-1350" w:firstLine="0"/>
        <w:jc w:val="left"/>
      </w:pPr>
    </w:p>
    <w:p w:rsidR="00E549B8" w:rsidRPr="00F5423B" w:rsidRDefault="008D29E4" w:rsidP="00FF495A">
      <w:r w:rsidRPr="00410329">
        <w:rPr>
          <w:color w:val="0000FF"/>
        </w:rPr>
        <w:pict>
          <v:shape id="_x0000_i1061" type="#_x0000_t75" style="width:467.45pt;height:607.15pt">
            <v:imagedata r:id="rId94" o:title=""/>
          </v:shape>
        </w:pict>
      </w:r>
      <w:r w:rsidR="00410329" w:rsidRPr="00410329">
        <w:rPr>
          <w:noProof/>
          <w:color w:val="0000FF"/>
        </w:rPr>
        <w:pict>
          <v:line id="_x0000_s1373" style="position:absolute;left:0;text-align:left;z-index:1;mso-position-horizontal-relative:text;mso-position-vertical-relative:page" from="-4.95pt,666.2pt" to="427.05pt,666.2pt" strokecolor="silver">
            <w10:wrap anchory="page"/>
          </v:line>
        </w:pict>
      </w:r>
      <w:r w:rsidR="00E549B8" w:rsidRPr="002C00FB">
        <w:rPr>
          <w:color w:val="0000FF"/>
        </w:rPr>
        <w:br w:type="page"/>
      </w:r>
      <w:r w:rsidR="00E549B8" w:rsidRPr="00F5423B">
        <w:rPr>
          <w:b/>
          <w:bCs/>
        </w:rPr>
        <w:lastRenderedPageBreak/>
        <w:t>Appendix A1.</w:t>
      </w:r>
      <w:r w:rsidR="00F5423B">
        <w:t xml:space="preserve"> </w:t>
      </w:r>
      <w:r w:rsidR="00E549B8" w:rsidRPr="00F5423B">
        <w:t>Page 2 of 2.</w:t>
      </w:r>
    </w:p>
    <w:p w:rsidR="00396901" w:rsidRDefault="00396901" w:rsidP="00542E41">
      <w:pPr>
        <w:ind w:left="-1350" w:right="2880"/>
      </w:pPr>
      <w:bookmarkStart w:id="113" w:name="_Toc430485465"/>
      <w:bookmarkStart w:id="114" w:name="_Toc430485954"/>
      <w:bookmarkStart w:id="115" w:name="_Toc430486354"/>
      <w:bookmarkStart w:id="116" w:name="_Ref530896577"/>
    </w:p>
    <w:p w:rsidR="00396901" w:rsidRPr="00396901" w:rsidRDefault="008D29E4" w:rsidP="00082E00">
      <w:r>
        <w:pict>
          <v:shape id="_x0000_i1062" type="#_x0000_t75" style="width:467.45pt;height:550.2pt">
            <v:imagedata r:id="rId95" o:title=""/>
          </v:shape>
        </w:pict>
      </w:r>
    </w:p>
    <w:p w:rsidR="00396901" w:rsidRPr="00396901" w:rsidRDefault="00396901" w:rsidP="00415179"/>
    <w:p w:rsidR="004903F1" w:rsidRDefault="004903F1">
      <w:pPr>
        <w:pStyle w:val="Append-Cover"/>
        <w:rPr>
          <w:color w:val="0000FF"/>
        </w:rPr>
        <w:sectPr w:rsidR="004903F1" w:rsidSect="00B61139">
          <w:headerReference w:type="default" r:id="rId96"/>
          <w:footerReference w:type="default" r:id="rId97"/>
          <w:pgSz w:w="12240" w:h="15840" w:code="1"/>
          <w:pgMar w:top="1440" w:right="1440" w:bottom="1440" w:left="1440" w:header="720" w:footer="504" w:gutter="0"/>
          <w:cols w:space="432"/>
        </w:sectPr>
      </w:pPr>
    </w:p>
    <w:p w:rsidR="00415179" w:rsidRDefault="00415179">
      <w:pPr>
        <w:pStyle w:val="Append-Cover"/>
      </w:pPr>
    </w:p>
    <w:p w:rsidR="00E549B8" w:rsidRPr="00F34171" w:rsidRDefault="00E549B8" w:rsidP="00415179">
      <w:pPr>
        <w:pStyle w:val="Heading1"/>
      </w:pPr>
      <w:bookmarkStart w:id="117" w:name="_Toc184702905"/>
      <w:r w:rsidRPr="00F34171">
        <w:t xml:space="preserve">APPENDIX B.  </w:t>
      </w:r>
      <w:bookmarkEnd w:id="113"/>
      <w:bookmarkEnd w:id="114"/>
      <w:bookmarkEnd w:id="115"/>
      <w:bookmarkEnd w:id="116"/>
      <w:r w:rsidR="00EA1AD9" w:rsidRPr="00F34171">
        <w:t xml:space="preserve">SOCKEYE HARVEST BY DATE </w:t>
      </w:r>
      <w:r w:rsidR="00587B48" w:rsidRPr="00F34171">
        <w:t xml:space="preserve">During the </w:t>
      </w:r>
      <w:r w:rsidRPr="00F34171">
        <w:t xml:space="preserve">Upper Cook Inlet personal use fisheries, </w:t>
      </w:r>
      <w:r w:rsidR="00F14A6C" w:rsidRPr="00F34171">
        <w:t>200</w:t>
      </w:r>
      <w:r w:rsidR="00F34171" w:rsidRPr="00F34171">
        <w:t>7</w:t>
      </w:r>
      <w:r w:rsidR="00F14A6C" w:rsidRPr="00F34171">
        <w:t>-200</w:t>
      </w:r>
      <w:bookmarkEnd w:id="117"/>
      <w:r w:rsidR="00F34171" w:rsidRPr="00F34171">
        <w:t>9</w:t>
      </w:r>
    </w:p>
    <w:p w:rsidR="00FD2479" w:rsidRPr="00F34171" w:rsidRDefault="00E549B8" w:rsidP="00F7465C">
      <w:pPr>
        <w:pStyle w:val="Captiontitle"/>
        <w:rPr>
          <w:sz w:val="24"/>
          <w:szCs w:val="24"/>
        </w:rPr>
      </w:pPr>
      <w:r w:rsidRPr="002C00FB">
        <w:br w:type="page"/>
      </w:r>
      <w:bookmarkStart w:id="118" w:name="_Toc184701019"/>
      <w:bookmarkStart w:id="119" w:name="_Toc91479128"/>
      <w:r w:rsidR="00F7465C" w:rsidRPr="00F34171">
        <w:rPr>
          <w:b/>
          <w:sz w:val="24"/>
          <w:szCs w:val="24"/>
        </w:rPr>
        <w:lastRenderedPageBreak/>
        <w:t>Appendix B</w:t>
      </w:r>
      <w:r w:rsidR="00410329" w:rsidRPr="00F34171">
        <w:rPr>
          <w:b/>
          <w:sz w:val="24"/>
          <w:szCs w:val="24"/>
        </w:rPr>
        <w:fldChar w:fldCharType="begin"/>
      </w:r>
      <w:r w:rsidR="00F7465C" w:rsidRPr="00F34171">
        <w:rPr>
          <w:b/>
          <w:sz w:val="24"/>
          <w:szCs w:val="24"/>
        </w:rPr>
        <w:instrText xml:space="preserve"> SEQ Appendix_B \* ARABIC </w:instrText>
      </w:r>
      <w:r w:rsidR="00410329" w:rsidRPr="00F34171">
        <w:rPr>
          <w:b/>
          <w:sz w:val="24"/>
          <w:szCs w:val="24"/>
        </w:rPr>
        <w:fldChar w:fldCharType="separate"/>
      </w:r>
      <w:r w:rsidR="0050099F">
        <w:rPr>
          <w:b/>
          <w:noProof/>
          <w:sz w:val="24"/>
          <w:szCs w:val="24"/>
        </w:rPr>
        <w:t>1</w:t>
      </w:r>
      <w:r w:rsidR="00410329" w:rsidRPr="00F34171">
        <w:rPr>
          <w:b/>
          <w:sz w:val="24"/>
          <w:szCs w:val="24"/>
        </w:rPr>
        <w:fldChar w:fldCharType="end"/>
      </w:r>
      <w:r w:rsidR="00F7465C" w:rsidRPr="00F34171">
        <w:rPr>
          <w:b/>
          <w:sz w:val="24"/>
          <w:szCs w:val="24"/>
        </w:rPr>
        <w:t>.</w:t>
      </w:r>
      <w:r w:rsidR="00F34171" w:rsidRPr="00F34171">
        <w:rPr>
          <w:sz w:val="24"/>
          <w:szCs w:val="24"/>
        </w:rPr>
        <w:t xml:space="preserve"> </w:t>
      </w:r>
      <w:r w:rsidR="00FD2479" w:rsidRPr="00F34171">
        <w:rPr>
          <w:sz w:val="24"/>
          <w:szCs w:val="24"/>
        </w:rPr>
        <w:t xml:space="preserve">Sockeye harvest by date during the Kasilof </w:t>
      </w:r>
      <w:r w:rsidR="00AE212E" w:rsidRPr="00F34171">
        <w:rPr>
          <w:sz w:val="24"/>
          <w:szCs w:val="24"/>
        </w:rPr>
        <w:t xml:space="preserve">River </w:t>
      </w:r>
      <w:r w:rsidR="00E71FB7" w:rsidRPr="00F34171">
        <w:rPr>
          <w:sz w:val="24"/>
          <w:szCs w:val="24"/>
        </w:rPr>
        <w:t>set gillnet</w:t>
      </w:r>
      <w:r w:rsidR="00FD2479" w:rsidRPr="00F34171">
        <w:rPr>
          <w:sz w:val="24"/>
          <w:szCs w:val="24"/>
        </w:rPr>
        <w:t xml:space="preserve"> fishery, 200</w:t>
      </w:r>
      <w:r w:rsidR="00F34171">
        <w:rPr>
          <w:sz w:val="24"/>
          <w:szCs w:val="24"/>
        </w:rPr>
        <w:t>7</w:t>
      </w:r>
      <w:r w:rsidR="00FD2479" w:rsidRPr="00F34171">
        <w:rPr>
          <w:sz w:val="24"/>
          <w:szCs w:val="24"/>
        </w:rPr>
        <w:t>-200</w:t>
      </w:r>
      <w:r w:rsidR="00F34171">
        <w:rPr>
          <w:sz w:val="24"/>
          <w:szCs w:val="24"/>
        </w:rPr>
        <w:t>9</w:t>
      </w:r>
      <w:r w:rsidR="00FD2479" w:rsidRPr="00F34171">
        <w:rPr>
          <w:sz w:val="24"/>
          <w:szCs w:val="24"/>
        </w:rPr>
        <w:t>.</w:t>
      </w:r>
      <w:bookmarkEnd w:id="118"/>
    </w:p>
    <w:p w:rsidR="00FD2479" w:rsidRDefault="00FD2479" w:rsidP="008C6661"/>
    <w:p w:rsidR="00F34171" w:rsidRPr="008E57E2" w:rsidRDefault="00F34171" w:rsidP="00F34171">
      <w:pPr>
        <w:jc w:val="left"/>
        <w:rPr>
          <w:i/>
        </w:rPr>
      </w:pPr>
      <w:r w:rsidRPr="008E57E2">
        <w:rPr>
          <w:i/>
        </w:rPr>
        <w:t xml:space="preserve">Publications Staff Note:  Insert </w:t>
      </w:r>
      <w:r>
        <w:rPr>
          <w:i/>
        </w:rPr>
        <w:t>Appendix B1</w:t>
      </w:r>
      <w:r w:rsidRPr="008E57E2">
        <w:rPr>
          <w:i/>
        </w:rPr>
        <w:t xml:space="preserve"> from “FDS Report Tables_Figures_07_09.KD”  Worksheet </w:t>
      </w:r>
      <w:r>
        <w:rPr>
          <w:i/>
        </w:rPr>
        <w:t>B</w:t>
      </w:r>
      <w:r w:rsidR="00317657">
        <w:rPr>
          <w:i/>
        </w:rPr>
        <w:t>1</w:t>
      </w:r>
      <w:r w:rsidRPr="008E57E2">
        <w:rPr>
          <w:i/>
        </w:rPr>
        <w:t>)</w:t>
      </w:r>
    </w:p>
    <w:p w:rsidR="00FD2479" w:rsidRPr="009B6FD1" w:rsidRDefault="00FD2479" w:rsidP="00FD2479"/>
    <w:p w:rsidR="00FD2479" w:rsidRPr="005A131E" w:rsidRDefault="00FD2479" w:rsidP="00415179">
      <w:pPr>
        <w:pStyle w:val="Captiontitle"/>
        <w:rPr>
          <w:sz w:val="24"/>
          <w:szCs w:val="24"/>
        </w:rPr>
      </w:pPr>
      <w:r w:rsidRPr="009B6FD1">
        <w:br w:type="page"/>
      </w:r>
      <w:bookmarkStart w:id="120" w:name="_Toc184701020"/>
      <w:r w:rsidR="00A34810" w:rsidRPr="005A131E">
        <w:rPr>
          <w:b/>
          <w:sz w:val="24"/>
          <w:szCs w:val="24"/>
        </w:rPr>
        <w:lastRenderedPageBreak/>
        <w:t>Appendix B</w:t>
      </w:r>
      <w:r w:rsidR="00410329" w:rsidRPr="005A131E">
        <w:rPr>
          <w:b/>
          <w:sz w:val="24"/>
          <w:szCs w:val="24"/>
        </w:rPr>
        <w:fldChar w:fldCharType="begin"/>
      </w:r>
      <w:r w:rsidR="00A34810" w:rsidRPr="005A131E">
        <w:rPr>
          <w:b/>
          <w:sz w:val="24"/>
          <w:szCs w:val="24"/>
        </w:rPr>
        <w:instrText xml:space="preserve"> SEQ Appendix_B \* ARABIC </w:instrText>
      </w:r>
      <w:r w:rsidR="00410329" w:rsidRPr="005A131E">
        <w:rPr>
          <w:b/>
          <w:sz w:val="24"/>
          <w:szCs w:val="24"/>
        </w:rPr>
        <w:fldChar w:fldCharType="separate"/>
      </w:r>
      <w:r w:rsidR="0050099F" w:rsidRPr="005A131E">
        <w:rPr>
          <w:b/>
          <w:noProof/>
          <w:sz w:val="24"/>
          <w:szCs w:val="24"/>
        </w:rPr>
        <w:t>2</w:t>
      </w:r>
      <w:r w:rsidR="00410329" w:rsidRPr="005A131E">
        <w:rPr>
          <w:b/>
          <w:sz w:val="24"/>
          <w:szCs w:val="24"/>
        </w:rPr>
        <w:fldChar w:fldCharType="end"/>
      </w:r>
      <w:r w:rsidR="00A34810" w:rsidRPr="005A131E">
        <w:rPr>
          <w:b/>
          <w:sz w:val="24"/>
          <w:szCs w:val="24"/>
        </w:rPr>
        <w:t>.</w:t>
      </w:r>
      <w:r w:rsidR="00A34810" w:rsidRPr="005A131E">
        <w:rPr>
          <w:sz w:val="24"/>
          <w:szCs w:val="24"/>
        </w:rPr>
        <w:t>─</w:t>
      </w:r>
      <w:r w:rsidRPr="005A131E">
        <w:rPr>
          <w:sz w:val="24"/>
          <w:szCs w:val="24"/>
        </w:rPr>
        <w:t xml:space="preserve">Sockeye harvest by date during the Kasilof </w:t>
      </w:r>
      <w:r w:rsidR="00AE212E" w:rsidRPr="005A131E">
        <w:rPr>
          <w:sz w:val="24"/>
          <w:szCs w:val="24"/>
        </w:rPr>
        <w:t xml:space="preserve">River </w:t>
      </w:r>
      <w:r w:rsidRPr="005A131E">
        <w:rPr>
          <w:sz w:val="24"/>
          <w:szCs w:val="24"/>
        </w:rPr>
        <w:t>dip net fishery, 200</w:t>
      </w:r>
      <w:r w:rsidR="00317657" w:rsidRPr="005A131E">
        <w:rPr>
          <w:sz w:val="24"/>
          <w:szCs w:val="24"/>
        </w:rPr>
        <w:t>7</w:t>
      </w:r>
      <w:r w:rsidRPr="005A131E">
        <w:rPr>
          <w:sz w:val="24"/>
          <w:szCs w:val="24"/>
        </w:rPr>
        <w:t>-200</w:t>
      </w:r>
      <w:bookmarkEnd w:id="120"/>
      <w:r w:rsidR="00317657" w:rsidRPr="005A131E">
        <w:rPr>
          <w:sz w:val="24"/>
          <w:szCs w:val="24"/>
        </w:rPr>
        <w:t>9.</w:t>
      </w:r>
    </w:p>
    <w:p w:rsidR="000C70D7" w:rsidRDefault="000C70D7" w:rsidP="000C70D7"/>
    <w:p w:rsidR="00317657" w:rsidRPr="008E57E2" w:rsidRDefault="00317657" w:rsidP="00317657">
      <w:pPr>
        <w:jc w:val="left"/>
        <w:rPr>
          <w:i/>
        </w:rPr>
      </w:pPr>
      <w:r w:rsidRPr="008E57E2">
        <w:rPr>
          <w:i/>
        </w:rPr>
        <w:t xml:space="preserve">Publications Staff Note:  Insert </w:t>
      </w:r>
      <w:r>
        <w:rPr>
          <w:i/>
        </w:rPr>
        <w:t>Appendix B2</w:t>
      </w:r>
      <w:r w:rsidRPr="008E57E2">
        <w:rPr>
          <w:i/>
        </w:rPr>
        <w:t xml:space="preserve"> from “FDS Report Tables_Figures_07_09.KD”  Worksheet </w:t>
      </w:r>
      <w:r>
        <w:rPr>
          <w:i/>
        </w:rPr>
        <w:t>B2</w:t>
      </w:r>
      <w:r w:rsidRPr="008E57E2">
        <w:rPr>
          <w:i/>
        </w:rPr>
        <w:t>)</w:t>
      </w:r>
    </w:p>
    <w:p w:rsidR="00E75BD3" w:rsidRDefault="00E75BD3" w:rsidP="000C70D7"/>
    <w:p w:rsidR="00FD2479" w:rsidRPr="005A131E" w:rsidRDefault="00CC7EFC" w:rsidP="00CC7EFC">
      <w:pPr>
        <w:pStyle w:val="Captiontitle"/>
        <w:rPr>
          <w:sz w:val="24"/>
          <w:szCs w:val="24"/>
        </w:rPr>
      </w:pPr>
      <w:r>
        <w:rPr>
          <w:b/>
        </w:rPr>
        <w:br w:type="page"/>
      </w:r>
      <w:bookmarkStart w:id="121" w:name="_Toc184701021"/>
      <w:r w:rsidRPr="005A131E">
        <w:rPr>
          <w:b/>
          <w:sz w:val="24"/>
          <w:szCs w:val="24"/>
        </w:rPr>
        <w:lastRenderedPageBreak/>
        <w:t>Appendix B</w:t>
      </w:r>
      <w:r w:rsidR="00410329" w:rsidRPr="005A131E">
        <w:rPr>
          <w:b/>
          <w:sz w:val="24"/>
          <w:szCs w:val="24"/>
        </w:rPr>
        <w:fldChar w:fldCharType="begin"/>
      </w:r>
      <w:r w:rsidRPr="005A131E">
        <w:rPr>
          <w:b/>
          <w:sz w:val="24"/>
          <w:szCs w:val="24"/>
        </w:rPr>
        <w:instrText xml:space="preserve"> SEQ Appendix_B \* ARABIC </w:instrText>
      </w:r>
      <w:r w:rsidR="00410329" w:rsidRPr="005A131E">
        <w:rPr>
          <w:b/>
          <w:sz w:val="24"/>
          <w:szCs w:val="24"/>
        </w:rPr>
        <w:fldChar w:fldCharType="separate"/>
      </w:r>
      <w:r w:rsidR="0050099F" w:rsidRPr="005A131E">
        <w:rPr>
          <w:b/>
          <w:noProof/>
          <w:sz w:val="24"/>
          <w:szCs w:val="24"/>
        </w:rPr>
        <w:t>3</w:t>
      </w:r>
      <w:r w:rsidR="00410329" w:rsidRPr="005A131E">
        <w:rPr>
          <w:b/>
          <w:sz w:val="24"/>
          <w:szCs w:val="24"/>
        </w:rPr>
        <w:fldChar w:fldCharType="end"/>
      </w:r>
      <w:r w:rsidR="00A34810" w:rsidRPr="005A131E">
        <w:rPr>
          <w:b/>
          <w:sz w:val="24"/>
          <w:szCs w:val="24"/>
        </w:rPr>
        <w:t>.</w:t>
      </w:r>
      <w:r w:rsidR="00A34810" w:rsidRPr="005A131E">
        <w:rPr>
          <w:sz w:val="24"/>
          <w:szCs w:val="24"/>
        </w:rPr>
        <w:t>─</w:t>
      </w:r>
      <w:r w:rsidR="00FD2479" w:rsidRPr="005A131E">
        <w:rPr>
          <w:sz w:val="24"/>
          <w:szCs w:val="24"/>
        </w:rPr>
        <w:t xml:space="preserve">Sockeye harvest by date during the Kenai </w:t>
      </w:r>
      <w:r w:rsidR="00AE212E" w:rsidRPr="005A131E">
        <w:rPr>
          <w:sz w:val="24"/>
          <w:szCs w:val="24"/>
        </w:rPr>
        <w:t xml:space="preserve">River </w:t>
      </w:r>
      <w:r w:rsidR="00FD2479" w:rsidRPr="005A131E">
        <w:rPr>
          <w:sz w:val="24"/>
          <w:szCs w:val="24"/>
        </w:rPr>
        <w:t>dip net fishery, 200</w:t>
      </w:r>
      <w:r w:rsidR="00317657" w:rsidRPr="005A131E">
        <w:rPr>
          <w:sz w:val="24"/>
          <w:szCs w:val="24"/>
        </w:rPr>
        <w:t>7</w:t>
      </w:r>
      <w:r w:rsidR="00FD2479" w:rsidRPr="005A131E">
        <w:rPr>
          <w:sz w:val="24"/>
          <w:szCs w:val="24"/>
        </w:rPr>
        <w:t>-200</w:t>
      </w:r>
      <w:r w:rsidR="00317657" w:rsidRPr="005A131E">
        <w:rPr>
          <w:sz w:val="24"/>
          <w:szCs w:val="24"/>
        </w:rPr>
        <w:t>9</w:t>
      </w:r>
      <w:r w:rsidR="00FD2479" w:rsidRPr="005A131E">
        <w:rPr>
          <w:sz w:val="24"/>
          <w:szCs w:val="24"/>
        </w:rPr>
        <w:t>.</w:t>
      </w:r>
      <w:bookmarkEnd w:id="121"/>
    </w:p>
    <w:p w:rsidR="00CC7EFC" w:rsidRDefault="00CC7EFC" w:rsidP="00CC7EFC"/>
    <w:p w:rsidR="00317657" w:rsidRPr="008E57E2" w:rsidRDefault="00317657" w:rsidP="00317657">
      <w:pPr>
        <w:jc w:val="left"/>
        <w:rPr>
          <w:i/>
        </w:rPr>
      </w:pPr>
      <w:r w:rsidRPr="008E57E2">
        <w:rPr>
          <w:i/>
        </w:rPr>
        <w:t xml:space="preserve">Publications Staff Note:  Insert </w:t>
      </w:r>
      <w:r>
        <w:rPr>
          <w:i/>
        </w:rPr>
        <w:t>Appendix B3</w:t>
      </w:r>
      <w:r w:rsidRPr="008E57E2">
        <w:rPr>
          <w:i/>
        </w:rPr>
        <w:t xml:space="preserve"> from “FDS Report Tables_Figures_07_09.KD”  Worksheet </w:t>
      </w:r>
      <w:r>
        <w:rPr>
          <w:i/>
        </w:rPr>
        <w:t>B3</w:t>
      </w:r>
      <w:r w:rsidRPr="008E57E2">
        <w:rPr>
          <w:i/>
        </w:rPr>
        <w:t>)</w:t>
      </w:r>
    </w:p>
    <w:p w:rsidR="00E75BD3" w:rsidRDefault="00E75BD3" w:rsidP="00CC7EFC"/>
    <w:p w:rsidR="00513258" w:rsidRDefault="00513258"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Default="00317657" w:rsidP="008C6661"/>
    <w:p w:rsidR="00317657" w:rsidRPr="005A131E" w:rsidRDefault="00317657" w:rsidP="00317657">
      <w:pPr>
        <w:pStyle w:val="Captiontitle"/>
        <w:rPr>
          <w:sz w:val="24"/>
          <w:szCs w:val="24"/>
        </w:rPr>
      </w:pPr>
      <w:r w:rsidRPr="005A131E">
        <w:rPr>
          <w:b/>
          <w:sz w:val="24"/>
          <w:szCs w:val="24"/>
        </w:rPr>
        <w:lastRenderedPageBreak/>
        <w:t>Appendix B4.</w:t>
      </w:r>
      <w:r w:rsidRPr="005A131E">
        <w:rPr>
          <w:sz w:val="24"/>
          <w:szCs w:val="24"/>
        </w:rPr>
        <w:t>─Sockeye harvest by date during the Fish Creek dip net fishery, 2007-2009.</w:t>
      </w:r>
    </w:p>
    <w:p w:rsidR="00317657" w:rsidRDefault="00317657" w:rsidP="00317657"/>
    <w:p w:rsidR="00317657" w:rsidRDefault="00317657" w:rsidP="00317657">
      <w:pPr>
        <w:jc w:val="left"/>
        <w:rPr>
          <w:i/>
        </w:rPr>
      </w:pPr>
      <w:r w:rsidRPr="008E57E2">
        <w:rPr>
          <w:i/>
        </w:rPr>
        <w:t xml:space="preserve">Publications Staff Note:  Insert </w:t>
      </w:r>
      <w:r>
        <w:rPr>
          <w:i/>
        </w:rPr>
        <w:t>Appendix B4</w:t>
      </w:r>
      <w:r w:rsidRPr="008E57E2">
        <w:rPr>
          <w:i/>
        </w:rPr>
        <w:t xml:space="preserve"> from “FDS Report Tables_Figures_07_09.KD”  Worksheet </w:t>
      </w:r>
      <w:r>
        <w:rPr>
          <w:i/>
        </w:rPr>
        <w:t>B4</w:t>
      </w:r>
      <w:r w:rsidRPr="008E57E2">
        <w:rPr>
          <w:i/>
        </w:rPr>
        <w:t>)</w:t>
      </w:r>
    </w:p>
    <w:p w:rsidR="00CD3732" w:rsidRPr="008E57E2" w:rsidRDefault="00CD3732" w:rsidP="00317657">
      <w:pPr>
        <w:jc w:val="left"/>
        <w:rPr>
          <w:i/>
        </w:rPr>
      </w:pPr>
    </w:p>
    <w:p w:rsidR="00317657" w:rsidRDefault="00317657" w:rsidP="008C6661">
      <w:pPr>
        <w:sectPr w:rsidR="00317657" w:rsidSect="00B61139">
          <w:pgSz w:w="12240" w:h="15840" w:code="1"/>
          <w:pgMar w:top="1440" w:right="1440" w:bottom="1440" w:left="1440" w:header="720" w:footer="504" w:gutter="0"/>
          <w:cols w:space="432"/>
        </w:sectPr>
      </w:pPr>
    </w:p>
    <w:p w:rsidR="00FD2479" w:rsidRDefault="00FD2479" w:rsidP="00317657">
      <w:pPr>
        <w:pStyle w:val="Append-Cover"/>
        <w:jc w:val="both"/>
      </w:pPr>
    </w:p>
    <w:p w:rsidR="001D3EA5" w:rsidRPr="00CD3732" w:rsidRDefault="001D3EA5" w:rsidP="00DE763D">
      <w:pPr>
        <w:pStyle w:val="Heading1"/>
      </w:pPr>
      <w:bookmarkStart w:id="122" w:name="_Toc184702906"/>
      <w:bookmarkEnd w:id="119"/>
      <w:r w:rsidRPr="00CD3732">
        <w:t>APPENDIX C.  EFFORT AND HARVEST TRENDS During the Upper Cook Inlet personal use fisheries, 1996-200</w:t>
      </w:r>
      <w:bookmarkEnd w:id="122"/>
      <w:r w:rsidR="00CD3732">
        <w:t>9</w:t>
      </w:r>
    </w:p>
    <w:p w:rsidR="001D3EA5" w:rsidRDefault="001D3EA5" w:rsidP="008C6661"/>
    <w:p w:rsidR="00CD3732" w:rsidRPr="005A131E" w:rsidRDefault="001D3EA5" w:rsidP="00CD3732">
      <w:pPr>
        <w:pStyle w:val="Captiontitle"/>
        <w:numPr>
          <w:ins w:id="123" w:author="Drew Crawford" w:date="2007-12-06T10:22:00Z"/>
        </w:numPr>
        <w:rPr>
          <w:sz w:val="24"/>
          <w:szCs w:val="24"/>
        </w:rPr>
      </w:pPr>
      <w:r>
        <w:br w:type="page"/>
      </w:r>
      <w:r w:rsidR="00CD3732" w:rsidRPr="005A131E">
        <w:rPr>
          <w:b/>
          <w:sz w:val="24"/>
          <w:szCs w:val="24"/>
        </w:rPr>
        <w:lastRenderedPageBreak/>
        <w:t>Appendix C1</w:t>
      </w:r>
      <w:r w:rsidR="00CD3732" w:rsidRPr="005A131E">
        <w:rPr>
          <w:sz w:val="24"/>
          <w:szCs w:val="24"/>
        </w:rPr>
        <w:t>.  Trends in fishing effort during the Upper Cook Inlet personal use salmon fisheries, 1996-2009.</w:t>
      </w:r>
    </w:p>
    <w:p w:rsidR="00CD3732" w:rsidRDefault="00CD3732" w:rsidP="00CD3732">
      <w:pPr>
        <w:pStyle w:val="Captiontitle"/>
      </w:pPr>
    </w:p>
    <w:p w:rsidR="00CD3732" w:rsidRDefault="00CD3732" w:rsidP="00CD3732">
      <w:pPr>
        <w:jc w:val="left"/>
        <w:rPr>
          <w:i/>
        </w:rPr>
      </w:pPr>
      <w:r w:rsidRPr="008E57E2">
        <w:rPr>
          <w:i/>
        </w:rPr>
        <w:t xml:space="preserve">Publications Staff Note:  Insert </w:t>
      </w:r>
      <w:r>
        <w:rPr>
          <w:i/>
        </w:rPr>
        <w:t>Appendix C1</w:t>
      </w:r>
      <w:r w:rsidRPr="008E57E2">
        <w:rPr>
          <w:i/>
        </w:rPr>
        <w:t xml:space="preserve"> from “FDS Report Tables_Figures_07_09.KD”  Worksheet </w:t>
      </w:r>
      <w:r>
        <w:rPr>
          <w:i/>
        </w:rPr>
        <w:t>C1</w:t>
      </w:r>
      <w:r w:rsidRPr="008E57E2">
        <w:rPr>
          <w:i/>
        </w:rPr>
        <w:t>)</w:t>
      </w:r>
    </w:p>
    <w:p w:rsidR="00CD3732" w:rsidRDefault="00CD3732" w:rsidP="00CD3732">
      <w:pPr>
        <w:pStyle w:val="Captiontitle"/>
      </w:pPr>
    </w:p>
    <w:p w:rsidR="00E75BD3" w:rsidRPr="005A131E" w:rsidRDefault="00311189" w:rsidP="00CD3732">
      <w:pPr>
        <w:pStyle w:val="Captiontitle"/>
        <w:rPr>
          <w:ins w:id="124" w:author="Drew Crawford" w:date="2007-12-06T10:23:00Z"/>
          <w:sz w:val="24"/>
          <w:szCs w:val="24"/>
        </w:rPr>
      </w:pPr>
      <w:r>
        <w:br w:type="page"/>
      </w:r>
      <w:r w:rsidR="00CD3732" w:rsidRPr="005A131E">
        <w:rPr>
          <w:b/>
          <w:sz w:val="24"/>
          <w:szCs w:val="24"/>
        </w:rPr>
        <w:lastRenderedPageBreak/>
        <w:t>Appendix C2</w:t>
      </w:r>
      <w:r w:rsidR="00CD3732" w:rsidRPr="005A131E">
        <w:rPr>
          <w:sz w:val="24"/>
          <w:szCs w:val="24"/>
        </w:rPr>
        <w:t>.  Trends in sockeye salmon harvest during the Upper Cook Inlet personal use salmon fisheries, 1996-2009.</w:t>
      </w:r>
    </w:p>
    <w:p w:rsidR="00CC7EFC" w:rsidRDefault="00CC7EFC" w:rsidP="00CC7EFC"/>
    <w:p w:rsidR="00B10687" w:rsidRDefault="00B10687" w:rsidP="00B10687">
      <w:pPr>
        <w:jc w:val="left"/>
        <w:rPr>
          <w:i/>
        </w:rPr>
      </w:pPr>
      <w:r w:rsidRPr="008E57E2">
        <w:rPr>
          <w:i/>
        </w:rPr>
        <w:t xml:space="preserve">Publications Staff Note:  Insert </w:t>
      </w:r>
      <w:r>
        <w:rPr>
          <w:i/>
        </w:rPr>
        <w:t>Appendix C2</w:t>
      </w:r>
      <w:r w:rsidRPr="008E57E2">
        <w:rPr>
          <w:i/>
        </w:rPr>
        <w:t xml:space="preserve"> from “FDS Report Tables_Figures_07_09.KD”  Worksheet </w:t>
      </w:r>
      <w:r>
        <w:rPr>
          <w:i/>
        </w:rPr>
        <w:t>C2</w:t>
      </w:r>
      <w:r w:rsidRPr="008E57E2">
        <w:rPr>
          <w:i/>
        </w:rPr>
        <w:t>)</w:t>
      </w:r>
    </w:p>
    <w:p w:rsidR="00B10687" w:rsidRPr="00CD3732" w:rsidRDefault="00B10687" w:rsidP="00CC7EFC"/>
    <w:p w:rsidR="00E75BD3" w:rsidRPr="005A131E" w:rsidRDefault="00082E00" w:rsidP="00B10687">
      <w:pPr>
        <w:jc w:val="left"/>
      </w:pPr>
      <w:ins w:id="125" w:author="Drew Crawford" w:date="2007-12-03T11:41:00Z">
        <w:r>
          <w:rPr>
            <w:sz w:val="20"/>
            <w:szCs w:val="20"/>
          </w:rPr>
          <w:br w:type="page"/>
        </w:r>
      </w:ins>
      <w:r w:rsidR="00B10687" w:rsidRPr="005A131E">
        <w:lastRenderedPageBreak/>
        <w:t xml:space="preserve">   </w:t>
      </w:r>
      <w:r w:rsidR="00B10687" w:rsidRPr="005A131E">
        <w:rPr>
          <w:b/>
        </w:rPr>
        <w:t>Appendix C3</w:t>
      </w:r>
      <w:r w:rsidR="00B10687" w:rsidRPr="005A131E">
        <w:t>.  Trends in coho salmon harvest during the Upper Cook Inlet personal use salmon fisheries, 1996-2009.</w:t>
      </w:r>
    </w:p>
    <w:p w:rsidR="00B10687" w:rsidRDefault="00B10687" w:rsidP="00B10687">
      <w:pPr>
        <w:jc w:val="left"/>
        <w:rPr>
          <w:sz w:val="20"/>
          <w:szCs w:val="20"/>
        </w:rPr>
      </w:pPr>
    </w:p>
    <w:p w:rsidR="00B10687" w:rsidRDefault="00B10687" w:rsidP="00B10687">
      <w:pPr>
        <w:jc w:val="left"/>
        <w:rPr>
          <w:i/>
        </w:rPr>
      </w:pPr>
      <w:r w:rsidRPr="008E57E2">
        <w:rPr>
          <w:i/>
        </w:rPr>
        <w:t xml:space="preserve">Publications Staff Note:  Insert </w:t>
      </w:r>
      <w:r>
        <w:rPr>
          <w:i/>
        </w:rPr>
        <w:t>Appendix C3</w:t>
      </w:r>
      <w:r w:rsidRPr="008E57E2">
        <w:rPr>
          <w:i/>
        </w:rPr>
        <w:t xml:space="preserve"> from “FDS Report Tables_Figures_07_09.KD”  Worksheet </w:t>
      </w:r>
      <w:r>
        <w:rPr>
          <w:i/>
        </w:rPr>
        <w:t>C3</w:t>
      </w:r>
      <w:r w:rsidRPr="008E57E2">
        <w:rPr>
          <w:i/>
        </w:rPr>
        <w:t>)</w:t>
      </w:r>
    </w:p>
    <w:p w:rsidR="00B10687" w:rsidRDefault="00B10687" w:rsidP="00B10687">
      <w:pPr>
        <w:jc w:val="left"/>
      </w:pPr>
    </w:p>
    <w:p w:rsidR="00CC7EFC" w:rsidRPr="005A131E" w:rsidRDefault="00CC7EFC" w:rsidP="00CC7EFC">
      <w:r>
        <w:br w:type="page"/>
      </w:r>
      <w:r w:rsidR="00B10687">
        <w:lastRenderedPageBreak/>
        <w:t xml:space="preserve">   </w:t>
      </w:r>
      <w:r w:rsidR="00B10687" w:rsidRPr="005A131E">
        <w:rPr>
          <w:b/>
        </w:rPr>
        <w:t>Appendix C4</w:t>
      </w:r>
      <w:r w:rsidR="00B10687" w:rsidRPr="005A131E">
        <w:t>.  Trends in Chinook salmon harvest during the Upper Cook Inlet personal use salmon fisheries, 1996-2009.</w:t>
      </w:r>
    </w:p>
    <w:p w:rsidR="00B10687" w:rsidRDefault="00B10687" w:rsidP="00CC7EFC"/>
    <w:p w:rsidR="00B10687" w:rsidRDefault="00B10687" w:rsidP="00B10687">
      <w:pPr>
        <w:jc w:val="left"/>
        <w:rPr>
          <w:i/>
        </w:rPr>
      </w:pPr>
      <w:r w:rsidRPr="008E57E2">
        <w:rPr>
          <w:i/>
        </w:rPr>
        <w:t xml:space="preserve">Publications Staff Note:  Insert </w:t>
      </w:r>
      <w:r>
        <w:rPr>
          <w:i/>
        </w:rPr>
        <w:t>Appendix C4</w:t>
      </w:r>
      <w:r w:rsidRPr="008E57E2">
        <w:rPr>
          <w:i/>
        </w:rPr>
        <w:t xml:space="preserve"> from “FDS Report Tables_Figures_07_09.KD”  Worksheet </w:t>
      </w:r>
      <w:r>
        <w:rPr>
          <w:i/>
        </w:rPr>
        <w:t>C4</w:t>
      </w:r>
      <w:r w:rsidRPr="008E57E2">
        <w:rPr>
          <w:i/>
        </w:rPr>
        <w:t>)</w:t>
      </w:r>
    </w:p>
    <w:p w:rsidR="00E75BD3" w:rsidRPr="00E57796" w:rsidRDefault="00E75BD3" w:rsidP="00E75BD3"/>
    <w:p w:rsidR="00E75BD3" w:rsidRPr="005A131E" w:rsidRDefault="00A579CC" w:rsidP="00B10687">
      <w:pPr>
        <w:pStyle w:val="Captiontitle"/>
        <w:ind w:firstLine="0"/>
        <w:rPr>
          <w:ins w:id="126" w:author="Drew Crawford" w:date="2007-12-06T10:26:00Z"/>
          <w:sz w:val="24"/>
          <w:szCs w:val="24"/>
        </w:rPr>
      </w:pPr>
      <w:r>
        <w:rPr>
          <w:sz w:val="20"/>
        </w:rPr>
        <w:br w:type="page"/>
      </w:r>
      <w:r w:rsidR="00B10687">
        <w:rPr>
          <w:sz w:val="20"/>
        </w:rPr>
        <w:lastRenderedPageBreak/>
        <w:t xml:space="preserve">   </w:t>
      </w:r>
      <w:r w:rsidR="00B10687" w:rsidRPr="005A131E">
        <w:rPr>
          <w:b/>
          <w:sz w:val="24"/>
          <w:szCs w:val="24"/>
        </w:rPr>
        <w:t>Appendix C5</w:t>
      </w:r>
      <w:r w:rsidR="00B10687" w:rsidRPr="005A131E">
        <w:rPr>
          <w:sz w:val="24"/>
          <w:szCs w:val="24"/>
        </w:rPr>
        <w:t>.  Trends in Chum salmon harvest during the Upper Cook Inlet personal use salmon fisheries, 1996-2009.</w:t>
      </w:r>
    </w:p>
    <w:p w:rsidR="00E75BD3" w:rsidRDefault="00E75BD3" w:rsidP="00E75BD3"/>
    <w:p w:rsidR="00B10687" w:rsidRDefault="00B10687" w:rsidP="00B10687">
      <w:pPr>
        <w:jc w:val="left"/>
        <w:rPr>
          <w:i/>
        </w:rPr>
      </w:pPr>
      <w:r w:rsidRPr="008E57E2">
        <w:rPr>
          <w:i/>
        </w:rPr>
        <w:t xml:space="preserve">Publications Staff Note:  Insert </w:t>
      </w:r>
      <w:r>
        <w:rPr>
          <w:i/>
        </w:rPr>
        <w:t xml:space="preserve">Appendix C5 </w:t>
      </w:r>
      <w:r w:rsidRPr="008E57E2">
        <w:rPr>
          <w:i/>
        </w:rPr>
        <w:t xml:space="preserve">from “FDS Report Tables_Figures_07_09.KD”  Worksheet </w:t>
      </w:r>
      <w:r>
        <w:rPr>
          <w:i/>
        </w:rPr>
        <w:t>C5</w:t>
      </w:r>
      <w:r w:rsidRPr="008E57E2">
        <w:rPr>
          <w:i/>
        </w:rPr>
        <w:t>)</w:t>
      </w:r>
    </w:p>
    <w:p w:rsidR="00B10687" w:rsidRDefault="00B10687" w:rsidP="00E75BD3"/>
    <w:p w:rsidR="00E75BD3" w:rsidRPr="005A131E" w:rsidRDefault="00B61C09" w:rsidP="00B10687">
      <w:pPr>
        <w:pStyle w:val="Captiontitle"/>
        <w:ind w:firstLine="0"/>
        <w:rPr>
          <w:sz w:val="24"/>
          <w:szCs w:val="24"/>
        </w:rPr>
      </w:pPr>
      <w:r>
        <w:br w:type="page"/>
      </w:r>
      <w:r w:rsidR="00B10687" w:rsidRPr="005A131E">
        <w:rPr>
          <w:sz w:val="24"/>
          <w:szCs w:val="24"/>
        </w:rPr>
        <w:lastRenderedPageBreak/>
        <w:t xml:space="preserve">   </w:t>
      </w:r>
      <w:r w:rsidR="00B10687" w:rsidRPr="005A131E">
        <w:rPr>
          <w:b/>
          <w:sz w:val="24"/>
          <w:szCs w:val="24"/>
        </w:rPr>
        <w:t>Appendix C6.</w:t>
      </w:r>
      <w:r w:rsidR="00B10687" w:rsidRPr="005A131E">
        <w:rPr>
          <w:sz w:val="24"/>
          <w:szCs w:val="24"/>
        </w:rPr>
        <w:t xml:space="preserve">  Trends in Pink salmon harvest during the Upper Cook Inlet personal use salmon fisheries, 1996-2009.</w:t>
      </w:r>
    </w:p>
    <w:p w:rsidR="00B10687" w:rsidRDefault="00B10687" w:rsidP="00B10687">
      <w:pPr>
        <w:pStyle w:val="Captiontitle"/>
      </w:pPr>
    </w:p>
    <w:p w:rsidR="00B10687" w:rsidRPr="00B10687" w:rsidRDefault="00B10687" w:rsidP="00B10687">
      <w:pPr>
        <w:jc w:val="left"/>
        <w:rPr>
          <w:i/>
        </w:rPr>
      </w:pPr>
      <w:r w:rsidRPr="00B10687">
        <w:rPr>
          <w:i/>
        </w:rPr>
        <w:t>Publications Staff Note:  Insert Appendix C6from “FDS Report Tables_Figures_07_09.KD”  Worksheet C6)</w:t>
      </w:r>
    </w:p>
    <w:p w:rsidR="00B10687" w:rsidRPr="00B10687" w:rsidRDefault="00B10687" w:rsidP="00B10687">
      <w:pPr>
        <w:pStyle w:val="Captiontitle"/>
        <w:rPr>
          <w:ins w:id="127" w:author="Drew Crawford" w:date="2007-12-06T10:26:00Z"/>
          <w:sz w:val="20"/>
        </w:rPr>
      </w:pPr>
    </w:p>
    <w:p w:rsidR="00E75BD3" w:rsidRPr="00B10687" w:rsidRDefault="00E75BD3" w:rsidP="00010CA5"/>
    <w:sectPr w:rsidR="00E75BD3" w:rsidRPr="00B10687" w:rsidSect="00082E00">
      <w:pgSz w:w="12240" w:h="15840" w:code="1"/>
      <w:pgMar w:top="1296" w:right="1440" w:bottom="1440" w:left="1296" w:header="720" w:footer="504" w:gutter="0"/>
      <w:cols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0E6" w:rsidRDefault="00CE40E6">
      <w:r>
        <w:separator/>
      </w:r>
    </w:p>
  </w:endnote>
  <w:endnote w:type="continuationSeparator" w:id="0">
    <w:p w:rsidR="00CE40E6" w:rsidRDefault="00CE40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elite">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jc w:val="cen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8D29E4" w:rsidRDefault="008D29E4">
    <w:pPr>
      <w:pStyle w:val="Footer"/>
      <w:jc w:val="cen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131E">
      <w:rPr>
        <w:rStyle w:val="PageNumber"/>
        <w:noProof/>
      </w:rPr>
      <w:t>36</w:t>
    </w:r>
    <w:r>
      <w:rPr>
        <w:rStyle w:val="PageNumber"/>
      </w:rPr>
      <w:fldChar w:fldCharType="end"/>
    </w:r>
  </w:p>
  <w:p w:rsidR="008D29E4" w:rsidRDefault="008D29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rsidP="0007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xviii</w:t>
    </w:r>
    <w:r>
      <w:rPr>
        <w:rStyle w:val="PageNumber"/>
      </w:rPr>
      <w:fldChar w:fldCharType="end"/>
    </w:r>
  </w:p>
  <w:p w:rsidR="008D29E4" w:rsidRDefault="008D29E4">
    <w:pPr>
      <w:ind w:right="360" w:firstLine="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DAC">
      <w:rPr>
        <w:rStyle w:val="PageNumber"/>
        <w:noProof/>
      </w:rPr>
      <w:t>ii</w:t>
    </w:r>
    <w:r>
      <w:rPr>
        <w:rStyle w:val="PageNumber"/>
      </w:rPr>
      <w:fldChar w:fldCharType="end"/>
    </w:r>
  </w:p>
  <w:p w:rsidR="008D29E4" w:rsidRDefault="008D29E4">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Footer"/>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rsidP="0007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131E">
      <w:rPr>
        <w:rStyle w:val="PageNumber"/>
        <w:noProof/>
      </w:rPr>
      <w:t>1</w:t>
    </w:r>
    <w:r>
      <w:rPr>
        <w:rStyle w:val="PageNumber"/>
      </w:rPr>
      <w:fldChar w:fldCharType="end"/>
    </w:r>
  </w:p>
  <w:p w:rsidR="008D29E4" w:rsidRDefault="008D29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0E6" w:rsidRDefault="00CE40E6">
      <w:r>
        <w:separator/>
      </w:r>
    </w:p>
  </w:footnote>
  <w:footnote w:type="continuationSeparator" w:id="0">
    <w:p w:rsidR="00CE40E6" w:rsidRDefault="00CE40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D29E4" w:rsidRDefault="008D29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TOCHeader"/>
    </w:pPr>
    <w:r>
      <w:t>TABLE OF CONTENTS</w:t>
    </w:r>
  </w:p>
  <w:p w:rsidR="008D29E4" w:rsidRDefault="008D29E4">
    <w:pPr>
      <w:pStyle w:val="TOCPage"/>
    </w:pPr>
    <w:r>
      <w:t>Page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rsidP="00475F7A">
    <w:pPr>
      <w:pStyle w:val="Header"/>
      <w:jc w:val="lef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E4" w:rsidRDefault="008D29E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0" type="#_x0000_t75" style="width:9.65pt;height:9.65pt" o:bullet="t">
        <v:imagedata r:id="rId1" o:title=""/>
      </v:shape>
    </w:pict>
  </w:numPicBullet>
  <w:numPicBullet w:numPicBulletId="1">
    <w:pict>
      <v:shape id="_x0000_i1391" type="#_x0000_t75" style="width:9.65pt;height:9.65pt" o:bullet="t">
        <v:imagedata r:id="rId2" o:title=""/>
      </v:shape>
    </w:pict>
  </w:numPicBullet>
  <w:numPicBullet w:numPicBulletId="2">
    <w:pict>
      <v:shape id="_x0000_i1392" type="#_x0000_t75" style="width:9.65pt;height:9.65pt" o:bullet="t">
        <v:imagedata r:id="rId3" o:title=""/>
      </v:shape>
    </w:pict>
  </w:numPicBullet>
  <w:numPicBullet w:numPicBulletId="3">
    <w:pict>
      <v:shape id="_x0000_i1393" type="#_x0000_t75" style="width:9.65pt;height:9.65pt" o:bullet="t">
        <v:imagedata r:id="rId4" o:title=""/>
      </v:shape>
    </w:pict>
  </w:numPicBullet>
  <w:numPicBullet w:numPicBulletId="4">
    <w:pict>
      <v:shape id="_x0000_i1394" type="#_x0000_t75" style="width:9.65pt;height:9.65pt" o:bullet="t">
        <v:imagedata r:id="rId5" o:title=""/>
      </v:shape>
    </w:pict>
  </w:numPicBullet>
  <w:numPicBullet w:numPicBulletId="5">
    <w:pict>
      <v:shape id="_x0000_i1395" type="#_x0000_t75" style="width:9.65pt;height:9.65pt" o:bullet="t">
        <v:imagedata r:id="rId6" o:title=""/>
      </v:shape>
    </w:pict>
  </w:numPicBullet>
  <w:numPicBullet w:numPicBulletId="6">
    <w:pict>
      <v:shape id="_x0000_i1396" type="#_x0000_t75" style="width:9.65pt;height:9.65pt" o:bullet="t">
        <v:imagedata r:id="rId7" o:title=""/>
      </v:shape>
    </w:pict>
  </w:numPicBullet>
  <w:abstractNum w:abstractNumId="0">
    <w:nsid w:val="FFFFFF7C"/>
    <w:multiLevelType w:val="singleLevel"/>
    <w:tmpl w:val="CC881EE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ABE30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BCEC16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DA09E8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96537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B11C248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C8C8532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96EDBC8"/>
    <w:lvl w:ilvl="0">
      <w:start w:val="1"/>
      <w:numFmt w:val="decimal"/>
      <w:pStyle w:val="ListNumber"/>
      <w:lvlText w:val="%1."/>
      <w:lvlJc w:val="left"/>
      <w:pPr>
        <w:tabs>
          <w:tab w:val="num" w:pos="360"/>
        </w:tabs>
        <w:ind w:left="360" w:hanging="360"/>
      </w:pPr>
    </w:lvl>
  </w:abstractNum>
  <w:abstractNum w:abstractNumId="8">
    <w:nsid w:val="06CE3FC5"/>
    <w:multiLevelType w:val="hybridMultilevel"/>
    <w:tmpl w:val="3356E442"/>
    <w:lvl w:ilvl="0" w:tplc="5E94C3C4">
      <w:start w:val="1"/>
      <w:numFmt w:val="bullet"/>
      <w:lvlText w:val=""/>
      <w:lvlPicBulletId w:val="5"/>
      <w:lvlJc w:val="left"/>
      <w:pPr>
        <w:tabs>
          <w:tab w:val="num" w:pos="720"/>
        </w:tabs>
        <w:ind w:left="720" w:hanging="360"/>
      </w:pPr>
      <w:rPr>
        <w:rFonts w:ascii="Symbol" w:hAnsi="Symbol" w:hint="default"/>
      </w:rPr>
    </w:lvl>
    <w:lvl w:ilvl="1" w:tplc="D414A6D8" w:tentative="1">
      <w:start w:val="1"/>
      <w:numFmt w:val="bullet"/>
      <w:lvlText w:val=""/>
      <w:lvlJc w:val="left"/>
      <w:pPr>
        <w:tabs>
          <w:tab w:val="num" w:pos="1440"/>
        </w:tabs>
        <w:ind w:left="1440" w:hanging="360"/>
      </w:pPr>
      <w:rPr>
        <w:rFonts w:ascii="Symbol" w:hAnsi="Symbol" w:hint="default"/>
      </w:rPr>
    </w:lvl>
    <w:lvl w:ilvl="2" w:tplc="260634EE" w:tentative="1">
      <w:start w:val="1"/>
      <w:numFmt w:val="bullet"/>
      <w:lvlText w:val=""/>
      <w:lvlJc w:val="left"/>
      <w:pPr>
        <w:tabs>
          <w:tab w:val="num" w:pos="2160"/>
        </w:tabs>
        <w:ind w:left="2160" w:hanging="360"/>
      </w:pPr>
      <w:rPr>
        <w:rFonts w:ascii="Symbol" w:hAnsi="Symbol" w:hint="default"/>
      </w:rPr>
    </w:lvl>
    <w:lvl w:ilvl="3" w:tplc="EFE6071E" w:tentative="1">
      <w:start w:val="1"/>
      <w:numFmt w:val="bullet"/>
      <w:lvlText w:val=""/>
      <w:lvlJc w:val="left"/>
      <w:pPr>
        <w:tabs>
          <w:tab w:val="num" w:pos="2880"/>
        </w:tabs>
        <w:ind w:left="2880" w:hanging="360"/>
      </w:pPr>
      <w:rPr>
        <w:rFonts w:ascii="Symbol" w:hAnsi="Symbol" w:hint="default"/>
      </w:rPr>
    </w:lvl>
    <w:lvl w:ilvl="4" w:tplc="48FA25EA" w:tentative="1">
      <w:start w:val="1"/>
      <w:numFmt w:val="bullet"/>
      <w:lvlText w:val=""/>
      <w:lvlJc w:val="left"/>
      <w:pPr>
        <w:tabs>
          <w:tab w:val="num" w:pos="3600"/>
        </w:tabs>
        <w:ind w:left="3600" w:hanging="360"/>
      </w:pPr>
      <w:rPr>
        <w:rFonts w:ascii="Symbol" w:hAnsi="Symbol" w:hint="default"/>
      </w:rPr>
    </w:lvl>
    <w:lvl w:ilvl="5" w:tplc="FB047878" w:tentative="1">
      <w:start w:val="1"/>
      <w:numFmt w:val="bullet"/>
      <w:lvlText w:val=""/>
      <w:lvlJc w:val="left"/>
      <w:pPr>
        <w:tabs>
          <w:tab w:val="num" w:pos="4320"/>
        </w:tabs>
        <w:ind w:left="4320" w:hanging="360"/>
      </w:pPr>
      <w:rPr>
        <w:rFonts w:ascii="Symbol" w:hAnsi="Symbol" w:hint="default"/>
      </w:rPr>
    </w:lvl>
    <w:lvl w:ilvl="6" w:tplc="38A8E808" w:tentative="1">
      <w:start w:val="1"/>
      <w:numFmt w:val="bullet"/>
      <w:lvlText w:val=""/>
      <w:lvlJc w:val="left"/>
      <w:pPr>
        <w:tabs>
          <w:tab w:val="num" w:pos="5040"/>
        </w:tabs>
        <w:ind w:left="5040" w:hanging="360"/>
      </w:pPr>
      <w:rPr>
        <w:rFonts w:ascii="Symbol" w:hAnsi="Symbol" w:hint="default"/>
      </w:rPr>
    </w:lvl>
    <w:lvl w:ilvl="7" w:tplc="3A6EDF04" w:tentative="1">
      <w:start w:val="1"/>
      <w:numFmt w:val="bullet"/>
      <w:lvlText w:val=""/>
      <w:lvlJc w:val="left"/>
      <w:pPr>
        <w:tabs>
          <w:tab w:val="num" w:pos="5760"/>
        </w:tabs>
        <w:ind w:left="5760" w:hanging="360"/>
      </w:pPr>
      <w:rPr>
        <w:rFonts w:ascii="Symbol" w:hAnsi="Symbol" w:hint="default"/>
      </w:rPr>
    </w:lvl>
    <w:lvl w:ilvl="8" w:tplc="1F348D3C" w:tentative="1">
      <w:start w:val="1"/>
      <w:numFmt w:val="bullet"/>
      <w:lvlText w:val=""/>
      <w:lvlJc w:val="left"/>
      <w:pPr>
        <w:tabs>
          <w:tab w:val="num" w:pos="6480"/>
        </w:tabs>
        <w:ind w:left="6480" w:hanging="360"/>
      </w:pPr>
      <w:rPr>
        <w:rFonts w:ascii="Symbol" w:hAnsi="Symbol" w:hint="default"/>
      </w:rPr>
    </w:lvl>
  </w:abstractNum>
  <w:abstractNum w:abstractNumId="9">
    <w:nsid w:val="2D7C2833"/>
    <w:multiLevelType w:val="hybridMultilevel"/>
    <w:tmpl w:val="D7403DFE"/>
    <w:lvl w:ilvl="0" w:tplc="886C1560">
      <w:start w:val="1"/>
      <w:numFmt w:val="bullet"/>
      <w:lvlText w:val=""/>
      <w:lvlPicBulletId w:val="3"/>
      <w:lvlJc w:val="left"/>
      <w:pPr>
        <w:tabs>
          <w:tab w:val="num" w:pos="720"/>
        </w:tabs>
        <w:ind w:left="720" w:hanging="360"/>
      </w:pPr>
      <w:rPr>
        <w:rFonts w:ascii="Symbol" w:hAnsi="Symbol" w:hint="default"/>
      </w:rPr>
    </w:lvl>
    <w:lvl w:ilvl="1" w:tplc="496AFC8E" w:tentative="1">
      <w:start w:val="1"/>
      <w:numFmt w:val="bullet"/>
      <w:lvlText w:val=""/>
      <w:lvlJc w:val="left"/>
      <w:pPr>
        <w:tabs>
          <w:tab w:val="num" w:pos="1440"/>
        </w:tabs>
        <w:ind w:left="1440" w:hanging="360"/>
      </w:pPr>
      <w:rPr>
        <w:rFonts w:ascii="Symbol" w:hAnsi="Symbol" w:hint="default"/>
      </w:rPr>
    </w:lvl>
    <w:lvl w:ilvl="2" w:tplc="75DE5E30" w:tentative="1">
      <w:start w:val="1"/>
      <w:numFmt w:val="bullet"/>
      <w:lvlText w:val=""/>
      <w:lvlJc w:val="left"/>
      <w:pPr>
        <w:tabs>
          <w:tab w:val="num" w:pos="2160"/>
        </w:tabs>
        <w:ind w:left="2160" w:hanging="360"/>
      </w:pPr>
      <w:rPr>
        <w:rFonts w:ascii="Symbol" w:hAnsi="Symbol" w:hint="default"/>
      </w:rPr>
    </w:lvl>
    <w:lvl w:ilvl="3" w:tplc="CA42EBC4" w:tentative="1">
      <w:start w:val="1"/>
      <w:numFmt w:val="bullet"/>
      <w:lvlText w:val=""/>
      <w:lvlJc w:val="left"/>
      <w:pPr>
        <w:tabs>
          <w:tab w:val="num" w:pos="2880"/>
        </w:tabs>
        <w:ind w:left="2880" w:hanging="360"/>
      </w:pPr>
      <w:rPr>
        <w:rFonts w:ascii="Symbol" w:hAnsi="Symbol" w:hint="default"/>
      </w:rPr>
    </w:lvl>
    <w:lvl w:ilvl="4" w:tplc="4412C22E" w:tentative="1">
      <w:start w:val="1"/>
      <w:numFmt w:val="bullet"/>
      <w:lvlText w:val=""/>
      <w:lvlJc w:val="left"/>
      <w:pPr>
        <w:tabs>
          <w:tab w:val="num" w:pos="3600"/>
        </w:tabs>
        <w:ind w:left="3600" w:hanging="360"/>
      </w:pPr>
      <w:rPr>
        <w:rFonts w:ascii="Symbol" w:hAnsi="Symbol" w:hint="default"/>
      </w:rPr>
    </w:lvl>
    <w:lvl w:ilvl="5" w:tplc="067C2AE0" w:tentative="1">
      <w:start w:val="1"/>
      <w:numFmt w:val="bullet"/>
      <w:lvlText w:val=""/>
      <w:lvlJc w:val="left"/>
      <w:pPr>
        <w:tabs>
          <w:tab w:val="num" w:pos="4320"/>
        </w:tabs>
        <w:ind w:left="4320" w:hanging="360"/>
      </w:pPr>
      <w:rPr>
        <w:rFonts w:ascii="Symbol" w:hAnsi="Symbol" w:hint="default"/>
      </w:rPr>
    </w:lvl>
    <w:lvl w:ilvl="6" w:tplc="4D8C6CCE" w:tentative="1">
      <w:start w:val="1"/>
      <w:numFmt w:val="bullet"/>
      <w:lvlText w:val=""/>
      <w:lvlJc w:val="left"/>
      <w:pPr>
        <w:tabs>
          <w:tab w:val="num" w:pos="5040"/>
        </w:tabs>
        <w:ind w:left="5040" w:hanging="360"/>
      </w:pPr>
      <w:rPr>
        <w:rFonts w:ascii="Symbol" w:hAnsi="Symbol" w:hint="default"/>
      </w:rPr>
    </w:lvl>
    <w:lvl w:ilvl="7" w:tplc="9BDE37F0" w:tentative="1">
      <w:start w:val="1"/>
      <w:numFmt w:val="bullet"/>
      <w:lvlText w:val=""/>
      <w:lvlJc w:val="left"/>
      <w:pPr>
        <w:tabs>
          <w:tab w:val="num" w:pos="5760"/>
        </w:tabs>
        <w:ind w:left="5760" w:hanging="360"/>
      </w:pPr>
      <w:rPr>
        <w:rFonts w:ascii="Symbol" w:hAnsi="Symbol" w:hint="default"/>
      </w:rPr>
    </w:lvl>
    <w:lvl w:ilvl="8" w:tplc="44246FA8" w:tentative="1">
      <w:start w:val="1"/>
      <w:numFmt w:val="bullet"/>
      <w:lvlText w:val=""/>
      <w:lvlJc w:val="left"/>
      <w:pPr>
        <w:tabs>
          <w:tab w:val="num" w:pos="6480"/>
        </w:tabs>
        <w:ind w:left="6480" w:hanging="360"/>
      </w:pPr>
      <w:rPr>
        <w:rFonts w:ascii="Symbol" w:hAnsi="Symbol" w:hint="default"/>
      </w:rPr>
    </w:lvl>
  </w:abstractNum>
  <w:abstractNum w:abstractNumId="10">
    <w:nsid w:val="3DF518FF"/>
    <w:multiLevelType w:val="hybridMultilevel"/>
    <w:tmpl w:val="4F8E6104"/>
    <w:lvl w:ilvl="0" w:tplc="2DD48C4A">
      <w:start w:val="1"/>
      <w:numFmt w:val="bullet"/>
      <w:lvlText w:val=""/>
      <w:lvlPicBulletId w:val="2"/>
      <w:lvlJc w:val="left"/>
      <w:pPr>
        <w:tabs>
          <w:tab w:val="num" w:pos="720"/>
        </w:tabs>
        <w:ind w:left="720" w:hanging="360"/>
      </w:pPr>
      <w:rPr>
        <w:rFonts w:ascii="Symbol" w:hAnsi="Symbol" w:hint="default"/>
      </w:rPr>
    </w:lvl>
    <w:lvl w:ilvl="1" w:tplc="8F680DB4" w:tentative="1">
      <w:start w:val="1"/>
      <w:numFmt w:val="bullet"/>
      <w:lvlText w:val=""/>
      <w:lvlJc w:val="left"/>
      <w:pPr>
        <w:tabs>
          <w:tab w:val="num" w:pos="1440"/>
        </w:tabs>
        <w:ind w:left="1440" w:hanging="360"/>
      </w:pPr>
      <w:rPr>
        <w:rFonts w:ascii="Symbol" w:hAnsi="Symbol" w:hint="default"/>
      </w:rPr>
    </w:lvl>
    <w:lvl w:ilvl="2" w:tplc="252EDCCE" w:tentative="1">
      <w:start w:val="1"/>
      <w:numFmt w:val="bullet"/>
      <w:lvlText w:val=""/>
      <w:lvlJc w:val="left"/>
      <w:pPr>
        <w:tabs>
          <w:tab w:val="num" w:pos="2160"/>
        </w:tabs>
        <w:ind w:left="2160" w:hanging="360"/>
      </w:pPr>
      <w:rPr>
        <w:rFonts w:ascii="Symbol" w:hAnsi="Symbol" w:hint="default"/>
      </w:rPr>
    </w:lvl>
    <w:lvl w:ilvl="3" w:tplc="87E4D04E" w:tentative="1">
      <w:start w:val="1"/>
      <w:numFmt w:val="bullet"/>
      <w:lvlText w:val=""/>
      <w:lvlJc w:val="left"/>
      <w:pPr>
        <w:tabs>
          <w:tab w:val="num" w:pos="2880"/>
        </w:tabs>
        <w:ind w:left="2880" w:hanging="360"/>
      </w:pPr>
      <w:rPr>
        <w:rFonts w:ascii="Symbol" w:hAnsi="Symbol" w:hint="default"/>
      </w:rPr>
    </w:lvl>
    <w:lvl w:ilvl="4" w:tplc="FD9AB818" w:tentative="1">
      <w:start w:val="1"/>
      <w:numFmt w:val="bullet"/>
      <w:lvlText w:val=""/>
      <w:lvlJc w:val="left"/>
      <w:pPr>
        <w:tabs>
          <w:tab w:val="num" w:pos="3600"/>
        </w:tabs>
        <w:ind w:left="3600" w:hanging="360"/>
      </w:pPr>
      <w:rPr>
        <w:rFonts w:ascii="Symbol" w:hAnsi="Symbol" w:hint="default"/>
      </w:rPr>
    </w:lvl>
    <w:lvl w:ilvl="5" w:tplc="1DB88A92" w:tentative="1">
      <w:start w:val="1"/>
      <w:numFmt w:val="bullet"/>
      <w:lvlText w:val=""/>
      <w:lvlJc w:val="left"/>
      <w:pPr>
        <w:tabs>
          <w:tab w:val="num" w:pos="4320"/>
        </w:tabs>
        <w:ind w:left="4320" w:hanging="360"/>
      </w:pPr>
      <w:rPr>
        <w:rFonts w:ascii="Symbol" w:hAnsi="Symbol" w:hint="default"/>
      </w:rPr>
    </w:lvl>
    <w:lvl w:ilvl="6" w:tplc="A5CAA84A" w:tentative="1">
      <w:start w:val="1"/>
      <w:numFmt w:val="bullet"/>
      <w:lvlText w:val=""/>
      <w:lvlJc w:val="left"/>
      <w:pPr>
        <w:tabs>
          <w:tab w:val="num" w:pos="5040"/>
        </w:tabs>
        <w:ind w:left="5040" w:hanging="360"/>
      </w:pPr>
      <w:rPr>
        <w:rFonts w:ascii="Symbol" w:hAnsi="Symbol" w:hint="default"/>
      </w:rPr>
    </w:lvl>
    <w:lvl w:ilvl="7" w:tplc="CFC44D26" w:tentative="1">
      <w:start w:val="1"/>
      <w:numFmt w:val="bullet"/>
      <w:lvlText w:val=""/>
      <w:lvlJc w:val="left"/>
      <w:pPr>
        <w:tabs>
          <w:tab w:val="num" w:pos="5760"/>
        </w:tabs>
        <w:ind w:left="5760" w:hanging="360"/>
      </w:pPr>
      <w:rPr>
        <w:rFonts w:ascii="Symbol" w:hAnsi="Symbol" w:hint="default"/>
      </w:rPr>
    </w:lvl>
    <w:lvl w:ilvl="8" w:tplc="FE36F3EE" w:tentative="1">
      <w:start w:val="1"/>
      <w:numFmt w:val="bullet"/>
      <w:lvlText w:val=""/>
      <w:lvlJc w:val="left"/>
      <w:pPr>
        <w:tabs>
          <w:tab w:val="num" w:pos="6480"/>
        </w:tabs>
        <w:ind w:left="6480" w:hanging="360"/>
      </w:pPr>
      <w:rPr>
        <w:rFonts w:ascii="Symbol" w:hAnsi="Symbol" w:hint="default"/>
      </w:rPr>
    </w:lvl>
  </w:abstractNum>
  <w:abstractNum w:abstractNumId="11">
    <w:nsid w:val="43D3253D"/>
    <w:multiLevelType w:val="singleLevel"/>
    <w:tmpl w:val="0409000F"/>
    <w:lvl w:ilvl="0">
      <w:start w:val="1"/>
      <w:numFmt w:val="decimal"/>
      <w:lvlText w:val="%1."/>
      <w:legacy w:legacy="1" w:legacySpace="0" w:legacyIndent="360"/>
      <w:lvlJc w:val="left"/>
      <w:pPr>
        <w:ind w:left="360" w:hanging="360"/>
      </w:pPr>
    </w:lvl>
  </w:abstractNum>
  <w:abstractNum w:abstractNumId="12">
    <w:nsid w:val="4A5C02E9"/>
    <w:multiLevelType w:val="multilevel"/>
    <w:tmpl w:val="4AB69B3C"/>
    <w:lvl w:ilvl="0">
      <w:start w:val="1"/>
      <w:numFmt w:val="bullet"/>
      <w:lvlText w:val=""/>
      <w:lvlPicBulletId w:val="6"/>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3">
    <w:nsid w:val="4D78310E"/>
    <w:multiLevelType w:val="hybridMultilevel"/>
    <w:tmpl w:val="4AB69B3C"/>
    <w:lvl w:ilvl="0" w:tplc="B792FDE2">
      <w:start w:val="1"/>
      <w:numFmt w:val="bullet"/>
      <w:lvlText w:val=""/>
      <w:lvlPicBulletId w:val="6"/>
      <w:lvlJc w:val="left"/>
      <w:pPr>
        <w:tabs>
          <w:tab w:val="num" w:pos="720"/>
        </w:tabs>
        <w:ind w:left="720" w:hanging="360"/>
      </w:pPr>
      <w:rPr>
        <w:rFonts w:ascii="Symbol" w:hAnsi="Symbol" w:hint="default"/>
      </w:rPr>
    </w:lvl>
    <w:lvl w:ilvl="1" w:tplc="55B46A4A" w:tentative="1">
      <w:start w:val="1"/>
      <w:numFmt w:val="bullet"/>
      <w:lvlText w:val=""/>
      <w:lvlJc w:val="left"/>
      <w:pPr>
        <w:tabs>
          <w:tab w:val="num" w:pos="1440"/>
        </w:tabs>
        <w:ind w:left="1440" w:hanging="360"/>
      </w:pPr>
      <w:rPr>
        <w:rFonts w:ascii="Symbol" w:hAnsi="Symbol" w:hint="default"/>
      </w:rPr>
    </w:lvl>
    <w:lvl w:ilvl="2" w:tplc="137AB0BE" w:tentative="1">
      <w:start w:val="1"/>
      <w:numFmt w:val="bullet"/>
      <w:lvlText w:val=""/>
      <w:lvlJc w:val="left"/>
      <w:pPr>
        <w:tabs>
          <w:tab w:val="num" w:pos="2160"/>
        </w:tabs>
        <w:ind w:left="2160" w:hanging="360"/>
      </w:pPr>
      <w:rPr>
        <w:rFonts w:ascii="Symbol" w:hAnsi="Symbol" w:hint="default"/>
      </w:rPr>
    </w:lvl>
    <w:lvl w:ilvl="3" w:tplc="FE70B006" w:tentative="1">
      <w:start w:val="1"/>
      <w:numFmt w:val="bullet"/>
      <w:lvlText w:val=""/>
      <w:lvlJc w:val="left"/>
      <w:pPr>
        <w:tabs>
          <w:tab w:val="num" w:pos="2880"/>
        </w:tabs>
        <w:ind w:left="2880" w:hanging="360"/>
      </w:pPr>
      <w:rPr>
        <w:rFonts w:ascii="Symbol" w:hAnsi="Symbol" w:hint="default"/>
      </w:rPr>
    </w:lvl>
    <w:lvl w:ilvl="4" w:tplc="53D46E36" w:tentative="1">
      <w:start w:val="1"/>
      <w:numFmt w:val="bullet"/>
      <w:lvlText w:val=""/>
      <w:lvlJc w:val="left"/>
      <w:pPr>
        <w:tabs>
          <w:tab w:val="num" w:pos="3600"/>
        </w:tabs>
        <w:ind w:left="3600" w:hanging="360"/>
      </w:pPr>
      <w:rPr>
        <w:rFonts w:ascii="Symbol" w:hAnsi="Symbol" w:hint="default"/>
      </w:rPr>
    </w:lvl>
    <w:lvl w:ilvl="5" w:tplc="7C2C3BC8" w:tentative="1">
      <w:start w:val="1"/>
      <w:numFmt w:val="bullet"/>
      <w:lvlText w:val=""/>
      <w:lvlJc w:val="left"/>
      <w:pPr>
        <w:tabs>
          <w:tab w:val="num" w:pos="4320"/>
        </w:tabs>
        <w:ind w:left="4320" w:hanging="360"/>
      </w:pPr>
      <w:rPr>
        <w:rFonts w:ascii="Symbol" w:hAnsi="Symbol" w:hint="default"/>
      </w:rPr>
    </w:lvl>
    <w:lvl w:ilvl="6" w:tplc="CD8CEA80" w:tentative="1">
      <w:start w:val="1"/>
      <w:numFmt w:val="bullet"/>
      <w:lvlText w:val=""/>
      <w:lvlJc w:val="left"/>
      <w:pPr>
        <w:tabs>
          <w:tab w:val="num" w:pos="5040"/>
        </w:tabs>
        <w:ind w:left="5040" w:hanging="360"/>
      </w:pPr>
      <w:rPr>
        <w:rFonts w:ascii="Symbol" w:hAnsi="Symbol" w:hint="default"/>
      </w:rPr>
    </w:lvl>
    <w:lvl w:ilvl="7" w:tplc="C64E5210" w:tentative="1">
      <w:start w:val="1"/>
      <w:numFmt w:val="bullet"/>
      <w:lvlText w:val=""/>
      <w:lvlJc w:val="left"/>
      <w:pPr>
        <w:tabs>
          <w:tab w:val="num" w:pos="5760"/>
        </w:tabs>
        <w:ind w:left="5760" w:hanging="360"/>
      </w:pPr>
      <w:rPr>
        <w:rFonts w:ascii="Symbol" w:hAnsi="Symbol" w:hint="default"/>
      </w:rPr>
    </w:lvl>
    <w:lvl w:ilvl="8" w:tplc="B9E046D8" w:tentative="1">
      <w:start w:val="1"/>
      <w:numFmt w:val="bullet"/>
      <w:lvlText w:val=""/>
      <w:lvlJc w:val="left"/>
      <w:pPr>
        <w:tabs>
          <w:tab w:val="num" w:pos="6480"/>
        </w:tabs>
        <w:ind w:left="6480" w:hanging="360"/>
      </w:pPr>
      <w:rPr>
        <w:rFonts w:ascii="Symbol" w:hAnsi="Symbol" w:hint="default"/>
      </w:rPr>
    </w:lvl>
  </w:abstractNum>
  <w:abstractNum w:abstractNumId="14">
    <w:nsid w:val="54A221D2"/>
    <w:multiLevelType w:val="hybridMultilevel"/>
    <w:tmpl w:val="4B9C175C"/>
    <w:lvl w:ilvl="0" w:tplc="8DC89FB0">
      <w:start w:val="1"/>
      <w:numFmt w:val="bullet"/>
      <w:lvlText w:val=""/>
      <w:lvlPicBulletId w:val="1"/>
      <w:lvlJc w:val="left"/>
      <w:pPr>
        <w:tabs>
          <w:tab w:val="num" w:pos="720"/>
        </w:tabs>
        <w:ind w:left="720" w:hanging="360"/>
      </w:pPr>
      <w:rPr>
        <w:rFonts w:ascii="Symbol" w:hAnsi="Symbol" w:hint="default"/>
      </w:rPr>
    </w:lvl>
    <w:lvl w:ilvl="1" w:tplc="909C1D6A" w:tentative="1">
      <w:start w:val="1"/>
      <w:numFmt w:val="bullet"/>
      <w:lvlText w:val=""/>
      <w:lvlJc w:val="left"/>
      <w:pPr>
        <w:tabs>
          <w:tab w:val="num" w:pos="1440"/>
        </w:tabs>
        <w:ind w:left="1440" w:hanging="360"/>
      </w:pPr>
      <w:rPr>
        <w:rFonts w:ascii="Symbol" w:hAnsi="Symbol" w:hint="default"/>
      </w:rPr>
    </w:lvl>
    <w:lvl w:ilvl="2" w:tplc="DB72369C" w:tentative="1">
      <w:start w:val="1"/>
      <w:numFmt w:val="bullet"/>
      <w:lvlText w:val=""/>
      <w:lvlJc w:val="left"/>
      <w:pPr>
        <w:tabs>
          <w:tab w:val="num" w:pos="2160"/>
        </w:tabs>
        <w:ind w:left="2160" w:hanging="360"/>
      </w:pPr>
      <w:rPr>
        <w:rFonts w:ascii="Symbol" w:hAnsi="Symbol" w:hint="default"/>
      </w:rPr>
    </w:lvl>
    <w:lvl w:ilvl="3" w:tplc="8AE860DE" w:tentative="1">
      <w:start w:val="1"/>
      <w:numFmt w:val="bullet"/>
      <w:lvlText w:val=""/>
      <w:lvlJc w:val="left"/>
      <w:pPr>
        <w:tabs>
          <w:tab w:val="num" w:pos="2880"/>
        </w:tabs>
        <w:ind w:left="2880" w:hanging="360"/>
      </w:pPr>
      <w:rPr>
        <w:rFonts w:ascii="Symbol" w:hAnsi="Symbol" w:hint="default"/>
      </w:rPr>
    </w:lvl>
    <w:lvl w:ilvl="4" w:tplc="92483D2C" w:tentative="1">
      <w:start w:val="1"/>
      <w:numFmt w:val="bullet"/>
      <w:lvlText w:val=""/>
      <w:lvlJc w:val="left"/>
      <w:pPr>
        <w:tabs>
          <w:tab w:val="num" w:pos="3600"/>
        </w:tabs>
        <w:ind w:left="3600" w:hanging="360"/>
      </w:pPr>
      <w:rPr>
        <w:rFonts w:ascii="Symbol" w:hAnsi="Symbol" w:hint="default"/>
      </w:rPr>
    </w:lvl>
    <w:lvl w:ilvl="5" w:tplc="2490FD5A" w:tentative="1">
      <w:start w:val="1"/>
      <w:numFmt w:val="bullet"/>
      <w:lvlText w:val=""/>
      <w:lvlJc w:val="left"/>
      <w:pPr>
        <w:tabs>
          <w:tab w:val="num" w:pos="4320"/>
        </w:tabs>
        <w:ind w:left="4320" w:hanging="360"/>
      </w:pPr>
      <w:rPr>
        <w:rFonts w:ascii="Symbol" w:hAnsi="Symbol" w:hint="default"/>
      </w:rPr>
    </w:lvl>
    <w:lvl w:ilvl="6" w:tplc="F3DE39D2" w:tentative="1">
      <w:start w:val="1"/>
      <w:numFmt w:val="bullet"/>
      <w:lvlText w:val=""/>
      <w:lvlJc w:val="left"/>
      <w:pPr>
        <w:tabs>
          <w:tab w:val="num" w:pos="5040"/>
        </w:tabs>
        <w:ind w:left="5040" w:hanging="360"/>
      </w:pPr>
      <w:rPr>
        <w:rFonts w:ascii="Symbol" w:hAnsi="Symbol" w:hint="default"/>
      </w:rPr>
    </w:lvl>
    <w:lvl w:ilvl="7" w:tplc="9E384AAE" w:tentative="1">
      <w:start w:val="1"/>
      <w:numFmt w:val="bullet"/>
      <w:lvlText w:val=""/>
      <w:lvlJc w:val="left"/>
      <w:pPr>
        <w:tabs>
          <w:tab w:val="num" w:pos="5760"/>
        </w:tabs>
        <w:ind w:left="5760" w:hanging="360"/>
      </w:pPr>
      <w:rPr>
        <w:rFonts w:ascii="Symbol" w:hAnsi="Symbol" w:hint="default"/>
      </w:rPr>
    </w:lvl>
    <w:lvl w:ilvl="8" w:tplc="873A2CAE" w:tentative="1">
      <w:start w:val="1"/>
      <w:numFmt w:val="bullet"/>
      <w:lvlText w:val=""/>
      <w:lvlJc w:val="left"/>
      <w:pPr>
        <w:tabs>
          <w:tab w:val="num" w:pos="6480"/>
        </w:tabs>
        <w:ind w:left="6480" w:hanging="360"/>
      </w:pPr>
      <w:rPr>
        <w:rFonts w:ascii="Symbol" w:hAnsi="Symbol" w:hint="default"/>
      </w:rPr>
    </w:lvl>
  </w:abstractNum>
  <w:abstractNum w:abstractNumId="15">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420560"/>
    <w:multiLevelType w:val="hybridMultilevel"/>
    <w:tmpl w:val="E270968C"/>
    <w:lvl w:ilvl="0" w:tplc="EA1A6EF8">
      <w:start w:val="1"/>
      <w:numFmt w:val="bullet"/>
      <w:lvlText w:val=""/>
      <w:lvlPicBulletId w:val="4"/>
      <w:lvlJc w:val="left"/>
      <w:pPr>
        <w:tabs>
          <w:tab w:val="num" w:pos="720"/>
        </w:tabs>
        <w:ind w:left="720" w:hanging="360"/>
      </w:pPr>
      <w:rPr>
        <w:rFonts w:ascii="Symbol" w:hAnsi="Symbol" w:hint="default"/>
      </w:rPr>
    </w:lvl>
    <w:lvl w:ilvl="1" w:tplc="A2A64C1C" w:tentative="1">
      <w:start w:val="1"/>
      <w:numFmt w:val="bullet"/>
      <w:lvlText w:val=""/>
      <w:lvlJc w:val="left"/>
      <w:pPr>
        <w:tabs>
          <w:tab w:val="num" w:pos="1440"/>
        </w:tabs>
        <w:ind w:left="1440" w:hanging="360"/>
      </w:pPr>
      <w:rPr>
        <w:rFonts w:ascii="Symbol" w:hAnsi="Symbol" w:hint="default"/>
      </w:rPr>
    </w:lvl>
    <w:lvl w:ilvl="2" w:tplc="278C6C2C" w:tentative="1">
      <w:start w:val="1"/>
      <w:numFmt w:val="bullet"/>
      <w:lvlText w:val=""/>
      <w:lvlJc w:val="left"/>
      <w:pPr>
        <w:tabs>
          <w:tab w:val="num" w:pos="2160"/>
        </w:tabs>
        <w:ind w:left="2160" w:hanging="360"/>
      </w:pPr>
      <w:rPr>
        <w:rFonts w:ascii="Symbol" w:hAnsi="Symbol" w:hint="default"/>
      </w:rPr>
    </w:lvl>
    <w:lvl w:ilvl="3" w:tplc="3A5C5B4A" w:tentative="1">
      <w:start w:val="1"/>
      <w:numFmt w:val="bullet"/>
      <w:lvlText w:val=""/>
      <w:lvlJc w:val="left"/>
      <w:pPr>
        <w:tabs>
          <w:tab w:val="num" w:pos="2880"/>
        </w:tabs>
        <w:ind w:left="2880" w:hanging="360"/>
      </w:pPr>
      <w:rPr>
        <w:rFonts w:ascii="Symbol" w:hAnsi="Symbol" w:hint="default"/>
      </w:rPr>
    </w:lvl>
    <w:lvl w:ilvl="4" w:tplc="AADEB8AE" w:tentative="1">
      <w:start w:val="1"/>
      <w:numFmt w:val="bullet"/>
      <w:lvlText w:val=""/>
      <w:lvlJc w:val="left"/>
      <w:pPr>
        <w:tabs>
          <w:tab w:val="num" w:pos="3600"/>
        </w:tabs>
        <w:ind w:left="3600" w:hanging="360"/>
      </w:pPr>
      <w:rPr>
        <w:rFonts w:ascii="Symbol" w:hAnsi="Symbol" w:hint="default"/>
      </w:rPr>
    </w:lvl>
    <w:lvl w:ilvl="5" w:tplc="7D62BE2A" w:tentative="1">
      <w:start w:val="1"/>
      <w:numFmt w:val="bullet"/>
      <w:lvlText w:val=""/>
      <w:lvlJc w:val="left"/>
      <w:pPr>
        <w:tabs>
          <w:tab w:val="num" w:pos="4320"/>
        </w:tabs>
        <w:ind w:left="4320" w:hanging="360"/>
      </w:pPr>
      <w:rPr>
        <w:rFonts w:ascii="Symbol" w:hAnsi="Symbol" w:hint="default"/>
      </w:rPr>
    </w:lvl>
    <w:lvl w:ilvl="6" w:tplc="C0F06D32" w:tentative="1">
      <w:start w:val="1"/>
      <w:numFmt w:val="bullet"/>
      <w:lvlText w:val=""/>
      <w:lvlJc w:val="left"/>
      <w:pPr>
        <w:tabs>
          <w:tab w:val="num" w:pos="5040"/>
        </w:tabs>
        <w:ind w:left="5040" w:hanging="360"/>
      </w:pPr>
      <w:rPr>
        <w:rFonts w:ascii="Symbol" w:hAnsi="Symbol" w:hint="default"/>
      </w:rPr>
    </w:lvl>
    <w:lvl w:ilvl="7" w:tplc="B8AADA70" w:tentative="1">
      <w:start w:val="1"/>
      <w:numFmt w:val="bullet"/>
      <w:lvlText w:val=""/>
      <w:lvlJc w:val="left"/>
      <w:pPr>
        <w:tabs>
          <w:tab w:val="num" w:pos="5760"/>
        </w:tabs>
        <w:ind w:left="5760" w:hanging="360"/>
      </w:pPr>
      <w:rPr>
        <w:rFonts w:ascii="Symbol" w:hAnsi="Symbol" w:hint="default"/>
      </w:rPr>
    </w:lvl>
    <w:lvl w:ilvl="8" w:tplc="A3AC7752"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1"/>
  </w:num>
  <w:num w:numId="10">
    <w:abstractNumId w:val="11"/>
    <w:lvlOverride w:ilvl="0">
      <w:lvl w:ilvl="0">
        <w:start w:val="1"/>
        <w:numFmt w:val="decimal"/>
        <w:lvlText w:val="%1."/>
        <w:legacy w:legacy="1" w:legacySpace="0" w:legacyIndent="360"/>
        <w:lvlJc w:val="left"/>
        <w:pPr>
          <w:ind w:left="360" w:hanging="360"/>
        </w:pPr>
      </w:lvl>
    </w:lvlOverride>
  </w:num>
  <w:num w:numId="11">
    <w:abstractNumId w:val="15"/>
  </w:num>
  <w:num w:numId="12">
    <w:abstractNumId w:val="14"/>
  </w:num>
  <w:num w:numId="13">
    <w:abstractNumId w:val="10"/>
  </w:num>
  <w:num w:numId="14">
    <w:abstractNumId w:val="9"/>
  </w:num>
  <w:num w:numId="15">
    <w:abstractNumId w:val="16"/>
  </w:num>
  <w:num w:numId="16">
    <w:abstractNumId w:val="8"/>
  </w:num>
  <w:num w:numId="17">
    <w:abstractNumId w:val="13"/>
  </w:num>
  <w:num w:numId="18">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linkStyles/>
  <w:stylePaneFormatFilter w:val="3F01"/>
  <w:doNotTrackMoves/>
  <w:defaultTabStop w:val="1440"/>
  <w:doNotHyphenateCaps/>
  <w:displayHorizontalDrawingGridEvery w:val="0"/>
  <w:displayVerticalDrawingGridEvery w:val="0"/>
  <w:doNotUseMarginsForDrawingGridOrigin/>
  <w:doNotShadeFormData/>
  <w:noPunctuationKerning/>
  <w:characterSpacingControl w:val="doNotCompress"/>
  <w:hdrShapeDefaults>
    <o:shapedefaults v:ext="edit" spidmax="12290" fillcolor="white">
      <v:fill color="white"/>
    </o:shapedefaults>
  </w:hdrShapeDefaults>
  <w:footnotePr>
    <w:footnote w:id="-1"/>
    <w:footnote w:id="0"/>
  </w:footnotePr>
  <w:endnotePr>
    <w:endnote w:id="-1"/>
    <w:endnote w:id="0"/>
  </w:end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橄ㄴꆸʴѲ찔㈇"/>
    <w:docVar w:name="EN.Libraries" w:val="&lt;"/>
  </w:docVars>
  <w:rsids>
    <w:rsidRoot w:val="001F2EA8"/>
    <w:rsid w:val="00001B3F"/>
    <w:rsid w:val="00003B1C"/>
    <w:rsid w:val="00010CA5"/>
    <w:rsid w:val="000138F3"/>
    <w:rsid w:val="0002257C"/>
    <w:rsid w:val="00026520"/>
    <w:rsid w:val="000331DD"/>
    <w:rsid w:val="00034841"/>
    <w:rsid w:val="0003664C"/>
    <w:rsid w:val="000500FA"/>
    <w:rsid w:val="00050627"/>
    <w:rsid w:val="00053FA0"/>
    <w:rsid w:val="000546D2"/>
    <w:rsid w:val="00061F75"/>
    <w:rsid w:val="00062166"/>
    <w:rsid w:val="0006217F"/>
    <w:rsid w:val="000647D3"/>
    <w:rsid w:val="00070A20"/>
    <w:rsid w:val="000732FF"/>
    <w:rsid w:val="0007431F"/>
    <w:rsid w:val="00082B9A"/>
    <w:rsid w:val="00082E00"/>
    <w:rsid w:val="00083523"/>
    <w:rsid w:val="00093E30"/>
    <w:rsid w:val="000A2870"/>
    <w:rsid w:val="000A347D"/>
    <w:rsid w:val="000B1293"/>
    <w:rsid w:val="000B42DB"/>
    <w:rsid w:val="000C4FF4"/>
    <w:rsid w:val="000C70D7"/>
    <w:rsid w:val="000C7FCA"/>
    <w:rsid w:val="000D32B2"/>
    <w:rsid w:val="000D5F0F"/>
    <w:rsid w:val="000D6537"/>
    <w:rsid w:val="000E04E1"/>
    <w:rsid w:val="000E3D55"/>
    <w:rsid w:val="000E41A0"/>
    <w:rsid w:val="000E4E96"/>
    <w:rsid w:val="000E7028"/>
    <w:rsid w:val="000E7AFD"/>
    <w:rsid w:val="000F36C0"/>
    <w:rsid w:val="000F454C"/>
    <w:rsid w:val="000F4F75"/>
    <w:rsid w:val="00103BA4"/>
    <w:rsid w:val="001225E7"/>
    <w:rsid w:val="00122D54"/>
    <w:rsid w:val="00122DC4"/>
    <w:rsid w:val="00127034"/>
    <w:rsid w:val="00150F32"/>
    <w:rsid w:val="00150F68"/>
    <w:rsid w:val="0015672C"/>
    <w:rsid w:val="001660AF"/>
    <w:rsid w:val="00166303"/>
    <w:rsid w:val="001831E3"/>
    <w:rsid w:val="0019048F"/>
    <w:rsid w:val="00192875"/>
    <w:rsid w:val="0019708C"/>
    <w:rsid w:val="001A0898"/>
    <w:rsid w:val="001A1631"/>
    <w:rsid w:val="001A25C7"/>
    <w:rsid w:val="001B3C56"/>
    <w:rsid w:val="001C3CBC"/>
    <w:rsid w:val="001D3EA5"/>
    <w:rsid w:val="001D4013"/>
    <w:rsid w:val="001D5CDD"/>
    <w:rsid w:val="001D648E"/>
    <w:rsid w:val="001D6538"/>
    <w:rsid w:val="001D6DE4"/>
    <w:rsid w:val="001D7ACB"/>
    <w:rsid w:val="001E722A"/>
    <w:rsid w:val="001E7375"/>
    <w:rsid w:val="001F2EA8"/>
    <w:rsid w:val="001F4C59"/>
    <w:rsid w:val="001F66BE"/>
    <w:rsid w:val="002033B6"/>
    <w:rsid w:val="00207F1F"/>
    <w:rsid w:val="0021027F"/>
    <w:rsid w:val="00214AEB"/>
    <w:rsid w:val="002248F8"/>
    <w:rsid w:val="00227F4C"/>
    <w:rsid w:val="00231947"/>
    <w:rsid w:val="00240D34"/>
    <w:rsid w:val="00250B36"/>
    <w:rsid w:val="00255F87"/>
    <w:rsid w:val="002561B1"/>
    <w:rsid w:val="00260F38"/>
    <w:rsid w:val="00264B61"/>
    <w:rsid w:val="00264EF2"/>
    <w:rsid w:val="00275FD3"/>
    <w:rsid w:val="002801F1"/>
    <w:rsid w:val="002825C1"/>
    <w:rsid w:val="00285B69"/>
    <w:rsid w:val="00286CA9"/>
    <w:rsid w:val="00286FE3"/>
    <w:rsid w:val="002B2244"/>
    <w:rsid w:val="002C00FB"/>
    <w:rsid w:val="002C07F2"/>
    <w:rsid w:val="002C0F9B"/>
    <w:rsid w:val="002C3953"/>
    <w:rsid w:val="002C7F74"/>
    <w:rsid w:val="002D098F"/>
    <w:rsid w:val="002D2C21"/>
    <w:rsid w:val="002E02E9"/>
    <w:rsid w:val="002E4E7E"/>
    <w:rsid w:val="002F0A9C"/>
    <w:rsid w:val="002F1690"/>
    <w:rsid w:val="002F57DB"/>
    <w:rsid w:val="002F6BA1"/>
    <w:rsid w:val="0030267B"/>
    <w:rsid w:val="00311189"/>
    <w:rsid w:val="0031320E"/>
    <w:rsid w:val="00315A22"/>
    <w:rsid w:val="00317657"/>
    <w:rsid w:val="00321619"/>
    <w:rsid w:val="00324064"/>
    <w:rsid w:val="00330307"/>
    <w:rsid w:val="003309B2"/>
    <w:rsid w:val="00333B0B"/>
    <w:rsid w:val="00337ABA"/>
    <w:rsid w:val="00345A9C"/>
    <w:rsid w:val="00347348"/>
    <w:rsid w:val="00350BF7"/>
    <w:rsid w:val="003530B3"/>
    <w:rsid w:val="003546B1"/>
    <w:rsid w:val="00355CD5"/>
    <w:rsid w:val="00361103"/>
    <w:rsid w:val="00363300"/>
    <w:rsid w:val="0038086C"/>
    <w:rsid w:val="003928C6"/>
    <w:rsid w:val="00396901"/>
    <w:rsid w:val="003A07B5"/>
    <w:rsid w:val="003A2576"/>
    <w:rsid w:val="003A635B"/>
    <w:rsid w:val="003C235F"/>
    <w:rsid w:val="003C3725"/>
    <w:rsid w:val="003C44F8"/>
    <w:rsid w:val="003C59A1"/>
    <w:rsid w:val="003C6B53"/>
    <w:rsid w:val="003D16DC"/>
    <w:rsid w:val="003D3F8F"/>
    <w:rsid w:val="003E76ED"/>
    <w:rsid w:val="003F09E5"/>
    <w:rsid w:val="003F21E8"/>
    <w:rsid w:val="003F6365"/>
    <w:rsid w:val="004012DF"/>
    <w:rsid w:val="00401EAA"/>
    <w:rsid w:val="00410329"/>
    <w:rsid w:val="0041409C"/>
    <w:rsid w:val="004148A5"/>
    <w:rsid w:val="00415179"/>
    <w:rsid w:val="00417436"/>
    <w:rsid w:val="004231DE"/>
    <w:rsid w:val="00425FAB"/>
    <w:rsid w:val="0042726D"/>
    <w:rsid w:val="00432C91"/>
    <w:rsid w:val="00433AB1"/>
    <w:rsid w:val="004515C6"/>
    <w:rsid w:val="004564D5"/>
    <w:rsid w:val="00457B60"/>
    <w:rsid w:val="00463AEE"/>
    <w:rsid w:val="00470D3A"/>
    <w:rsid w:val="00475F7A"/>
    <w:rsid w:val="0048439A"/>
    <w:rsid w:val="004850E9"/>
    <w:rsid w:val="004903F1"/>
    <w:rsid w:val="004A19CE"/>
    <w:rsid w:val="004A363F"/>
    <w:rsid w:val="004A4DDA"/>
    <w:rsid w:val="004A71CC"/>
    <w:rsid w:val="004B14FA"/>
    <w:rsid w:val="004B34A0"/>
    <w:rsid w:val="004B5BBD"/>
    <w:rsid w:val="004D2525"/>
    <w:rsid w:val="004D2591"/>
    <w:rsid w:val="004D28DE"/>
    <w:rsid w:val="004D5BD1"/>
    <w:rsid w:val="004E122C"/>
    <w:rsid w:val="004F1E96"/>
    <w:rsid w:val="004F28A8"/>
    <w:rsid w:val="004F5C9B"/>
    <w:rsid w:val="004F663C"/>
    <w:rsid w:val="0050099F"/>
    <w:rsid w:val="0050346C"/>
    <w:rsid w:val="00503CED"/>
    <w:rsid w:val="0050770F"/>
    <w:rsid w:val="00507D4C"/>
    <w:rsid w:val="0051255E"/>
    <w:rsid w:val="00513258"/>
    <w:rsid w:val="00515A04"/>
    <w:rsid w:val="00515EE7"/>
    <w:rsid w:val="005230B4"/>
    <w:rsid w:val="00523D55"/>
    <w:rsid w:val="0053149C"/>
    <w:rsid w:val="0053242B"/>
    <w:rsid w:val="0053424C"/>
    <w:rsid w:val="00542E41"/>
    <w:rsid w:val="005441DB"/>
    <w:rsid w:val="00544C3E"/>
    <w:rsid w:val="00551DE1"/>
    <w:rsid w:val="00561C8C"/>
    <w:rsid w:val="005653B4"/>
    <w:rsid w:val="00577268"/>
    <w:rsid w:val="005871E6"/>
    <w:rsid w:val="00587B48"/>
    <w:rsid w:val="0059049B"/>
    <w:rsid w:val="00594EFA"/>
    <w:rsid w:val="00595AEB"/>
    <w:rsid w:val="005A131E"/>
    <w:rsid w:val="005A7C95"/>
    <w:rsid w:val="005B28AA"/>
    <w:rsid w:val="005B43D4"/>
    <w:rsid w:val="005B4664"/>
    <w:rsid w:val="005B4D57"/>
    <w:rsid w:val="005B6A65"/>
    <w:rsid w:val="005C1F66"/>
    <w:rsid w:val="005C57BC"/>
    <w:rsid w:val="005D078E"/>
    <w:rsid w:val="005D11C5"/>
    <w:rsid w:val="005D4CD5"/>
    <w:rsid w:val="005D5164"/>
    <w:rsid w:val="005E1550"/>
    <w:rsid w:val="005E2599"/>
    <w:rsid w:val="00602AE4"/>
    <w:rsid w:val="00605D66"/>
    <w:rsid w:val="00634810"/>
    <w:rsid w:val="00634C63"/>
    <w:rsid w:val="0063568A"/>
    <w:rsid w:val="0064291C"/>
    <w:rsid w:val="00646FFE"/>
    <w:rsid w:val="00654BF9"/>
    <w:rsid w:val="00661DF4"/>
    <w:rsid w:val="0066263B"/>
    <w:rsid w:val="006632D8"/>
    <w:rsid w:val="00665AC4"/>
    <w:rsid w:val="00681099"/>
    <w:rsid w:val="00681BFC"/>
    <w:rsid w:val="00695CB5"/>
    <w:rsid w:val="006976BB"/>
    <w:rsid w:val="006A047F"/>
    <w:rsid w:val="006A6AEA"/>
    <w:rsid w:val="006B139F"/>
    <w:rsid w:val="006B1CE9"/>
    <w:rsid w:val="006B658A"/>
    <w:rsid w:val="006C6B67"/>
    <w:rsid w:val="006D20DC"/>
    <w:rsid w:val="006D411F"/>
    <w:rsid w:val="006D483A"/>
    <w:rsid w:val="006E32D0"/>
    <w:rsid w:val="006E438A"/>
    <w:rsid w:val="0070137F"/>
    <w:rsid w:val="00704F32"/>
    <w:rsid w:val="00707884"/>
    <w:rsid w:val="0071236A"/>
    <w:rsid w:val="00726497"/>
    <w:rsid w:val="00731589"/>
    <w:rsid w:val="00735169"/>
    <w:rsid w:val="007368DC"/>
    <w:rsid w:val="00744CEA"/>
    <w:rsid w:val="007466B1"/>
    <w:rsid w:val="007470EE"/>
    <w:rsid w:val="00751B1A"/>
    <w:rsid w:val="007531B1"/>
    <w:rsid w:val="007541A5"/>
    <w:rsid w:val="007543AB"/>
    <w:rsid w:val="0076093F"/>
    <w:rsid w:val="00763384"/>
    <w:rsid w:val="00764BD7"/>
    <w:rsid w:val="00766662"/>
    <w:rsid w:val="00777B22"/>
    <w:rsid w:val="00787954"/>
    <w:rsid w:val="007916BB"/>
    <w:rsid w:val="00797618"/>
    <w:rsid w:val="007A0631"/>
    <w:rsid w:val="007A4D6F"/>
    <w:rsid w:val="007A692E"/>
    <w:rsid w:val="007B00DB"/>
    <w:rsid w:val="007C4D86"/>
    <w:rsid w:val="007D5B4A"/>
    <w:rsid w:val="007E09F8"/>
    <w:rsid w:val="007E5497"/>
    <w:rsid w:val="007E7C49"/>
    <w:rsid w:val="00800B1E"/>
    <w:rsid w:val="008023C8"/>
    <w:rsid w:val="00822F56"/>
    <w:rsid w:val="008242F0"/>
    <w:rsid w:val="00825AB7"/>
    <w:rsid w:val="00830045"/>
    <w:rsid w:val="0083092E"/>
    <w:rsid w:val="00832281"/>
    <w:rsid w:val="00835E6B"/>
    <w:rsid w:val="008538CF"/>
    <w:rsid w:val="00857F34"/>
    <w:rsid w:val="008653E6"/>
    <w:rsid w:val="00865705"/>
    <w:rsid w:val="008672D3"/>
    <w:rsid w:val="00867F63"/>
    <w:rsid w:val="00870B17"/>
    <w:rsid w:val="00872862"/>
    <w:rsid w:val="00873C59"/>
    <w:rsid w:val="008808D4"/>
    <w:rsid w:val="008844F7"/>
    <w:rsid w:val="00886B73"/>
    <w:rsid w:val="00887C3A"/>
    <w:rsid w:val="00892FE9"/>
    <w:rsid w:val="0089768B"/>
    <w:rsid w:val="008A4FB4"/>
    <w:rsid w:val="008A52B7"/>
    <w:rsid w:val="008A7126"/>
    <w:rsid w:val="008A7421"/>
    <w:rsid w:val="008B7CA9"/>
    <w:rsid w:val="008C1FDB"/>
    <w:rsid w:val="008C6661"/>
    <w:rsid w:val="008D29E4"/>
    <w:rsid w:val="008D4E53"/>
    <w:rsid w:val="008E1731"/>
    <w:rsid w:val="008E2634"/>
    <w:rsid w:val="008E57E2"/>
    <w:rsid w:val="008E63FA"/>
    <w:rsid w:val="008E7C9A"/>
    <w:rsid w:val="008F0529"/>
    <w:rsid w:val="008F59C6"/>
    <w:rsid w:val="00901C14"/>
    <w:rsid w:val="00902C98"/>
    <w:rsid w:val="00916394"/>
    <w:rsid w:val="009215DB"/>
    <w:rsid w:val="00935A68"/>
    <w:rsid w:val="00941002"/>
    <w:rsid w:val="00945F72"/>
    <w:rsid w:val="009467A4"/>
    <w:rsid w:val="0095082C"/>
    <w:rsid w:val="00952A50"/>
    <w:rsid w:val="00954761"/>
    <w:rsid w:val="00965A05"/>
    <w:rsid w:val="00967CC4"/>
    <w:rsid w:val="00973331"/>
    <w:rsid w:val="00973833"/>
    <w:rsid w:val="0097438A"/>
    <w:rsid w:val="00977ADE"/>
    <w:rsid w:val="00982854"/>
    <w:rsid w:val="009848C3"/>
    <w:rsid w:val="00985A49"/>
    <w:rsid w:val="00992310"/>
    <w:rsid w:val="009A6607"/>
    <w:rsid w:val="009B1937"/>
    <w:rsid w:val="009B3027"/>
    <w:rsid w:val="009B520F"/>
    <w:rsid w:val="009B6FD1"/>
    <w:rsid w:val="009B77EF"/>
    <w:rsid w:val="009C1E03"/>
    <w:rsid w:val="009C46E6"/>
    <w:rsid w:val="009C7E40"/>
    <w:rsid w:val="009E12FE"/>
    <w:rsid w:val="009E3298"/>
    <w:rsid w:val="009E3856"/>
    <w:rsid w:val="00A0204A"/>
    <w:rsid w:val="00A20625"/>
    <w:rsid w:val="00A27038"/>
    <w:rsid w:val="00A343DF"/>
    <w:rsid w:val="00A34810"/>
    <w:rsid w:val="00A569B5"/>
    <w:rsid w:val="00A579CC"/>
    <w:rsid w:val="00A60DAC"/>
    <w:rsid w:val="00A60F41"/>
    <w:rsid w:val="00A64A48"/>
    <w:rsid w:val="00A75DEA"/>
    <w:rsid w:val="00A76C08"/>
    <w:rsid w:val="00A77B32"/>
    <w:rsid w:val="00A8089A"/>
    <w:rsid w:val="00A84532"/>
    <w:rsid w:val="00A87209"/>
    <w:rsid w:val="00A874E0"/>
    <w:rsid w:val="00AA74EA"/>
    <w:rsid w:val="00AB1150"/>
    <w:rsid w:val="00AB56BC"/>
    <w:rsid w:val="00AB782D"/>
    <w:rsid w:val="00AC0C81"/>
    <w:rsid w:val="00AD0052"/>
    <w:rsid w:val="00AD385C"/>
    <w:rsid w:val="00AE1F4B"/>
    <w:rsid w:val="00AE212E"/>
    <w:rsid w:val="00AF0474"/>
    <w:rsid w:val="00AF39E5"/>
    <w:rsid w:val="00AF7FA2"/>
    <w:rsid w:val="00B00F92"/>
    <w:rsid w:val="00B02418"/>
    <w:rsid w:val="00B10687"/>
    <w:rsid w:val="00B16EAD"/>
    <w:rsid w:val="00B17A76"/>
    <w:rsid w:val="00B25B62"/>
    <w:rsid w:val="00B2747E"/>
    <w:rsid w:val="00B37B5F"/>
    <w:rsid w:val="00B43AD8"/>
    <w:rsid w:val="00B4713B"/>
    <w:rsid w:val="00B57AC1"/>
    <w:rsid w:val="00B61139"/>
    <w:rsid w:val="00B61C09"/>
    <w:rsid w:val="00B64316"/>
    <w:rsid w:val="00B81D56"/>
    <w:rsid w:val="00B83691"/>
    <w:rsid w:val="00B87D7B"/>
    <w:rsid w:val="00B87F91"/>
    <w:rsid w:val="00B96E3E"/>
    <w:rsid w:val="00BA437C"/>
    <w:rsid w:val="00BA7104"/>
    <w:rsid w:val="00BA7C80"/>
    <w:rsid w:val="00BC21E3"/>
    <w:rsid w:val="00BC44FF"/>
    <w:rsid w:val="00BD3357"/>
    <w:rsid w:val="00BD4680"/>
    <w:rsid w:val="00BD78BC"/>
    <w:rsid w:val="00BE0C9A"/>
    <w:rsid w:val="00BF2F90"/>
    <w:rsid w:val="00C002D0"/>
    <w:rsid w:val="00C00491"/>
    <w:rsid w:val="00C030B4"/>
    <w:rsid w:val="00C03CB6"/>
    <w:rsid w:val="00C11ED4"/>
    <w:rsid w:val="00C239E8"/>
    <w:rsid w:val="00C276F8"/>
    <w:rsid w:val="00C27D8A"/>
    <w:rsid w:val="00C27F38"/>
    <w:rsid w:val="00C30B39"/>
    <w:rsid w:val="00C468CE"/>
    <w:rsid w:val="00C46995"/>
    <w:rsid w:val="00C514B4"/>
    <w:rsid w:val="00C559DA"/>
    <w:rsid w:val="00C63260"/>
    <w:rsid w:val="00C7080E"/>
    <w:rsid w:val="00C76255"/>
    <w:rsid w:val="00C76B85"/>
    <w:rsid w:val="00C80F00"/>
    <w:rsid w:val="00C826E2"/>
    <w:rsid w:val="00C86F52"/>
    <w:rsid w:val="00C952B7"/>
    <w:rsid w:val="00CA0B2A"/>
    <w:rsid w:val="00CA4B60"/>
    <w:rsid w:val="00CA7FD4"/>
    <w:rsid w:val="00CC135C"/>
    <w:rsid w:val="00CC758C"/>
    <w:rsid w:val="00CC7EFC"/>
    <w:rsid w:val="00CD0013"/>
    <w:rsid w:val="00CD043A"/>
    <w:rsid w:val="00CD3732"/>
    <w:rsid w:val="00CD3C53"/>
    <w:rsid w:val="00CD733F"/>
    <w:rsid w:val="00CE1E7D"/>
    <w:rsid w:val="00CE37A4"/>
    <w:rsid w:val="00CE40E6"/>
    <w:rsid w:val="00CF0BE8"/>
    <w:rsid w:val="00D118CE"/>
    <w:rsid w:val="00D14A70"/>
    <w:rsid w:val="00D20A11"/>
    <w:rsid w:val="00D22120"/>
    <w:rsid w:val="00D24E43"/>
    <w:rsid w:val="00D3293D"/>
    <w:rsid w:val="00D437AD"/>
    <w:rsid w:val="00D43923"/>
    <w:rsid w:val="00D449D1"/>
    <w:rsid w:val="00D45B18"/>
    <w:rsid w:val="00D564FE"/>
    <w:rsid w:val="00D61EB7"/>
    <w:rsid w:val="00D6563C"/>
    <w:rsid w:val="00D65EC3"/>
    <w:rsid w:val="00D71376"/>
    <w:rsid w:val="00D76940"/>
    <w:rsid w:val="00D773C2"/>
    <w:rsid w:val="00D80DDD"/>
    <w:rsid w:val="00D82F8A"/>
    <w:rsid w:val="00D86A8E"/>
    <w:rsid w:val="00D9062D"/>
    <w:rsid w:val="00D9080C"/>
    <w:rsid w:val="00D94D1A"/>
    <w:rsid w:val="00D94E48"/>
    <w:rsid w:val="00D95191"/>
    <w:rsid w:val="00D9668D"/>
    <w:rsid w:val="00D96A99"/>
    <w:rsid w:val="00DA1BC3"/>
    <w:rsid w:val="00DA4168"/>
    <w:rsid w:val="00DB02F0"/>
    <w:rsid w:val="00DD093B"/>
    <w:rsid w:val="00DD5860"/>
    <w:rsid w:val="00DE3ABC"/>
    <w:rsid w:val="00DE5B39"/>
    <w:rsid w:val="00DE6A83"/>
    <w:rsid w:val="00DE763D"/>
    <w:rsid w:val="00DF295B"/>
    <w:rsid w:val="00DF6065"/>
    <w:rsid w:val="00DF66F1"/>
    <w:rsid w:val="00E006A6"/>
    <w:rsid w:val="00E16B96"/>
    <w:rsid w:val="00E206A3"/>
    <w:rsid w:val="00E234A1"/>
    <w:rsid w:val="00E262CC"/>
    <w:rsid w:val="00E30EFF"/>
    <w:rsid w:val="00E405EF"/>
    <w:rsid w:val="00E47FC4"/>
    <w:rsid w:val="00E52CBC"/>
    <w:rsid w:val="00E5364D"/>
    <w:rsid w:val="00E549B8"/>
    <w:rsid w:val="00E55BC7"/>
    <w:rsid w:val="00E57796"/>
    <w:rsid w:val="00E61ABE"/>
    <w:rsid w:val="00E62B1F"/>
    <w:rsid w:val="00E66F47"/>
    <w:rsid w:val="00E71FB7"/>
    <w:rsid w:val="00E75BD3"/>
    <w:rsid w:val="00E80169"/>
    <w:rsid w:val="00E81C4D"/>
    <w:rsid w:val="00E82695"/>
    <w:rsid w:val="00E82D84"/>
    <w:rsid w:val="00E83B0C"/>
    <w:rsid w:val="00E90C06"/>
    <w:rsid w:val="00E93733"/>
    <w:rsid w:val="00E9600B"/>
    <w:rsid w:val="00EA1AD9"/>
    <w:rsid w:val="00EA2C08"/>
    <w:rsid w:val="00EA7419"/>
    <w:rsid w:val="00EB2D71"/>
    <w:rsid w:val="00EB301E"/>
    <w:rsid w:val="00EB4F98"/>
    <w:rsid w:val="00EB7F4E"/>
    <w:rsid w:val="00EC6599"/>
    <w:rsid w:val="00EC6D50"/>
    <w:rsid w:val="00EC71ED"/>
    <w:rsid w:val="00ED726E"/>
    <w:rsid w:val="00EE16B6"/>
    <w:rsid w:val="00EE237D"/>
    <w:rsid w:val="00EE3949"/>
    <w:rsid w:val="00EE5F1F"/>
    <w:rsid w:val="00EE61A0"/>
    <w:rsid w:val="00EE70E3"/>
    <w:rsid w:val="00EE7EAD"/>
    <w:rsid w:val="00EF265C"/>
    <w:rsid w:val="00EF2BA7"/>
    <w:rsid w:val="00EF43CA"/>
    <w:rsid w:val="00EF64E4"/>
    <w:rsid w:val="00EF6F69"/>
    <w:rsid w:val="00EF711C"/>
    <w:rsid w:val="00F01E1A"/>
    <w:rsid w:val="00F0297D"/>
    <w:rsid w:val="00F0345F"/>
    <w:rsid w:val="00F058FE"/>
    <w:rsid w:val="00F109C5"/>
    <w:rsid w:val="00F13605"/>
    <w:rsid w:val="00F1389B"/>
    <w:rsid w:val="00F14367"/>
    <w:rsid w:val="00F14A6C"/>
    <w:rsid w:val="00F2045E"/>
    <w:rsid w:val="00F270CB"/>
    <w:rsid w:val="00F32CD7"/>
    <w:rsid w:val="00F34171"/>
    <w:rsid w:val="00F5423B"/>
    <w:rsid w:val="00F54D8C"/>
    <w:rsid w:val="00F62CDC"/>
    <w:rsid w:val="00F70BD3"/>
    <w:rsid w:val="00F7465C"/>
    <w:rsid w:val="00F75722"/>
    <w:rsid w:val="00F76E37"/>
    <w:rsid w:val="00F80FE4"/>
    <w:rsid w:val="00F82B62"/>
    <w:rsid w:val="00FB6570"/>
    <w:rsid w:val="00FC58FF"/>
    <w:rsid w:val="00FC6676"/>
    <w:rsid w:val="00FD08CC"/>
    <w:rsid w:val="00FD2479"/>
    <w:rsid w:val="00FF432A"/>
    <w:rsid w:val="00FF495A"/>
    <w:rsid w:val="00FF5170"/>
    <w:rsid w:val="00FF5F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229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BD3"/>
    <w:pPr>
      <w:spacing w:after="120"/>
      <w:jc w:val="both"/>
    </w:pPr>
    <w:rPr>
      <w:sz w:val="24"/>
      <w:szCs w:val="24"/>
    </w:rPr>
  </w:style>
  <w:style w:type="paragraph" w:styleId="Heading1">
    <w:name w:val="heading 1"/>
    <w:basedOn w:val="Normal"/>
    <w:next w:val="Normal"/>
    <w:link w:val="Heading1Char"/>
    <w:qFormat/>
    <w:rsid w:val="00321619"/>
    <w:pPr>
      <w:keepNext/>
      <w:keepLines/>
      <w:suppressAutoHyphens/>
      <w:spacing w:before="120" w:line="320" w:lineRule="exact"/>
      <w:ind w:left="288" w:right="288"/>
      <w:jc w:val="center"/>
      <w:outlineLvl w:val="0"/>
    </w:pPr>
    <w:rPr>
      <w:rFonts w:ascii="Times New Roman Bold" w:hAnsi="Times New Roman Bold"/>
      <w:b/>
      <w:caps/>
      <w:sz w:val="30"/>
      <w:szCs w:val="20"/>
    </w:rPr>
  </w:style>
  <w:style w:type="paragraph" w:styleId="Heading2">
    <w:name w:val="heading 2"/>
    <w:basedOn w:val="Normal"/>
    <w:next w:val="Normal"/>
    <w:qFormat/>
    <w:rsid w:val="00321619"/>
    <w:pPr>
      <w:keepNext/>
      <w:suppressAutoHyphens/>
      <w:spacing w:after="60" w:line="280" w:lineRule="exact"/>
      <w:jc w:val="left"/>
      <w:outlineLvl w:val="1"/>
    </w:pPr>
    <w:rPr>
      <w:b/>
      <w:smallCaps/>
      <w:sz w:val="28"/>
      <w:szCs w:val="20"/>
    </w:rPr>
  </w:style>
  <w:style w:type="paragraph" w:styleId="Heading3">
    <w:name w:val="heading 3"/>
    <w:basedOn w:val="Normal"/>
    <w:next w:val="Normal"/>
    <w:qFormat/>
    <w:rsid w:val="00321619"/>
    <w:pPr>
      <w:keepNext/>
      <w:suppressAutoHyphens/>
      <w:spacing w:after="0"/>
      <w:jc w:val="left"/>
      <w:outlineLvl w:val="2"/>
    </w:pPr>
    <w:rPr>
      <w:b/>
      <w:sz w:val="26"/>
      <w:szCs w:val="20"/>
    </w:rPr>
  </w:style>
  <w:style w:type="paragraph" w:styleId="Heading4">
    <w:name w:val="heading 4"/>
    <w:basedOn w:val="Normal"/>
    <w:next w:val="Normal"/>
    <w:qFormat/>
    <w:rsid w:val="00321619"/>
    <w:pPr>
      <w:keepNext/>
      <w:jc w:val="left"/>
      <w:outlineLvl w:val="3"/>
    </w:pPr>
    <w:rPr>
      <w:rFonts w:ascii="Times New Roman Bold" w:hAnsi="Times New Roman Bold"/>
      <w:b/>
      <w:bCs/>
      <w:szCs w:val="28"/>
    </w:rPr>
  </w:style>
  <w:style w:type="paragraph" w:styleId="Heading5">
    <w:name w:val="heading 5"/>
    <w:basedOn w:val="Normal"/>
    <w:next w:val="Normal"/>
    <w:qFormat/>
    <w:rsid w:val="00321619"/>
    <w:pPr>
      <w:spacing w:before="240" w:after="60"/>
      <w:outlineLvl w:val="4"/>
    </w:pPr>
    <w:rPr>
      <w:b/>
      <w:bCs/>
      <w:i/>
      <w:iCs/>
      <w:sz w:val="26"/>
      <w:szCs w:val="26"/>
    </w:rPr>
  </w:style>
  <w:style w:type="paragraph" w:styleId="Heading6">
    <w:name w:val="heading 6"/>
    <w:basedOn w:val="Normal"/>
    <w:next w:val="Normal"/>
    <w:qFormat/>
    <w:rsid w:val="00321619"/>
    <w:pPr>
      <w:spacing w:before="240" w:after="60"/>
      <w:outlineLvl w:val="5"/>
    </w:pPr>
    <w:rPr>
      <w:b/>
      <w:bCs/>
      <w:sz w:val="22"/>
      <w:szCs w:val="22"/>
    </w:rPr>
  </w:style>
  <w:style w:type="paragraph" w:styleId="Heading7">
    <w:name w:val="heading 7"/>
    <w:basedOn w:val="Normal"/>
    <w:next w:val="Normal"/>
    <w:qFormat/>
    <w:rsid w:val="00321619"/>
    <w:pPr>
      <w:spacing w:before="240" w:after="60"/>
      <w:outlineLvl w:val="6"/>
    </w:pPr>
  </w:style>
  <w:style w:type="paragraph" w:styleId="Heading8">
    <w:name w:val="heading 8"/>
    <w:basedOn w:val="Normal"/>
    <w:next w:val="Normal"/>
    <w:qFormat/>
    <w:rsid w:val="00321619"/>
    <w:pPr>
      <w:spacing w:before="240" w:after="60"/>
      <w:outlineLvl w:val="7"/>
    </w:pPr>
    <w:rPr>
      <w:i/>
      <w:iCs/>
    </w:rPr>
  </w:style>
  <w:style w:type="paragraph" w:styleId="Heading9">
    <w:name w:val="heading 9"/>
    <w:basedOn w:val="Normal"/>
    <w:next w:val="Normal"/>
    <w:qFormat/>
    <w:rsid w:val="0032161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21619"/>
    <w:pPr>
      <w:suppressAutoHyphens/>
      <w:ind w:left="720"/>
    </w:pPr>
    <w:rPr>
      <w:szCs w:val="20"/>
    </w:rPr>
  </w:style>
  <w:style w:type="paragraph" w:styleId="TOC3">
    <w:name w:val="toc 3"/>
    <w:basedOn w:val="Heading3"/>
    <w:next w:val="Normal"/>
    <w:semiHidden/>
    <w:rsid w:val="00321619"/>
    <w:pPr>
      <w:keepNext w:val="0"/>
      <w:tabs>
        <w:tab w:val="right" w:leader="dot" w:pos="9360"/>
      </w:tabs>
      <w:ind w:left="240"/>
      <w:outlineLvl w:val="9"/>
    </w:pPr>
    <w:rPr>
      <w:b w:val="0"/>
      <w:sz w:val="20"/>
    </w:rPr>
  </w:style>
  <w:style w:type="paragraph" w:styleId="TOC2">
    <w:name w:val="toc 2"/>
    <w:basedOn w:val="Heading2"/>
    <w:next w:val="Normal"/>
    <w:semiHidden/>
    <w:rsid w:val="00321619"/>
    <w:pPr>
      <w:keepNext w:val="0"/>
      <w:tabs>
        <w:tab w:val="right" w:leader="dot" w:pos="9360"/>
      </w:tabs>
      <w:spacing w:after="0" w:line="240" w:lineRule="atLeast"/>
      <w:outlineLvl w:val="9"/>
    </w:pPr>
    <w:rPr>
      <w:b w:val="0"/>
      <w:smallCaps w:val="0"/>
      <w:sz w:val="20"/>
    </w:rPr>
  </w:style>
  <w:style w:type="paragraph" w:styleId="TOC1">
    <w:name w:val="toc 1"/>
    <w:basedOn w:val="Heading1"/>
    <w:next w:val="TOC2"/>
    <w:semiHidden/>
    <w:rsid w:val="00321619"/>
    <w:pPr>
      <w:keepNext w:val="0"/>
      <w:keepLines w:val="0"/>
      <w:tabs>
        <w:tab w:val="right" w:leader="dot" w:pos="9360"/>
      </w:tabs>
      <w:spacing w:line="240" w:lineRule="atLeast"/>
      <w:ind w:left="0"/>
      <w:jc w:val="both"/>
      <w:outlineLvl w:val="9"/>
    </w:pPr>
    <w:rPr>
      <w:rFonts w:ascii="Times New Roman" w:hAnsi="Times New Roman"/>
      <w:b w:val="0"/>
      <w:sz w:val="20"/>
    </w:rPr>
  </w:style>
  <w:style w:type="paragraph" w:styleId="Footer">
    <w:name w:val="footer"/>
    <w:basedOn w:val="Normal"/>
    <w:rsid w:val="00321619"/>
    <w:pPr>
      <w:tabs>
        <w:tab w:val="center" w:pos="4320"/>
        <w:tab w:val="right" w:pos="8640"/>
      </w:tabs>
      <w:suppressAutoHyphens/>
    </w:pPr>
    <w:rPr>
      <w:szCs w:val="20"/>
    </w:rPr>
  </w:style>
  <w:style w:type="paragraph" w:styleId="Header">
    <w:name w:val="header"/>
    <w:basedOn w:val="Normal"/>
    <w:rsid w:val="00321619"/>
    <w:pPr>
      <w:tabs>
        <w:tab w:val="center" w:pos="4320"/>
        <w:tab w:val="right" w:pos="8640"/>
      </w:tabs>
      <w:suppressAutoHyphens/>
    </w:pPr>
    <w:rPr>
      <w:szCs w:val="20"/>
    </w:rPr>
  </w:style>
  <w:style w:type="paragraph" w:styleId="EndnoteText">
    <w:name w:val="endnote text"/>
    <w:basedOn w:val="Normal"/>
    <w:semiHidden/>
    <w:rsid w:val="00321619"/>
    <w:rPr>
      <w:sz w:val="20"/>
    </w:rPr>
  </w:style>
  <w:style w:type="paragraph" w:customStyle="1" w:styleId="Equation">
    <w:name w:val="Equation"/>
    <w:basedOn w:val="Normal"/>
    <w:rsid w:val="00321619"/>
    <w:pPr>
      <w:keepLines/>
      <w:suppressAutoHyphens/>
      <w:overflowPunct w:val="0"/>
      <w:autoSpaceDE w:val="0"/>
      <w:autoSpaceDN w:val="0"/>
      <w:adjustRightInd w:val="0"/>
      <w:textAlignment w:val="baseline"/>
    </w:pPr>
    <w:rPr>
      <w:sz w:val="20"/>
      <w:szCs w:val="20"/>
    </w:rPr>
  </w:style>
  <w:style w:type="paragraph" w:customStyle="1" w:styleId="KeyWords">
    <w:name w:val="Key Words"/>
    <w:rsid w:val="00321619"/>
    <w:pPr>
      <w:tabs>
        <w:tab w:val="left" w:pos="720"/>
      </w:tabs>
      <w:spacing w:line="240" w:lineRule="exact"/>
      <w:ind w:left="1440" w:hanging="1440"/>
      <w:jc w:val="both"/>
    </w:pPr>
  </w:style>
  <w:style w:type="character" w:styleId="PageNumber">
    <w:name w:val="page number"/>
    <w:basedOn w:val="DefaultParagraphFont"/>
    <w:rsid w:val="00321619"/>
  </w:style>
  <w:style w:type="paragraph" w:styleId="TableofFigures">
    <w:name w:val="table of figures"/>
    <w:basedOn w:val="Normal"/>
    <w:next w:val="Normal"/>
    <w:semiHidden/>
    <w:rsid w:val="00321619"/>
    <w:pPr>
      <w:tabs>
        <w:tab w:val="right" w:pos="432"/>
        <w:tab w:val="left" w:pos="720"/>
        <w:tab w:val="right" w:leader="dot" w:pos="9360"/>
      </w:tabs>
      <w:suppressAutoHyphens/>
      <w:spacing w:after="0"/>
      <w:ind w:left="720" w:right="360" w:hanging="720"/>
      <w:jc w:val="left"/>
    </w:pPr>
    <w:rPr>
      <w:sz w:val="20"/>
      <w:szCs w:val="20"/>
    </w:rPr>
  </w:style>
  <w:style w:type="paragraph" w:styleId="Caption">
    <w:name w:val="caption"/>
    <w:basedOn w:val="Normal"/>
    <w:next w:val="Captiontitle"/>
    <w:link w:val="CaptionChar"/>
    <w:qFormat/>
    <w:rsid w:val="00321619"/>
    <w:pPr>
      <w:keepNext/>
      <w:keepLines/>
      <w:tabs>
        <w:tab w:val="right" w:pos="9360"/>
      </w:tabs>
      <w:suppressAutoHyphens/>
      <w:ind w:firstLine="288"/>
    </w:pPr>
    <w:rPr>
      <w:rFonts w:ascii="Times New Roman Bold" w:hAnsi="Times New Roman Bold"/>
      <w:b/>
      <w:sz w:val="22"/>
      <w:szCs w:val="20"/>
    </w:rPr>
  </w:style>
  <w:style w:type="paragraph" w:customStyle="1" w:styleId="Captiontitle">
    <w:name w:val="Caption title"/>
    <w:basedOn w:val="Caption"/>
    <w:link w:val="CaptiontitleChar"/>
    <w:rsid w:val="00321619"/>
    <w:rPr>
      <w:rFonts w:ascii="Times New Roman" w:hAnsi="Times New Roman"/>
      <w:b w:val="0"/>
      <w:bCs/>
    </w:rPr>
  </w:style>
  <w:style w:type="paragraph" w:customStyle="1" w:styleId="Abstract">
    <w:name w:val="Abstract"/>
    <w:basedOn w:val="Normal"/>
    <w:next w:val="Keywords0"/>
    <w:rsid w:val="00321619"/>
    <w:pPr>
      <w:suppressAutoHyphens/>
    </w:pPr>
    <w:rPr>
      <w:sz w:val="20"/>
      <w:szCs w:val="20"/>
    </w:rPr>
  </w:style>
  <w:style w:type="paragraph" w:customStyle="1" w:styleId="Keywords0">
    <w:name w:val="Key words"/>
    <w:basedOn w:val="Normal"/>
    <w:next w:val="Normal"/>
    <w:rsid w:val="00321619"/>
    <w:pPr>
      <w:tabs>
        <w:tab w:val="left" w:pos="1152"/>
      </w:tabs>
      <w:suppressAutoHyphens/>
      <w:ind w:left="1152" w:hanging="1152"/>
    </w:pPr>
    <w:rPr>
      <w:sz w:val="20"/>
      <w:szCs w:val="20"/>
    </w:rPr>
  </w:style>
  <w:style w:type="paragraph" w:customStyle="1" w:styleId="Append-Cover">
    <w:name w:val="Append-Cover"/>
    <w:next w:val="Heading1"/>
    <w:rsid w:val="00321619"/>
    <w:pPr>
      <w:keepNext/>
      <w:pageBreakBefore/>
      <w:widowControl w:val="0"/>
      <w:spacing w:before="4000"/>
      <w:jc w:val="center"/>
    </w:pPr>
    <w:rPr>
      <w:rFonts w:ascii="Times New Roman Bold" w:hAnsi="Times New Roman Bold"/>
      <w:b/>
      <w:caps/>
      <w:sz w:val="30"/>
    </w:rPr>
  </w:style>
  <w:style w:type="paragraph" w:customStyle="1" w:styleId="Append-Title">
    <w:name w:val="Append-Title"/>
    <w:basedOn w:val="Caption"/>
    <w:next w:val="Normal"/>
    <w:rsid w:val="00321619"/>
    <w:pPr>
      <w:pageBreakBefore/>
      <w:overflowPunct w:val="0"/>
      <w:autoSpaceDE w:val="0"/>
      <w:autoSpaceDN w:val="0"/>
      <w:adjustRightInd w:val="0"/>
      <w:textAlignment w:val="baseline"/>
    </w:pPr>
    <w:rPr>
      <w:rFonts w:ascii="Times New Roman" w:hAnsi="Times New Roman"/>
      <w:sz w:val="24"/>
    </w:rPr>
  </w:style>
  <w:style w:type="paragraph" w:customStyle="1" w:styleId="Append-Titlecontinued">
    <w:name w:val="Append-Title(continued)"/>
    <w:basedOn w:val="Append-Title"/>
    <w:next w:val="Normal"/>
    <w:rsid w:val="00321619"/>
  </w:style>
  <w:style w:type="paragraph" w:customStyle="1" w:styleId="Bullet1">
    <w:name w:val="Bullet 1"/>
    <w:basedOn w:val="Normal"/>
    <w:rsid w:val="00321619"/>
    <w:pPr>
      <w:ind w:left="288" w:hanging="288"/>
    </w:pPr>
  </w:style>
  <w:style w:type="paragraph" w:customStyle="1" w:styleId="Bullet2">
    <w:name w:val="Bullet 2"/>
    <w:basedOn w:val="Normal"/>
    <w:rsid w:val="00321619"/>
    <w:pPr>
      <w:ind w:left="648" w:hanging="288"/>
    </w:pPr>
  </w:style>
  <w:style w:type="paragraph" w:customStyle="1" w:styleId="Caption-continued">
    <w:name w:val="Caption-continued"/>
    <w:basedOn w:val="Caption"/>
    <w:rsid w:val="00321619"/>
  </w:style>
  <w:style w:type="paragraph" w:customStyle="1" w:styleId="Cover-ByAuthors">
    <w:name w:val="Cover-By/Author(s)"/>
    <w:basedOn w:val="Normal"/>
    <w:next w:val="Cover-PublDate"/>
    <w:rsid w:val="00321619"/>
    <w:pPr>
      <w:suppressAutoHyphens/>
      <w:spacing w:after="0" w:line="360" w:lineRule="auto"/>
      <w:jc w:val="left"/>
    </w:pPr>
    <w:rPr>
      <w:b/>
      <w:sz w:val="28"/>
      <w:szCs w:val="20"/>
    </w:rPr>
  </w:style>
  <w:style w:type="paragraph" w:customStyle="1" w:styleId="Cover-PublDate">
    <w:name w:val="Cover-Publ Date"/>
    <w:basedOn w:val="Normal"/>
    <w:next w:val="Cover-DeptDiv"/>
    <w:rsid w:val="0032161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Cover-Logo"/>
    <w:rsid w:val="0032161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rsid w:val="00321619"/>
    <w:pPr>
      <w:framePr w:wrap="around" w:vAnchor="page" w:hAnchor="page" w:xAlign="center" w:y="12385" w:anchorLock="1"/>
      <w:suppressAutoHyphens/>
      <w:spacing w:after="0"/>
    </w:pPr>
    <w:rPr>
      <w:szCs w:val="20"/>
    </w:rPr>
  </w:style>
  <w:style w:type="paragraph" w:customStyle="1" w:styleId="Cover-PublSeries">
    <w:name w:val="Cover-Publ Series"/>
    <w:basedOn w:val="Normal"/>
    <w:next w:val="Cover-ReptTitle"/>
    <w:rsid w:val="0032161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321619"/>
    <w:pPr>
      <w:suppressAutoHyphens/>
      <w:spacing w:before="600" w:after="1080" w:line="400" w:lineRule="exact"/>
      <w:jc w:val="left"/>
    </w:pPr>
    <w:rPr>
      <w:b/>
      <w:sz w:val="40"/>
      <w:szCs w:val="20"/>
    </w:rPr>
  </w:style>
  <w:style w:type="character" w:styleId="EndnoteReference">
    <w:name w:val="endnote reference"/>
    <w:basedOn w:val="DefaultParagraphFont"/>
    <w:semiHidden/>
    <w:rsid w:val="00321619"/>
    <w:rPr>
      <w:vertAlign w:val="superscript"/>
    </w:rPr>
  </w:style>
  <w:style w:type="character" w:styleId="FootnoteReference">
    <w:name w:val="footnote reference"/>
    <w:basedOn w:val="DefaultParagraphFont"/>
    <w:semiHidden/>
    <w:rsid w:val="00321619"/>
    <w:rPr>
      <w:position w:val="0"/>
      <w:vertAlign w:val="superscript"/>
    </w:rPr>
  </w:style>
  <w:style w:type="paragraph" w:styleId="FootnoteText">
    <w:name w:val="footnote text"/>
    <w:basedOn w:val="Normal"/>
    <w:semiHidden/>
    <w:rsid w:val="00321619"/>
    <w:pPr>
      <w:tabs>
        <w:tab w:val="left" w:pos="216"/>
      </w:tabs>
      <w:spacing w:before="20" w:after="20"/>
      <w:ind w:left="216" w:hanging="216"/>
    </w:pPr>
    <w:rPr>
      <w:sz w:val="16"/>
    </w:rPr>
  </w:style>
  <w:style w:type="paragraph" w:styleId="Index1">
    <w:name w:val="index 1"/>
    <w:basedOn w:val="Normal"/>
    <w:next w:val="Normal"/>
    <w:semiHidden/>
    <w:rsid w:val="00321619"/>
    <w:pPr>
      <w:tabs>
        <w:tab w:val="right" w:pos="4320"/>
      </w:tabs>
      <w:spacing w:after="0"/>
      <w:ind w:left="240" w:hanging="240"/>
      <w:jc w:val="left"/>
    </w:pPr>
    <w:rPr>
      <w:sz w:val="18"/>
    </w:rPr>
  </w:style>
  <w:style w:type="paragraph" w:styleId="Index2">
    <w:name w:val="index 2"/>
    <w:basedOn w:val="Normal"/>
    <w:next w:val="Normal"/>
    <w:semiHidden/>
    <w:rsid w:val="00321619"/>
    <w:pPr>
      <w:tabs>
        <w:tab w:val="right" w:pos="4320"/>
      </w:tabs>
      <w:spacing w:after="0"/>
      <w:ind w:left="480" w:hanging="240"/>
      <w:jc w:val="left"/>
    </w:pPr>
    <w:rPr>
      <w:sz w:val="18"/>
    </w:rPr>
  </w:style>
  <w:style w:type="paragraph" w:styleId="Index3">
    <w:name w:val="index 3"/>
    <w:basedOn w:val="Normal"/>
    <w:next w:val="Normal"/>
    <w:semiHidden/>
    <w:rsid w:val="00321619"/>
    <w:pPr>
      <w:tabs>
        <w:tab w:val="right" w:pos="4320"/>
      </w:tabs>
      <w:spacing w:after="0"/>
      <w:ind w:left="720" w:hanging="240"/>
      <w:jc w:val="left"/>
    </w:pPr>
    <w:rPr>
      <w:sz w:val="18"/>
    </w:rPr>
  </w:style>
  <w:style w:type="paragraph" w:styleId="Index4">
    <w:name w:val="index 4"/>
    <w:basedOn w:val="Normal"/>
    <w:next w:val="Normal"/>
    <w:semiHidden/>
    <w:rsid w:val="00321619"/>
    <w:pPr>
      <w:tabs>
        <w:tab w:val="right" w:pos="4320"/>
      </w:tabs>
      <w:spacing w:after="0"/>
      <w:ind w:left="960" w:hanging="240"/>
      <w:jc w:val="left"/>
    </w:pPr>
    <w:rPr>
      <w:sz w:val="18"/>
    </w:rPr>
  </w:style>
  <w:style w:type="paragraph" w:styleId="IndexHeading">
    <w:name w:val="index heading"/>
    <w:basedOn w:val="Normal"/>
    <w:next w:val="Index1"/>
    <w:semiHidden/>
    <w:rsid w:val="00321619"/>
    <w:pPr>
      <w:spacing w:before="240"/>
      <w:jc w:val="center"/>
    </w:pPr>
    <w:rPr>
      <w:b/>
      <w:sz w:val="26"/>
    </w:rPr>
  </w:style>
  <w:style w:type="paragraph" w:customStyle="1" w:styleId="List-Header">
    <w:name w:val="List-Header"/>
    <w:basedOn w:val="Normal"/>
    <w:next w:val="List-Page"/>
    <w:rsid w:val="00321619"/>
    <w:pPr>
      <w:spacing w:after="0"/>
      <w:jc w:val="center"/>
    </w:pPr>
    <w:rPr>
      <w:b/>
      <w:sz w:val="32"/>
    </w:rPr>
  </w:style>
  <w:style w:type="paragraph" w:customStyle="1" w:styleId="List-Page">
    <w:name w:val="List-Page"/>
    <w:basedOn w:val="Normal"/>
    <w:next w:val="Normal"/>
    <w:rsid w:val="00321619"/>
    <w:pPr>
      <w:tabs>
        <w:tab w:val="right" w:pos="9360"/>
      </w:tabs>
      <w:suppressAutoHyphens/>
      <w:spacing w:after="0"/>
      <w:jc w:val="left"/>
    </w:pPr>
    <w:rPr>
      <w:b/>
      <w:szCs w:val="20"/>
    </w:rPr>
  </w:style>
  <w:style w:type="paragraph" w:customStyle="1" w:styleId="Lit-Cited">
    <w:name w:val="Lit-Cited"/>
    <w:basedOn w:val="Normal"/>
    <w:rsid w:val="00321619"/>
    <w:pPr>
      <w:keepLines/>
      <w:suppressAutoHyphens/>
      <w:ind w:left="288" w:hanging="288"/>
    </w:pPr>
    <w:rPr>
      <w:sz w:val="20"/>
      <w:szCs w:val="20"/>
    </w:rPr>
  </w:style>
  <w:style w:type="paragraph" w:customStyle="1" w:styleId="Normal-0After">
    <w:name w:val="Normal-0 After"/>
    <w:basedOn w:val="Normal"/>
    <w:rsid w:val="00321619"/>
    <w:pPr>
      <w:suppressAutoHyphens/>
      <w:spacing w:after="0"/>
    </w:pPr>
    <w:rPr>
      <w:szCs w:val="20"/>
    </w:rPr>
  </w:style>
  <w:style w:type="paragraph" w:customStyle="1" w:styleId="Normal-KeepLine">
    <w:name w:val="Normal-Keep Line"/>
    <w:basedOn w:val="Normal"/>
    <w:rsid w:val="00321619"/>
    <w:pPr>
      <w:keepLines/>
    </w:pPr>
  </w:style>
  <w:style w:type="paragraph" w:customStyle="1" w:styleId="Normal-KeepNext">
    <w:name w:val="Normal-Keep Next"/>
    <w:basedOn w:val="Normal"/>
    <w:rsid w:val="00321619"/>
    <w:pPr>
      <w:keepNext/>
      <w:keepLines/>
    </w:pPr>
  </w:style>
  <w:style w:type="paragraph" w:customStyle="1" w:styleId="Normal-PgBreakBefore">
    <w:name w:val="Normal-Pg Break Before"/>
    <w:basedOn w:val="Normal"/>
    <w:rsid w:val="00321619"/>
    <w:pPr>
      <w:keepNext/>
      <w:keepLines/>
      <w:pageBreakBefore/>
    </w:pPr>
  </w:style>
  <w:style w:type="paragraph" w:customStyle="1" w:styleId="Number1">
    <w:name w:val="Number 1"/>
    <w:basedOn w:val="Normal"/>
    <w:rsid w:val="00321619"/>
    <w:pPr>
      <w:suppressAutoHyphens/>
      <w:ind w:left="360" w:hanging="360"/>
    </w:pPr>
    <w:rPr>
      <w:szCs w:val="20"/>
    </w:rPr>
  </w:style>
  <w:style w:type="paragraph" w:customStyle="1" w:styleId="Number2">
    <w:name w:val="Number 2"/>
    <w:basedOn w:val="Number1"/>
    <w:rsid w:val="00321619"/>
    <w:pPr>
      <w:ind w:left="720"/>
    </w:pPr>
  </w:style>
  <w:style w:type="paragraph" w:customStyle="1" w:styleId="OEOPg-Citation">
    <w:name w:val="OEO Pg-Citation"/>
    <w:basedOn w:val="Normal"/>
    <w:rsid w:val="0032161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rsid w:val="00321619"/>
    <w:pPr>
      <w:framePr w:hSpace="187" w:wrap="around" w:hAnchor="margin" w:yAlign="bottom" w:anchorLock="1"/>
      <w:suppressAutoHyphens/>
      <w:spacing w:after="0"/>
    </w:pPr>
    <w:rPr>
      <w:sz w:val="20"/>
      <w:szCs w:val="20"/>
    </w:rPr>
  </w:style>
  <w:style w:type="paragraph" w:customStyle="1" w:styleId="OEOPg-ReptSeries">
    <w:name w:val="OEO Pg-Rept Series"/>
    <w:basedOn w:val="Normal"/>
    <w:rsid w:val="00321619"/>
    <w:pPr>
      <w:suppressAutoHyphens/>
    </w:pPr>
    <w:rPr>
      <w:sz w:val="20"/>
      <w:szCs w:val="20"/>
    </w:rPr>
  </w:style>
  <w:style w:type="paragraph" w:styleId="TableofAuthorities">
    <w:name w:val="table of authorities"/>
    <w:basedOn w:val="Normal"/>
    <w:semiHidden/>
    <w:rsid w:val="00321619"/>
    <w:pPr>
      <w:keepLines/>
      <w:ind w:left="288" w:hanging="288"/>
    </w:pPr>
    <w:rPr>
      <w:sz w:val="20"/>
    </w:rPr>
  </w:style>
  <w:style w:type="paragraph" w:customStyle="1" w:styleId="TableRow">
    <w:name w:val="Table Row"/>
    <w:basedOn w:val="Normal-0After"/>
    <w:rsid w:val="00321619"/>
    <w:pPr>
      <w:keepNext/>
      <w:keepLines/>
      <w:spacing w:before="20" w:after="20"/>
    </w:pPr>
  </w:style>
  <w:style w:type="paragraph" w:customStyle="1" w:styleId="Table-Continued">
    <w:name w:val="Table-Continued"/>
    <w:basedOn w:val="Normal"/>
    <w:next w:val="Normal"/>
    <w:rsid w:val="00321619"/>
    <w:pPr>
      <w:keepNext/>
      <w:keepLines/>
      <w:suppressAutoHyphens/>
      <w:spacing w:before="60"/>
      <w:jc w:val="center"/>
    </w:pPr>
    <w:rPr>
      <w:szCs w:val="20"/>
    </w:rPr>
  </w:style>
  <w:style w:type="paragraph" w:customStyle="1" w:styleId="Table-Footnote">
    <w:name w:val="Table-Footnote"/>
    <w:basedOn w:val="Normal"/>
    <w:next w:val="Normal"/>
    <w:rsid w:val="00321619"/>
    <w:pPr>
      <w:tabs>
        <w:tab w:val="left" w:pos="216"/>
      </w:tabs>
      <w:suppressAutoHyphens/>
      <w:spacing w:before="40" w:after="20"/>
      <w:ind w:left="216" w:hanging="216"/>
    </w:pPr>
    <w:rPr>
      <w:szCs w:val="20"/>
    </w:rPr>
  </w:style>
  <w:style w:type="paragraph" w:customStyle="1" w:styleId="TitlePg-Authors">
    <w:name w:val="Title Pg-Author(s)"/>
    <w:basedOn w:val="Normal"/>
    <w:next w:val="TitlePg-LocDate"/>
    <w:rsid w:val="00321619"/>
    <w:pPr>
      <w:suppressAutoHyphens/>
      <w:spacing w:after="0" w:line="200" w:lineRule="atLeast"/>
      <w:jc w:val="center"/>
    </w:pPr>
    <w:rPr>
      <w:sz w:val="20"/>
      <w:szCs w:val="20"/>
    </w:rPr>
  </w:style>
  <w:style w:type="paragraph" w:customStyle="1" w:styleId="TitlePg-LocDate">
    <w:name w:val="Title Pg-Loc &amp; Date"/>
    <w:basedOn w:val="Normal"/>
    <w:next w:val="TitlePg-Credits"/>
    <w:rsid w:val="0032161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rsid w:val="0032161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paragraph" w:customStyle="1" w:styleId="TitlePg-ReptSeries">
    <w:name w:val="Title Pg-Rept Series"/>
    <w:basedOn w:val="Normal"/>
    <w:next w:val="TitlePg-Title"/>
    <w:rsid w:val="00321619"/>
    <w:pPr>
      <w:suppressAutoHyphens/>
      <w:spacing w:before="1320" w:after="960"/>
      <w:jc w:val="center"/>
    </w:pPr>
    <w:rPr>
      <w:b/>
      <w:i/>
      <w:caps/>
      <w:sz w:val="32"/>
      <w:szCs w:val="20"/>
    </w:rPr>
  </w:style>
  <w:style w:type="paragraph" w:customStyle="1" w:styleId="TitlePg-Title">
    <w:name w:val="Title Pg-Title"/>
    <w:basedOn w:val="Normal"/>
    <w:next w:val="TitlePg-Authors"/>
    <w:rsid w:val="00321619"/>
    <w:pPr>
      <w:suppressAutoHyphens/>
      <w:spacing w:after="480"/>
      <w:jc w:val="center"/>
    </w:pPr>
    <w:rPr>
      <w:b/>
      <w:caps/>
      <w:sz w:val="28"/>
      <w:szCs w:val="20"/>
    </w:rPr>
  </w:style>
  <w:style w:type="paragraph" w:styleId="TOAHeading">
    <w:name w:val="toa heading"/>
    <w:basedOn w:val="Heading1"/>
    <w:next w:val="Normal"/>
    <w:semiHidden/>
    <w:rsid w:val="00321619"/>
    <w:pPr>
      <w:tabs>
        <w:tab w:val="right" w:leader="dot" w:pos="4464"/>
      </w:tabs>
      <w:outlineLvl w:val="9"/>
    </w:pPr>
  </w:style>
  <w:style w:type="paragraph" w:styleId="TOC4">
    <w:name w:val="toc 4"/>
    <w:basedOn w:val="Heading4"/>
    <w:next w:val="Normal"/>
    <w:autoRedefine/>
    <w:semiHidden/>
    <w:rsid w:val="00321619"/>
    <w:pPr>
      <w:tabs>
        <w:tab w:val="left" w:leader="dot" w:pos="9173"/>
        <w:tab w:val="left" w:leader="dot" w:pos="9360"/>
      </w:tabs>
      <w:spacing w:after="0"/>
      <w:ind w:left="720" w:right="432"/>
      <w:jc w:val="right"/>
    </w:pPr>
    <w:rPr>
      <w:rFonts w:ascii="Times New Roman" w:hAnsi="Times New Roman"/>
      <w:b w:val="0"/>
      <w:bCs w:val="0"/>
      <w:sz w:val="20"/>
      <w:szCs w:val="20"/>
    </w:rPr>
  </w:style>
  <w:style w:type="paragraph" w:customStyle="1" w:styleId="TOCHeader">
    <w:name w:val="TOC Header"/>
    <w:basedOn w:val="Normal"/>
    <w:next w:val="TOCPage"/>
    <w:rsid w:val="00321619"/>
    <w:pPr>
      <w:suppressAutoHyphens/>
      <w:spacing w:after="0"/>
      <w:jc w:val="center"/>
    </w:pPr>
    <w:rPr>
      <w:b/>
      <w:noProof/>
      <w:sz w:val="30"/>
      <w:szCs w:val="20"/>
    </w:rPr>
  </w:style>
  <w:style w:type="paragraph" w:customStyle="1" w:styleId="TOCPage">
    <w:name w:val="TOC Page"/>
    <w:basedOn w:val="TOCHeader"/>
    <w:next w:val="Normal"/>
    <w:rsid w:val="00321619"/>
    <w:pPr>
      <w:jc w:val="right"/>
    </w:pPr>
    <w:rPr>
      <w:sz w:val="24"/>
    </w:rPr>
  </w:style>
  <w:style w:type="paragraph" w:customStyle="1" w:styleId="TableNote">
    <w:name w:val="Table Note"/>
    <w:basedOn w:val="Normal"/>
    <w:rsid w:val="00321619"/>
    <w:pPr>
      <w:keepLines/>
      <w:spacing w:before="60" w:after="0"/>
    </w:pPr>
  </w:style>
  <w:style w:type="paragraph" w:customStyle="1" w:styleId="TableHeading">
    <w:name w:val="Table Heading"/>
    <w:rsid w:val="00321619"/>
    <w:pPr>
      <w:keepNext/>
      <w:keepLines/>
      <w:tabs>
        <w:tab w:val="left" w:pos="1320"/>
      </w:tabs>
      <w:spacing w:line="240" w:lineRule="exact"/>
      <w:ind w:left="1325" w:hanging="1325"/>
      <w:jc w:val="both"/>
    </w:pPr>
  </w:style>
  <w:style w:type="paragraph" w:styleId="TOC5">
    <w:name w:val="toc 5"/>
    <w:basedOn w:val="Normal"/>
    <w:next w:val="Normal"/>
    <w:autoRedefine/>
    <w:semiHidden/>
    <w:rsid w:val="00321619"/>
    <w:pPr>
      <w:spacing w:after="0"/>
      <w:ind w:left="960"/>
      <w:jc w:val="left"/>
    </w:pPr>
  </w:style>
  <w:style w:type="paragraph" w:styleId="TOC6">
    <w:name w:val="toc 6"/>
    <w:basedOn w:val="Normal"/>
    <w:next w:val="Normal"/>
    <w:autoRedefine/>
    <w:semiHidden/>
    <w:rsid w:val="00321619"/>
    <w:pPr>
      <w:spacing w:after="0"/>
      <w:ind w:left="1200"/>
      <w:jc w:val="left"/>
    </w:pPr>
  </w:style>
  <w:style w:type="paragraph" w:styleId="TOC7">
    <w:name w:val="toc 7"/>
    <w:basedOn w:val="Normal"/>
    <w:next w:val="Normal"/>
    <w:autoRedefine/>
    <w:semiHidden/>
    <w:rsid w:val="00321619"/>
    <w:pPr>
      <w:spacing w:after="0"/>
      <w:ind w:left="1440"/>
      <w:jc w:val="left"/>
    </w:pPr>
  </w:style>
  <w:style w:type="paragraph" w:styleId="TOC8">
    <w:name w:val="toc 8"/>
    <w:basedOn w:val="Normal"/>
    <w:next w:val="Normal"/>
    <w:autoRedefine/>
    <w:semiHidden/>
    <w:rsid w:val="00321619"/>
    <w:pPr>
      <w:spacing w:after="0"/>
      <w:ind w:left="1680"/>
      <w:jc w:val="left"/>
    </w:pPr>
  </w:style>
  <w:style w:type="paragraph" w:styleId="TOC9">
    <w:name w:val="toc 9"/>
    <w:basedOn w:val="Normal"/>
    <w:next w:val="Normal"/>
    <w:autoRedefine/>
    <w:semiHidden/>
    <w:rsid w:val="00321619"/>
    <w:pPr>
      <w:spacing w:after="0"/>
      <w:ind w:left="1920"/>
      <w:jc w:val="left"/>
    </w:pPr>
  </w:style>
  <w:style w:type="paragraph" w:customStyle="1" w:styleId="Notjustified">
    <w:name w:val="Not justified"/>
    <w:rsid w:val="00321619"/>
    <w:pPr>
      <w:spacing w:line="240" w:lineRule="exact"/>
    </w:pPr>
  </w:style>
  <w:style w:type="character" w:styleId="CommentReference">
    <w:name w:val="annotation reference"/>
    <w:basedOn w:val="DefaultParagraphFont"/>
    <w:semiHidden/>
    <w:rsid w:val="00321619"/>
    <w:rPr>
      <w:sz w:val="16"/>
    </w:rPr>
  </w:style>
  <w:style w:type="paragraph" w:styleId="CommentText">
    <w:name w:val="annotation text"/>
    <w:basedOn w:val="Normal"/>
    <w:semiHidden/>
    <w:rsid w:val="00321619"/>
    <w:rPr>
      <w:sz w:val="20"/>
    </w:rPr>
  </w:style>
  <w:style w:type="character" w:styleId="Hyperlink">
    <w:name w:val="Hyperlink"/>
    <w:basedOn w:val="DefaultParagraphFont"/>
    <w:rsid w:val="00321619"/>
    <w:rPr>
      <w:color w:val="0000FF"/>
      <w:u w:val="single"/>
    </w:rPr>
  </w:style>
  <w:style w:type="paragraph" w:styleId="BlockText">
    <w:name w:val="Block Text"/>
    <w:basedOn w:val="Normal"/>
    <w:rsid w:val="00321619"/>
    <w:pPr>
      <w:spacing w:after="0"/>
      <w:ind w:left="630" w:right="360"/>
    </w:pPr>
    <w:rPr>
      <w:sz w:val="20"/>
    </w:rPr>
  </w:style>
  <w:style w:type="paragraph" w:styleId="BodyText">
    <w:name w:val="Body Text"/>
    <w:basedOn w:val="Normal"/>
    <w:rsid w:val="00321619"/>
    <w:rPr>
      <w:sz w:val="22"/>
    </w:rPr>
  </w:style>
  <w:style w:type="paragraph" w:styleId="BodyTextIndent">
    <w:name w:val="Body Text Indent"/>
    <w:basedOn w:val="Normal"/>
    <w:rsid w:val="00321619"/>
    <w:pPr>
      <w:tabs>
        <w:tab w:val="left" w:pos="1080"/>
      </w:tabs>
      <w:spacing w:after="0"/>
      <w:ind w:left="810" w:hanging="270"/>
      <w:jc w:val="left"/>
    </w:pPr>
  </w:style>
  <w:style w:type="character" w:styleId="FollowedHyperlink">
    <w:name w:val="FollowedHyperlink"/>
    <w:basedOn w:val="DefaultParagraphFont"/>
    <w:rsid w:val="00321619"/>
    <w:rPr>
      <w:color w:val="800080"/>
      <w:u w:val="single"/>
    </w:rPr>
  </w:style>
  <w:style w:type="paragraph" w:customStyle="1" w:styleId="StandardParagraph">
    <w:name w:val="Standard Paragraph"/>
    <w:basedOn w:val="Normal"/>
    <w:rsid w:val="00321619"/>
    <w:pPr>
      <w:spacing w:after="0"/>
      <w:jc w:val="left"/>
    </w:pPr>
  </w:style>
  <w:style w:type="paragraph" w:customStyle="1" w:styleId="Hangingindentlaser">
    <w:name w:val="Hanging indent (laser)"/>
    <w:rsid w:val="00321619"/>
    <w:pPr>
      <w:ind w:left="1200" w:hanging="480"/>
      <w:jc w:val="both"/>
    </w:pPr>
    <w:rPr>
      <w:rFonts w:ascii="elite" w:hAnsi="elite"/>
    </w:rPr>
  </w:style>
  <w:style w:type="paragraph" w:styleId="Date">
    <w:name w:val="Date"/>
    <w:basedOn w:val="Normal"/>
    <w:next w:val="Normal"/>
    <w:rsid w:val="00321619"/>
  </w:style>
  <w:style w:type="paragraph" w:styleId="BodyText2">
    <w:name w:val="Body Text 2"/>
    <w:basedOn w:val="Normal"/>
    <w:rsid w:val="00321619"/>
    <w:pPr>
      <w:suppressAutoHyphens/>
    </w:pPr>
    <w:rPr>
      <w:b/>
      <w:bCs/>
      <w:szCs w:val="20"/>
    </w:rPr>
  </w:style>
  <w:style w:type="paragraph" w:styleId="BodyText3">
    <w:name w:val="Body Text 3"/>
    <w:basedOn w:val="Normal"/>
    <w:rsid w:val="00321619"/>
    <w:pPr>
      <w:ind w:right="1152"/>
    </w:pPr>
    <w:rPr>
      <w:sz w:val="20"/>
    </w:rPr>
  </w:style>
  <w:style w:type="paragraph" w:styleId="BodyTextFirstIndent">
    <w:name w:val="Body Text First Indent"/>
    <w:basedOn w:val="BodyText"/>
    <w:rsid w:val="00321619"/>
    <w:pPr>
      <w:suppressAutoHyphens/>
      <w:ind w:firstLine="210"/>
    </w:pPr>
    <w:rPr>
      <w:sz w:val="24"/>
    </w:rPr>
  </w:style>
  <w:style w:type="paragraph" w:styleId="BodyTextFirstIndent2">
    <w:name w:val="Body Text First Indent 2"/>
    <w:basedOn w:val="BodyTextIndent"/>
    <w:rsid w:val="00321619"/>
    <w:pPr>
      <w:tabs>
        <w:tab w:val="clear" w:pos="1080"/>
      </w:tabs>
      <w:suppressAutoHyphens/>
      <w:spacing w:after="120"/>
      <w:ind w:left="360" w:firstLine="210"/>
      <w:jc w:val="both"/>
    </w:pPr>
    <w:rPr>
      <w:szCs w:val="20"/>
    </w:rPr>
  </w:style>
  <w:style w:type="paragraph" w:styleId="BodyTextIndent2">
    <w:name w:val="Body Text Indent 2"/>
    <w:basedOn w:val="Normal"/>
    <w:rsid w:val="00321619"/>
    <w:pPr>
      <w:spacing w:line="480" w:lineRule="auto"/>
      <w:ind w:left="360"/>
    </w:pPr>
  </w:style>
  <w:style w:type="paragraph" w:styleId="BodyTextIndent3">
    <w:name w:val="Body Text Indent 3"/>
    <w:basedOn w:val="Normal"/>
    <w:rsid w:val="00321619"/>
    <w:pPr>
      <w:ind w:left="360"/>
    </w:pPr>
    <w:rPr>
      <w:sz w:val="16"/>
      <w:szCs w:val="16"/>
    </w:rPr>
  </w:style>
  <w:style w:type="paragraph" w:styleId="Closing">
    <w:name w:val="Closing"/>
    <w:basedOn w:val="Normal"/>
    <w:rsid w:val="00321619"/>
    <w:pPr>
      <w:ind w:left="4320"/>
    </w:pPr>
  </w:style>
  <w:style w:type="paragraph" w:styleId="DocumentMap">
    <w:name w:val="Document Map"/>
    <w:basedOn w:val="Normal"/>
    <w:semiHidden/>
    <w:rsid w:val="00321619"/>
    <w:pPr>
      <w:shd w:val="clear" w:color="auto" w:fill="000080"/>
    </w:pPr>
    <w:rPr>
      <w:rFonts w:ascii="Tahoma" w:hAnsi="Tahoma" w:cs="Tahoma"/>
    </w:rPr>
  </w:style>
  <w:style w:type="paragraph" w:styleId="E-mailSignature">
    <w:name w:val="E-mail Signature"/>
    <w:basedOn w:val="Normal"/>
    <w:rsid w:val="00321619"/>
  </w:style>
  <w:style w:type="paragraph" w:styleId="EnvelopeAddress">
    <w:name w:val="envelope address"/>
    <w:basedOn w:val="Normal"/>
    <w:rsid w:val="00321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21619"/>
    <w:rPr>
      <w:rFonts w:ascii="Arial" w:hAnsi="Arial" w:cs="Arial"/>
      <w:sz w:val="20"/>
    </w:rPr>
  </w:style>
  <w:style w:type="paragraph" w:styleId="HTMLAddress">
    <w:name w:val="HTML Address"/>
    <w:basedOn w:val="Normal"/>
    <w:rsid w:val="00321619"/>
    <w:rPr>
      <w:i/>
      <w:iCs/>
    </w:rPr>
  </w:style>
  <w:style w:type="paragraph" w:styleId="HTMLPreformatted">
    <w:name w:val="HTML Preformatted"/>
    <w:basedOn w:val="Normal"/>
    <w:rsid w:val="00321619"/>
    <w:rPr>
      <w:rFonts w:ascii="Courier New" w:hAnsi="Courier New" w:cs="Courier New"/>
      <w:sz w:val="20"/>
    </w:rPr>
  </w:style>
  <w:style w:type="paragraph" w:styleId="Index5">
    <w:name w:val="index 5"/>
    <w:basedOn w:val="Normal"/>
    <w:next w:val="Normal"/>
    <w:autoRedefine/>
    <w:semiHidden/>
    <w:rsid w:val="00321619"/>
    <w:pPr>
      <w:ind w:left="1200" w:hanging="240"/>
    </w:pPr>
  </w:style>
  <w:style w:type="paragraph" w:styleId="Index6">
    <w:name w:val="index 6"/>
    <w:basedOn w:val="Normal"/>
    <w:next w:val="Normal"/>
    <w:autoRedefine/>
    <w:semiHidden/>
    <w:rsid w:val="00321619"/>
    <w:pPr>
      <w:ind w:left="1440" w:hanging="240"/>
    </w:pPr>
  </w:style>
  <w:style w:type="paragraph" w:styleId="Index7">
    <w:name w:val="index 7"/>
    <w:basedOn w:val="Normal"/>
    <w:next w:val="Normal"/>
    <w:autoRedefine/>
    <w:semiHidden/>
    <w:rsid w:val="00321619"/>
    <w:pPr>
      <w:ind w:left="1680" w:hanging="240"/>
    </w:pPr>
  </w:style>
  <w:style w:type="paragraph" w:styleId="Index8">
    <w:name w:val="index 8"/>
    <w:basedOn w:val="Normal"/>
    <w:next w:val="Normal"/>
    <w:autoRedefine/>
    <w:semiHidden/>
    <w:rsid w:val="00321619"/>
    <w:pPr>
      <w:ind w:left="1920" w:hanging="240"/>
    </w:pPr>
  </w:style>
  <w:style w:type="paragraph" w:styleId="Index9">
    <w:name w:val="index 9"/>
    <w:basedOn w:val="Normal"/>
    <w:next w:val="Normal"/>
    <w:autoRedefine/>
    <w:semiHidden/>
    <w:rsid w:val="00321619"/>
    <w:pPr>
      <w:ind w:left="2160" w:hanging="240"/>
    </w:pPr>
  </w:style>
  <w:style w:type="paragraph" w:styleId="List">
    <w:name w:val="List"/>
    <w:basedOn w:val="Normal"/>
    <w:rsid w:val="00321619"/>
    <w:pPr>
      <w:ind w:left="360" w:hanging="360"/>
    </w:pPr>
  </w:style>
  <w:style w:type="paragraph" w:styleId="List2">
    <w:name w:val="List 2"/>
    <w:basedOn w:val="Normal"/>
    <w:rsid w:val="00321619"/>
    <w:pPr>
      <w:ind w:left="720" w:hanging="360"/>
    </w:pPr>
  </w:style>
  <w:style w:type="paragraph" w:styleId="List3">
    <w:name w:val="List 3"/>
    <w:basedOn w:val="Normal"/>
    <w:rsid w:val="00321619"/>
    <w:pPr>
      <w:ind w:left="1080" w:hanging="360"/>
    </w:pPr>
  </w:style>
  <w:style w:type="paragraph" w:styleId="List4">
    <w:name w:val="List 4"/>
    <w:basedOn w:val="Normal"/>
    <w:rsid w:val="00321619"/>
    <w:pPr>
      <w:ind w:left="1440" w:hanging="360"/>
    </w:pPr>
  </w:style>
  <w:style w:type="paragraph" w:styleId="List5">
    <w:name w:val="List 5"/>
    <w:basedOn w:val="Normal"/>
    <w:rsid w:val="00321619"/>
    <w:pPr>
      <w:ind w:left="1800" w:hanging="360"/>
    </w:pPr>
  </w:style>
  <w:style w:type="paragraph" w:styleId="ListBullet">
    <w:name w:val="List Bullet"/>
    <w:basedOn w:val="Normal"/>
    <w:autoRedefine/>
    <w:rsid w:val="00321619"/>
    <w:pPr>
      <w:tabs>
        <w:tab w:val="num" w:pos="360"/>
      </w:tabs>
      <w:ind w:left="360" w:hanging="360"/>
    </w:pPr>
  </w:style>
  <w:style w:type="paragraph" w:styleId="ListBullet2">
    <w:name w:val="List Bullet 2"/>
    <w:basedOn w:val="Normal"/>
    <w:autoRedefine/>
    <w:rsid w:val="00321619"/>
    <w:pPr>
      <w:numPr>
        <w:numId w:val="1"/>
      </w:numPr>
    </w:pPr>
  </w:style>
  <w:style w:type="paragraph" w:styleId="ListBullet3">
    <w:name w:val="List Bullet 3"/>
    <w:basedOn w:val="Normal"/>
    <w:autoRedefine/>
    <w:rsid w:val="00321619"/>
    <w:pPr>
      <w:numPr>
        <w:numId w:val="2"/>
      </w:numPr>
    </w:pPr>
  </w:style>
  <w:style w:type="paragraph" w:styleId="ListBullet4">
    <w:name w:val="List Bullet 4"/>
    <w:basedOn w:val="Normal"/>
    <w:autoRedefine/>
    <w:rsid w:val="00321619"/>
    <w:pPr>
      <w:tabs>
        <w:tab w:val="num" w:pos="1440"/>
      </w:tabs>
      <w:ind w:left="1440" w:hanging="360"/>
    </w:pPr>
  </w:style>
  <w:style w:type="paragraph" w:styleId="ListBullet5">
    <w:name w:val="List Bullet 5"/>
    <w:basedOn w:val="Normal"/>
    <w:autoRedefine/>
    <w:rsid w:val="00321619"/>
    <w:pPr>
      <w:numPr>
        <w:numId w:val="3"/>
      </w:numPr>
    </w:pPr>
  </w:style>
  <w:style w:type="paragraph" w:styleId="ListContinue">
    <w:name w:val="List Continue"/>
    <w:basedOn w:val="Normal"/>
    <w:rsid w:val="00321619"/>
    <w:pPr>
      <w:ind w:left="360"/>
    </w:pPr>
  </w:style>
  <w:style w:type="paragraph" w:styleId="ListContinue2">
    <w:name w:val="List Continue 2"/>
    <w:basedOn w:val="Normal"/>
    <w:rsid w:val="00321619"/>
    <w:pPr>
      <w:ind w:left="720"/>
    </w:pPr>
  </w:style>
  <w:style w:type="paragraph" w:styleId="ListContinue3">
    <w:name w:val="List Continue 3"/>
    <w:basedOn w:val="Normal"/>
    <w:rsid w:val="00321619"/>
    <w:pPr>
      <w:ind w:left="1080"/>
    </w:pPr>
  </w:style>
  <w:style w:type="paragraph" w:styleId="ListContinue4">
    <w:name w:val="List Continue 4"/>
    <w:basedOn w:val="Normal"/>
    <w:rsid w:val="00321619"/>
    <w:pPr>
      <w:ind w:left="1440"/>
    </w:pPr>
  </w:style>
  <w:style w:type="paragraph" w:styleId="ListContinue5">
    <w:name w:val="List Continue 5"/>
    <w:basedOn w:val="Normal"/>
    <w:rsid w:val="00321619"/>
    <w:pPr>
      <w:ind w:left="1800"/>
    </w:pPr>
  </w:style>
  <w:style w:type="paragraph" w:styleId="ListNumber">
    <w:name w:val="List Number"/>
    <w:basedOn w:val="Normal"/>
    <w:rsid w:val="00321619"/>
    <w:pPr>
      <w:numPr>
        <w:numId w:val="4"/>
      </w:numPr>
    </w:pPr>
  </w:style>
  <w:style w:type="paragraph" w:styleId="ListNumber2">
    <w:name w:val="List Number 2"/>
    <w:basedOn w:val="Normal"/>
    <w:rsid w:val="00321619"/>
    <w:pPr>
      <w:numPr>
        <w:numId w:val="5"/>
      </w:numPr>
    </w:pPr>
  </w:style>
  <w:style w:type="paragraph" w:styleId="ListNumber3">
    <w:name w:val="List Number 3"/>
    <w:basedOn w:val="Normal"/>
    <w:rsid w:val="00321619"/>
    <w:pPr>
      <w:numPr>
        <w:numId w:val="6"/>
      </w:numPr>
    </w:pPr>
  </w:style>
  <w:style w:type="paragraph" w:styleId="ListNumber4">
    <w:name w:val="List Number 4"/>
    <w:basedOn w:val="Normal"/>
    <w:rsid w:val="00321619"/>
    <w:pPr>
      <w:numPr>
        <w:numId w:val="7"/>
      </w:numPr>
    </w:pPr>
  </w:style>
  <w:style w:type="paragraph" w:styleId="ListNumber5">
    <w:name w:val="List Number 5"/>
    <w:basedOn w:val="Normal"/>
    <w:rsid w:val="00321619"/>
    <w:pPr>
      <w:numPr>
        <w:numId w:val="8"/>
      </w:numPr>
    </w:pPr>
  </w:style>
  <w:style w:type="paragraph" w:styleId="MacroText">
    <w:name w:val="macro"/>
    <w:semiHidden/>
    <w:rsid w:val="00321619"/>
    <w:pPr>
      <w:tabs>
        <w:tab w:val="left" w:pos="480"/>
        <w:tab w:val="left" w:pos="960"/>
        <w:tab w:val="left" w:pos="1440"/>
        <w:tab w:val="left" w:pos="1920"/>
        <w:tab w:val="left" w:pos="2400"/>
        <w:tab w:val="left" w:pos="2880"/>
        <w:tab w:val="left" w:pos="3360"/>
        <w:tab w:val="left" w:pos="3840"/>
        <w:tab w:val="left" w:pos="4320"/>
      </w:tabs>
      <w:suppressAutoHyphens/>
      <w:spacing w:after="120"/>
      <w:jc w:val="both"/>
    </w:pPr>
    <w:rPr>
      <w:rFonts w:ascii="Courier New" w:hAnsi="Courier New" w:cs="Courier New"/>
    </w:rPr>
  </w:style>
  <w:style w:type="paragraph" w:styleId="MessageHeader">
    <w:name w:val="Message Header"/>
    <w:basedOn w:val="Normal"/>
    <w:rsid w:val="00321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21619"/>
  </w:style>
  <w:style w:type="paragraph" w:styleId="NoteHeading">
    <w:name w:val="Note Heading"/>
    <w:basedOn w:val="Normal"/>
    <w:next w:val="Normal"/>
    <w:rsid w:val="00321619"/>
  </w:style>
  <w:style w:type="paragraph" w:styleId="PlainText">
    <w:name w:val="Plain Text"/>
    <w:basedOn w:val="Normal"/>
    <w:rsid w:val="00321619"/>
    <w:rPr>
      <w:rFonts w:ascii="Courier New" w:hAnsi="Courier New" w:cs="Courier New"/>
      <w:sz w:val="20"/>
    </w:rPr>
  </w:style>
  <w:style w:type="paragraph" w:styleId="Salutation">
    <w:name w:val="Salutation"/>
    <w:basedOn w:val="Normal"/>
    <w:next w:val="Normal"/>
    <w:rsid w:val="00321619"/>
  </w:style>
  <w:style w:type="paragraph" w:styleId="Signature">
    <w:name w:val="Signature"/>
    <w:basedOn w:val="Normal"/>
    <w:rsid w:val="00321619"/>
    <w:pPr>
      <w:ind w:left="4320"/>
    </w:pPr>
  </w:style>
  <w:style w:type="paragraph" w:styleId="Subtitle">
    <w:name w:val="Subtitle"/>
    <w:basedOn w:val="Normal"/>
    <w:qFormat/>
    <w:rsid w:val="00321619"/>
    <w:pPr>
      <w:spacing w:after="60"/>
      <w:jc w:val="center"/>
      <w:outlineLvl w:val="1"/>
    </w:pPr>
    <w:rPr>
      <w:rFonts w:ascii="Arial" w:hAnsi="Arial" w:cs="Arial"/>
    </w:rPr>
  </w:style>
  <w:style w:type="paragraph" w:styleId="Title">
    <w:name w:val="Title"/>
    <w:basedOn w:val="Normal"/>
    <w:qFormat/>
    <w:rsid w:val="00321619"/>
    <w:pPr>
      <w:suppressAutoHyphens/>
      <w:jc w:val="center"/>
    </w:pPr>
    <w:rPr>
      <w:b/>
      <w:sz w:val="20"/>
      <w:szCs w:val="20"/>
    </w:rPr>
  </w:style>
  <w:style w:type="paragraph" w:customStyle="1" w:styleId="permit1">
    <w:name w:val="permit1"/>
    <w:basedOn w:val="Normal"/>
    <w:rsid w:val="00321619"/>
  </w:style>
  <w:style w:type="paragraph" w:customStyle="1" w:styleId="Normal-KeepFollow">
    <w:name w:val="Normal-Keep Follow"/>
    <w:basedOn w:val="Normal-KeepNext"/>
    <w:rsid w:val="00321619"/>
    <w:pPr>
      <w:keepLines w:val="0"/>
    </w:pPr>
  </w:style>
  <w:style w:type="paragraph" w:customStyle="1" w:styleId="Equation-Text">
    <w:name w:val="Equation-Text"/>
    <w:basedOn w:val="Normal"/>
    <w:rsid w:val="00321619"/>
    <w:pPr>
      <w:tabs>
        <w:tab w:val="left" w:pos="1080"/>
        <w:tab w:val="left" w:pos="1800"/>
      </w:tabs>
      <w:spacing w:line="360" w:lineRule="exact"/>
      <w:ind w:left="1800" w:hanging="1800"/>
    </w:pPr>
  </w:style>
  <w:style w:type="paragraph" w:customStyle="1" w:styleId="EquationNumber-36before">
    <w:name w:val="Equation Number-36 before"/>
    <w:basedOn w:val="EquationNumber-30before"/>
    <w:rsid w:val="00321619"/>
    <w:pPr>
      <w:spacing w:before="720" w:after="0" w:line="480" w:lineRule="auto"/>
    </w:pPr>
  </w:style>
  <w:style w:type="paragraph" w:customStyle="1" w:styleId="EquationNumber-30before">
    <w:name w:val="Equation Number-30 before"/>
    <w:basedOn w:val="Normal"/>
    <w:rsid w:val="00321619"/>
    <w:pPr>
      <w:keepLines/>
      <w:spacing w:before="600"/>
      <w:jc w:val="right"/>
    </w:pPr>
  </w:style>
  <w:style w:type="paragraph" w:customStyle="1" w:styleId="SymbolsandAbbrevTitle">
    <w:name w:val="Symbols and Abbrev. Title"/>
    <w:basedOn w:val="Normal"/>
    <w:next w:val="Normal"/>
    <w:rsid w:val="00321619"/>
    <w:pPr>
      <w:jc w:val="center"/>
    </w:pPr>
    <w:rPr>
      <w:rFonts w:ascii="Times New Roman Bold" w:hAnsi="Times New Roman Bold"/>
      <w:b/>
    </w:rPr>
  </w:style>
  <w:style w:type="paragraph" w:customStyle="1" w:styleId="Sty">
    <w:name w:val="Sty"/>
    <w:basedOn w:val="Normal"/>
    <w:rsid w:val="00321619"/>
    <w:pPr>
      <w:keepLines/>
      <w:overflowPunct w:val="0"/>
      <w:autoSpaceDE w:val="0"/>
      <w:autoSpaceDN w:val="0"/>
      <w:adjustRightInd w:val="0"/>
      <w:jc w:val="left"/>
      <w:textAlignment w:val="baseline"/>
    </w:pPr>
    <w:rPr>
      <w:sz w:val="18"/>
      <w:szCs w:val="20"/>
    </w:rPr>
  </w:style>
  <w:style w:type="paragraph" w:customStyle="1" w:styleId="Bulletedtest">
    <w:name w:val="Bulleted test"/>
    <w:basedOn w:val="Normal"/>
    <w:rsid w:val="00321619"/>
    <w:pPr>
      <w:numPr>
        <w:ilvl w:val="1"/>
        <w:numId w:val="11"/>
      </w:numPr>
      <w:tabs>
        <w:tab w:val="num" w:pos="5040"/>
      </w:tabs>
      <w:ind w:right="288"/>
    </w:pPr>
  </w:style>
  <w:style w:type="paragraph" w:customStyle="1" w:styleId="RefCitedtitlecont">
    <w:name w:val="Ref Cited title cont."/>
    <w:next w:val="Lit-Cited"/>
    <w:rsid w:val="00321619"/>
    <w:pPr>
      <w:jc w:val="center"/>
    </w:pPr>
    <w:rPr>
      <w:rFonts w:ascii="Times New Roman Bold" w:hAnsi="Times New Roman Bold"/>
      <w:b/>
      <w:sz w:val="30"/>
    </w:rPr>
  </w:style>
  <w:style w:type="paragraph" w:customStyle="1" w:styleId="font5">
    <w:name w:val="font5"/>
    <w:basedOn w:val="Normal"/>
    <w:rsid w:val="00321619"/>
    <w:pPr>
      <w:spacing w:before="100" w:beforeAutospacing="1" w:after="100" w:afterAutospacing="1"/>
      <w:jc w:val="left"/>
    </w:pPr>
    <w:rPr>
      <w:rFonts w:eastAsia="Arial Unicode MS"/>
      <w:sz w:val="20"/>
      <w:szCs w:val="20"/>
    </w:rPr>
  </w:style>
  <w:style w:type="paragraph" w:customStyle="1" w:styleId="xl34">
    <w:name w:val="xl34"/>
    <w:basedOn w:val="Normal"/>
    <w:rsid w:val="00321619"/>
    <w:pPr>
      <w:pBdr>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6">
    <w:name w:val="xl36"/>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8">
    <w:name w:val="xl38"/>
    <w:basedOn w:val="Normal"/>
    <w:rsid w:val="00321619"/>
    <w:pPr>
      <w:pBdr>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39">
    <w:name w:val="xl39"/>
    <w:basedOn w:val="Normal"/>
    <w:rsid w:val="00321619"/>
    <w:pPr>
      <w:spacing w:before="100" w:beforeAutospacing="1" w:after="100" w:afterAutospacing="1"/>
      <w:jc w:val="center"/>
    </w:pPr>
    <w:rPr>
      <w:rFonts w:ascii="Arial Unicode MS" w:eastAsia="Arial Unicode MS" w:hAnsi="Arial Unicode MS" w:cs="Arial Unicode MS"/>
    </w:rPr>
  </w:style>
  <w:style w:type="paragraph" w:customStyle="1" w:styleId="xl40">
    <w:name w:val="xl40"/>
    <w:basedOn w:val="Normal"/>
    <w:rsid w:val="00321619"/>
    <w:pPr>
      <w:pBdr>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41">
    <w:name w:val="xl41"/>
    <w:basedOn w:val="Normal"/>
    <w:rsid w:val="00321619"/>
    <w:pPr>
      <w:spacing w:before="100" w:beforeAutospacing="1" w:after="100" w:afterAutospacing="1"/>
      <w:jc w:val="center"/>
    </w:pPr>
    <w:rPr>
      <w:rFonts w:ascii="Arial Unicode MS" w:eastAsia="Arial Unicode MS" w:hAnsi="Arial Unicode MS" w:cs="Arial Unicode MS"/>
    </w:rPr>
  </w:style>
  <w:style w:type="paragraph" w:customStyle="1" w:styleId="xl42">
    <w:name w:val="xl42"/>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43">
    <w:name w:val="xl43"/>
    <w:basedOn w:val="Normal"/>
    <w:rsid w:val="00321619"/>
    <w:pPr>
      <w:spacing w:before="100" w:beforeAutospacing="1" w:after="100" w:afterAutospacing="1"/>
      <w:jc w:val="left"/>
    </w:pPr>
    <w:rPr>
      <w:rFonts w:ascii="Arial Unicode MS" w:eastAsia="Arial Unicode MS" w:hAnsi="Arial Unicode MS" w:cs="Arial Unicode MS"/>
    </w:rPr>
  </w:style>
  <w:style w:type="paragraph" w:customStyle="1" w:styleId="xl44">
    <w:name w:val="xl44"/>
    <w:basedOn w:val="Normal"/>
    <w:rsid w:val="00321619"/>
    <w:pPr>
      <w:pBdr>
        <w:bottom w:val="single" w:sz="4" w:space="0" w:color="auto"/>
      </w:pBdr>
      <w:spacing w:before="100" w:beforeAutospacing="1" w:after="100" w:afterAutospacing="1"/>
      <w:jc w:val="right"/>
    </w:pPr>
    <w:rPr>
      <w:rFonts w:ascii="Arial Unicode MS" w:eastAsia="Arial Unicode MS" w:hAnsi="Arial Unicode MS" w:cs="Arial Unicode MS"/>
    </w:rPr>
  </w:style>
  <w:style w:type="paragraph" w:customStyle="1" w:styleId="xl45">
    <w:name w:val="xl45"/>
    <w:basedOn w:val="Normal"/>
    <w:rsid w:val="00321619"/>
    <w:pPr>
      <w:spacing w:before="100" w:beforeAutospacing="1" w:after="100" w:afterAutospacing="1"/>
      <w:jc w:val="right"/>
    </w:pPr>
    <w:rPr>
      <w:rFonts w:ascii="Arial Unicode MS" w:eastAsia="Arial Unicode MS" w:hAnsi="Arial Unicode MS" w:cs="Arial Unicode MS"/>
    </w:rPr>
  </w:style>
  <w:style w:type="paragraph" w:customStyle="1" w:styleId="xl46">
    <w:name w:val="xl46"/>
    <w:basedOn w:val="Normal"/>
    <w:rsid w:val="00321619"/>
    <w:pPr>
      <w:spacing w:before="100" w:beforeAutospacing="1" w:after="100" w:afterAutospacing="1"/>
      <w:jc w:val="right"/>
    </w:pPr>
    <w:rPr>
      <w:rFonts w:ascii="Arial Unicode MS" w:eastAsia="Arial Unicode MS" w:hAnsi="Arial Unicode MS" w:cs="Arial Unicode MS"/>
    </w:rPr>
  </w:style>
  <w:style w:type="paragraph" w:customStyle="1" w:styleId="xl47">
    <w:name w:val="xl47"/>
    <w:basedOn w:val="Normal"/>
    <w:rsid w:val="00321619"/>
    <w:pPr>
      <w:pBdr>
        <w:top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48">
    <w:name w:val="xl48"/>
    <w:basedOn w:val="Normal"/>
    <w:rsid w:val="00321619"/>
    <w:pPr>
      <w:pBdr>
        <w:top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3">
    <w:name w:val="xl33"/>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5">
    <w:name w:val="xl35"/>
    <w:basedOn w:val="Normal"/>
    <w:rsid w:val="00321619"/>
    <w:pPr>
      <w:spacing w:before="100" w:beforeAutospacing="1" w:after="100" w:afterAutospacing="1"/>
      <w:jc w:val="center"/>
    </w:pPr>
    <w:rPr>
      <w:rFonts w:ascii="Arial Unicode MS" w:eastAsia="Arial Unicode MS" w:hAnsi="Arial Unicode MS" w:cs="Arial Unicode MS"/>
    </w:rPr>
  </w:style>
  <w:style w:type="paragraph" w:customStyle="1" w:styleId="xl37">
    <w:name w:val="xl37"/>
    <w:basedOn w:val="Normal"/>
    <w:rsid w:val="00321619"/>
    <w:pPr>
      <w:spacing w:before="100" w:beforeAutospacing="1" w:after="100" w:afterAutospacing="1"/>
      <w:jc w:val="right"/>
    </w:pPr>
    <w:rPr>
      <w:rFonts w:ascii="Arial Unicode MS" w:eastAsia="Arial Unicode MS" w:hAnsi="Arial Unicode MS" w:cs="Arial Unicode MS"/>
    </w:rPr>
  </w:style>
  <w:style w:type="paragraph" w:customStyle="1" w:styleId="xl49">
    <w:name w:val="xl49"/>
    <w:basedOn w:val="Normal"/>
    <w:rsid w:val="00321619"/>
    <w:pPr>
      <w:pBdr>
        <w:bottom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1">
    <w:name w:val="xl51"/>
    <w:basedOn w:val="Normal"/>
    <w:rsid w:val="00321619"/>
    <w:pPr>
      <w:spacing w:before="100" w:beforeAutospacing="1" w:after="100" w:afterAutospacing="1"/>
      <w:jc w:val="left"/>
    </w:pPr>
    <w:rPr>
      <w:rFonts w:ascii="Arial Unicode MS" w:eastAsia="Arial Unicode MS" w:hAnsi="Arial Unicode MS" w:cs="Arial Unicode MS"/>
      <w:b/>
      <w:bCs/>
      <w:i/>
      <w:iCs/>
      <w:u w:val="single"/>
    </w:rPr>
  </w:style>
  <w:style w:type="paragraph" w:customStyle="1" w:styleId="xl52">
    <w:name w:val="xl52"/>
    <w:basedOn w:val="Normal"/>
    <w:rsid w:val="00321619"/>
    <w:pPr>
      <w:spacing w:before="100" w:beforeAutospacing="1" w:after="100" w:afterAutospacing="1"/>
      <w:jc w:val="left"/>
    </w:pPr>
    <w:rPr>
      <w:rFonts w:ascii="Arial Unicode MS" w:eastAsia="Arial Unicode MS" w:hAnsi="Arial Unicode MS" w:cs="Arial Unicode MS"/>
    </w:rPr>
  </w:style>
  <w:style w:type="paragraph" w:customStyle="1" w:styleId="xl53">
    <w:name w:val="xl53"/>
    <w:basedOn w:val="Normal"/>
    <w:rsid w:val="00321619"/>
    <w:pPr>
      <w:spacing w:before="100" w:beforeAutospacing="1" w:after="100" w:afterAutospacing="1"/>
      <w:jc w:val="left"/>
    </w:pPr>
    <w:rPr>
      <w:rFonts w:ascii="Arial Unicode MS" w:eastAsia="Arial Unicode MS" w:hAnsi="Arial Unicode MS" w:cs="Arial Unicode MS"/>
    </w:rPr>
  </w:style>
  <w:style w:type="paragraph" w:customStyle="1" w:styleId="xl54">
    <w:name w:val="xl54"/>
    <w:basedOn w:val="Normal"/>
    <w:rsid w:val="00321619"/>
    <w:pPr>
      <w:spacing w:before="100" w:beforeAutospacing="1" w:after="100" w:afterAutospacing="1"/>
      <w:jc w:val="left"/>
    </w:pPr>
    <w:rPr>
      <w:rFonts w:ascii="Arial Unicode MS" w:eastAsia="Arial Unicode MS" w:hAnsi="Arial Unicode MS" w:cs="Arial Unicode MS"/>
    </w:rPr>
  </w:style>
  <w:style w:type="paragraph" w:customStyle="1" w:styleId="xl57">
    <w:name w:val="xl57"/>
    <w:basedOn w:val="Normal"/>
    <w:rsid w:val="00321619"/>
    <w:pPr>
      <w:pBdr>
        <w:top w:val="single" w:sz="4" w:space="0" w:color="auto"/>
      </w:pBdr>
      <w:spacing w:before="100" w:beforeAutospacing="1" w:after="100" w:afterAutospacing="1"/>
      <w:jc w:val="left"/>
    </w:pPr>
    <w:rPr>
      <w:rFonts w:ascii="Arial Unicode MS" w:eastAsia="Arial Unicode MS" w:hAnsi="Arial Unicode MS" w:cs="Arial Unicode MS"/>
    </w:rPr>
  </w:style>
  <w:style w:type="paragraph" w:customStyle="1" w:styleId="xl58">
    <w:name w:val="xl58"/>
    <w:basedOn w:val="Normal"/>
    <w:rsid w:val="00321619"/>
    <w:pPr>
      <w:spacing w:before="100" w:beforeAutospacing="1" w:after="100" w:afterAutospacing="1"/>
      <w:jc w:val="center"/>
    </w:pPr>
    <w:rPr>
      <w:rFonts w:ascii="Arial Unicode MS" w:eastAsia="Arial Unicode MS" w:hAnsi="Arial Unicode MS" w:cs="Arial Unicode MS"/>
    </w:rPr>
  </w:style>
  <w:style w:type="paragraph" w:customStyle="1" w:styleId="xl59">
    <w:name w:val="xl59"/>
    <w:basedOn w:val="Normal"/>
    <w:rsid w:val="00321619"/>
    <w:pPr>
      <w:spacing w:before="100" w:beforeAutospacing="1" w:after="100" w:afterAutospacing="1"/>
      <w:jc w:val="right"/>
      <w:textAlignment w:val="top"/>
    </w:pPr>
    <w:rPr>
      <w:rFonts w:ascii="Arial Unicode MS" w:eastAsia="Arial Unicode MS" w:hAnsi="Arial Unicode MS" w:cs="Arial Unicode MS"/>
    </w:rPr>
  </w:style>
  <w:style w:type="paragraph" w:customStyle="1" w:styleId="xl60">
    <w:name w:val="xl60"/>
    <w:basedOn w:val="Normal"/>
    <w:rsid w:val="00321619"/>
    <w:pPr>
      <w:spacing w:before="100" w:beforeAutospacing="1" w:after="100" w:afterAutospacing="1"/>
      <w:jc w:val="right"/>
    </w:pPr>
    <w:rPr>
      <w:rFonts w:ascii="Arial Unicode MS" w:eastAsia="Arial Unicode MS" w:hAnsi="Arial Unicode MS" w:cs="Arial Unicode MS"/>
    </w:rPr>
  </w:style>
  <w:style w:type="paragraph" w:customStyle="1" w:styleId="xl61">
    <w:name w:val="xl61"/>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62">
    <w:name w:val="xl62"/>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63">
    <w:name w:val="xl63"/>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50">
    <w:name w:val="xl50"/>
    <w:basedOn w:val="Normal"/>
    <w:rsid w:val="00321619"/>
    <w:pPr>
      <w:spacing w:before="100" w:beforeAutospacing="1" w:after="100" w:afterAutospacing="1"/>
      <w:jc w:val="right"/>
      <w:textAlignment w:val="top"/>
    </w:pPr>
    <w:rPr>
      <w:rFonts w:ascii="Arial Unicode MS" w:eastAsia="Arial Unicode MS" w:hAnsi="Arial Unicode MS" w:cs="Arial Unicode MS"/>
    </w:rPr>
  </w:style>
  <w:style w:type="paragraph" w:customStyle="1" w:styleId="xl55">
    <w:name w:val="xl55"/>
    <w:basedOn w:val="Normal"/>
    <w:rsid w:val="00321619"/>
    <w:pPr>
      <w:spacing w:before="100" w:beforeAutospacing="1" w:after="100" w:afterAutospacing="1"/>
      <w:jc w:val="left"/>
    </w:pPr>
    <w:rPr>
      <w:rFonts w:ascii="Arial Unicode MS" w:eastAsia="Arial Unicode MS" w:hAnsi="Arial Unicode MS" w:cs="Arial Unicode MS"/>
    </w:rPr>
  </w:style>
  <w:style w:type="paragraph" w:customStyle="1" w:styleId="xl56">
    <w:name w:val="xl56"/>
    <w:basedOn w:val="Normal"/>
    <w:rsid w:val="00321619"/>
    <w:pPr>
      <w:spacing w:before="100" w:beforeAutospacing="1" w:after="100" w:afterAutospacing="1"/>
      <w:jc w:val="left"/>
    </w:pPr>
    <w:rPr>
      <w:rFonts w:ascii="Arial Unicode MS" w:eastAsia="Arial Unicode MS" w:hAnsi="Arial Unicode MS" w:cs="Arial Unicode MS"/>
    </w:rPr>
  </w:style>
  <w:style w:type="paragraph" w:customStyle="1" w:styleId="xl64">
    <w:name w:val="xl64"/>
    <w:basedOn w:val="Normal"/>
    <w:rsid w:val="00321619"/>
    <w:pPr>
      <w:spacing w:before="100" w:beforeAutospacing="1" w:after="100" w:afterAutospacing="1"/>
      <w:jc w:val="right"/>
    </w:pPr>
    <w:rPr>
      <w:rFonts w:ascii="Arial Unicode MS" w:eastAsia="Arial Unicode MS" w:hAnsi="Arial Unicode MS" w:cs="Arial Unicode MS"/>
    </w:rPr>
  </w:style>
  <w:style w:type="paragraph" w:customStyle="1" w:styleId="xl65">
    <w:name w:val="xl65"/>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66">
    <w:name w:val="xl66"/>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67">
    <w:name w:val="xl67"/>
    <w:basedOn w:val="Normal"/>
    <w:rsid w:val="00321619"/>
    <w:pPr>
      <w:pBdr>
        <w:bottom w:val="single" w:sz="4" w:space="0" w:color="auto"/>
      </w:pBdr>
      <w:spacing w:before="100" w:beforeAutospacing="1" w:after="100" w:afterAutospacing="1"/>
      <w:jc w:val="center"/>
    </w:pPr>
    <w:rPr>
      <w:rFonts w:ascii="Arial Unicode MS" w:eastAsia="Arial Unicode MS" w:hAnsi="Arial Unicode MS" w:cs="Arial Unicode MS"/>
    </w:rPr>
  </w:style>
  <w:style w:type="paragraph" w:styleId="CommentSubject">
    <w:name w:val="annotation subject"/>
    <w:basedOn w:val="CommentText"/>
    <w:next w:val="CommentText"/>
    <w:semiHidden/>
    <w:rsid w:val="0019708C"/>
    <w:rPr>
      <w:b/>
      <w:bCs/>
      <w:szCs w:val="20"/>
    </w:rPr>
  </w:style>
  <w:style w:type="paragraph" w:styleId="BalloonText">
    <w:name w:val="Balloon Text"/>
    <w:basedOn w:val="Normal"/>
    <w:semiHidden/>
    <w:rsid w:val="0019708C"/>
    <w:rPr>
      <w:rFonts w:ascii="Tahoma" w:hAnsi="Tahoma" w:cs="Tahoma"/>
      <w:sz w:val="16"/>
      <w:szCs w:val="16"/>
    </w:rPr>
  </w:style>
  <w:style w:type="paragraph" w:customStyle="1" w:styleId="xl68">
    <w:name w:val="xl68"/>
    <w:basedOn w:val="Normal"/>
    <w:rsid w:val="005B6A65"/>
    <w:pPr>
      <w:spacing w:before="100" w:beforeAutospacing="1" w:after="100" w:afterAutospacing="1"/>
      <w:jc w:val="left"/>
    </w:pPr>
    <w:rPr>
      <w:b/>
      <w:bCs/>
    </w:rPr>
  </w:style>
  <w:style w:type="paragraph" w:customStyle="1" w:styleId="xl69">
    <w:name w:val="xl69"/>
    <w:basedOn w:val="Normal"/>
    <w:rsid w:val="005B6A65"/>
    <w:pPr>
      <w:spacing w:before="100" w:beforeAutospacing="1" w:after="100" w:afterAutospacing="1"/>
      <w:jc w:val="left"/>
    </w:pPr>
    <w:rPr>
      <w:b/>
      <w:bCs/>
    </w:rPr>
  </w:style>
  <w:style w:type="paragraph" w:customStyle="1" w:styleId="xl70">
    <w:name w:val="xl70"/>
    <w:basedOn w:val="Normal"/>
    <w:rsid w:val="005B6A65"/>
    <w:pPr>
      <w:spacing w:before="100" w:beforeAutospacing="1" w:after="100" w:afterAutospacing="1"/>
      <w:jc w:val="left"/>
    </w:pPr>
    <w:rPr>
      <w:b/>
      <w:bCs/>
    </w:rPr>
  </w:style>
  <w:style w:type="paragraph" w:customStyle="1" w:styleId="xl71">
    <w:name w:val="xl71"/>
    <w:basedOn w:val="Normal"/>
    <w:rsid w:val="005B6A65"/>
    <w:pPr>
      <w:spacing w:before="100" w:beforeAutospacing="1" w:after="100" w:afterAutospacing="1"/>
      <w:jc w:val="center"/>
    </w:pPr>
    <w:rPr>
      <w:b/>
      <w:bCs/>
    </w:rPr>
  </w:style>
  <w:style w:type="paragraph" w:customStyle="1" w:styleId="xl72">
    <w:name w:val="xl72"/>
    <w:basedOn w:val="Normal"/>
    <w:rsid w:val="005B6A65"/>
    <w:pPr>
      <w:spacing w:before="100" w:beforeAutospacing="1" w:after="100" w:afterAutospacing="1"/>
      <w:jc w:val="center"/>
    </w:pPr>
    <w:rPr>
      <w:b/>
      <w:bCs/>
    </w:rPr>
  </w:style>
  <w:style w:type="paragraph" w:customStyle="1" w:styleId="xl73">
    <w:name w:val="xl73"/>
    <w:basedOn w:val="Normal"/>
    <w:rsid w:val="005B6A65"/>
    <w:pPr>
      <w:spacing w:before="100" w:beforeAutospacing="1" w:after="100" w:afterAutospacing="1"/>
      <w:jc w:val="left"/>
    </w:pPr>
    <w:rPr>
      <w:b/>
      <w:bCs/>
    </w:rPr>
  </w:style>
  <w:style w:type="paragraph" w:customStyle="1" w:styleId="xl74">
    <w:name w:val="xl74"/>
    <w:basedOn w:val="Normal"/>
    <w:rsid w:val="005B6A65"/>
    <w:pPr>
      <w:pBdr>
        <w:top w:val="single" w:sz="4" w:space="0" w:color="auto"/>
      </w:pBdr>
      <w:spacing w:before="100" w:beforeAutospacing="1" w:after="100" w:afterAutospacing="1"/>
      <w:jc w:val="left"/>
    </w:pPr>
    <w:rPr>
      <w:b/>
      <w:bCs/>
    </w:rPr>
  </w:style>
  <w:style w:type="paragraph" w:customStyle="1" w:styleId="xl75">
    <w:name w:val="xl75"/>
    <w:basedOn w:val="Normal"/>
    <w:rsid w:val="005B6A65"/>
    <w:pPr>
      <w:spacing w:before="100" w:beforeAutospacing="1" w:after="100" w:afterAutospacing="1"/>
      <w:jc w:val="center"/>
    </w:pPr>
    <w:rPr>
      <w:b/>
      <w:bCs/>
    </w:rPr>
  </w:style>
  <w:style w:type="paragraph" w:customStyle="1" w:styleId="xl76">
    <w:name w:val="xl76"/>
    <w:basedOn w:val="Normal"/>
    <w:rsid w:val="005B6A65"/>
    <w:pPr>
      <w:pBdr>
        <w:bottom w:val="single" w:sz="4" w:space="0" w:color="auto"/>
      </w:pBdr>
      <w:spacing w:before="100" w:beforeAutospacing="1" w:after="100" w:afterAutospacing="1"/>
      <w:jc w:val="center"/>
    </w:pPr>
    <w:rPr>
      <w:b/>
      <w:bCs/>
    </w:rPr>
  </w:style>
  <w:style w:type="paragraph" w:customStyle="1" w:styleId="xl77">
    <w:name w:val="xl77"/>
    <w:basedOn w:val="Normal"/>
    <w:rsid w:val="005B6A65"/>
    <w:pPr>
      <w:pBdr>
        <w:bottom w:val="single" w:sz="4" w:space="0" w:color="auto"/>
      </w:pBdr>
      <w:spacing w:before="100" w:beforeAutospacing="1" w:after="100" w:afterAutospacing="1"/>
      <w:jc w:val="center"/>
    </w:pPr>
    <w:rPr>
      <w:b/>
      <w:bCs/>
    </w:rPr>
  </w:style>
  <w:style w:type="paragraph" w:customStyle="1" w:styleId="xl78">
    <w:name w:val="xl78"/>
    <w:basedOn w:val="Normal"/>
    <w:rsid w:val="005B6A65"/>
    <w:pPr>
      <w:pBdr>
        <w:bottom w:val="single" w:sz="4" w:space="0" w:color="auto"/>
      </w:pBdr>
      <w:spacing w:before="100" w:beforeAutospacing="1" w:after="100" w:afterAutospacing="1"/>
      <w:jc w:val="center"/>
    </w:pPr>
    <w:rPr>
      <w:b/>
      <w:bCs/>
    </w:rPr>
  </w:style>
  <w:style w:type="paragraph" w:customStyle="1" w:styleId="xl79">
    <w:name w:val="xl79"/>
    <w:basedOn w:val="Normal"/>
    <w:rsid w:val="005B6A65"/>
    <w:pPr>
      <w:pBdr>
        <w:bottom w:val="single" w:sz="4" w:space="0" w:color="auto"/>
      </w:pBdr>
      <w:spacing w:before="100" w:beforeAutospacing="1" w:after="100" w:afterAutospacing="1"/>
      <w:jc w:val="center"/>
    </w:pPr>
    <w:rPr>
      <w:b/>
      <w:bCs/>
    </w:rPr>
  </w:style>
  <w:style w:type="character" w:customStyle="1" w:styleId="CaptionChar">
    <w:name w:val="Caption Char"/>
    <w:basedOn w:val="DefaultParagraphFont"/>
    <w:link w:val="Caption"/>
    <w:rsid w:val="00B57AC1"/>
    <w:rPr>
      <w:rFonts w:ascii="Times New Roman Bold" w:hAnsi="Times New Roman Bold"/>
      <w:b/>
      <w:sz w:val="22"/>
      <w:lang w:val="en-US" w:eastAsia="en-US" w:bidi="ar-SA"/>
    </w:rPr>
  </w:style>
  <w:style w:type="character" w:customStyle="1" w:styleId="CaptiontitleChar">
    <w:name w:val="Caption title Char"/>
    <w:basedOn w:val="CaptionChar"/>
    <w:link w:val="Captiontitle"/>
    <w:rsid w:val="00B57AC1"/>
    <w:rPr>
      <w:bCs/>
    </w:rPr>
  </w:style>
  <w:style w:type="character" w:customStyle="1" w:styleId="Heading1Char">
    <w:name w:val="Heading 1 Char"/>
    <w:basedOn w:val="DefaultParagraphFont"/>
    <w:link w:val="Heading1"/>
    <w:rsid w:val="00415179"/>
    <w:rPr>
      <w:rFonts w:ascii="Times New Roman Bold" w:hAnsi="Times New Roman Bold"/>
      <w:b/>
      <w:caps/>
      <w:sz w:val="30"/>
      <w:lang w:val="en-US" w:eastAsia="en-US" w:bidi="ar-SA"/>
    </w:rPr>
  </w:style>
</w:styles>
</file>

<file path=word/webSettings.xml><?xml version="1.0" encoding="utf-8"?>
<w:webSettings xmlns:r="http://schemas.openxmlformats.org/officeDocument/2006/relationships" xmlns:w="http://schemas.openxmlformats.org/wordprocessingml/2006/main">
  <w:divs>
    <w:div w:id="93861392">
      <w:bodyDiv w:val="1"/>
      <w:marLeft w:val="0"/>
      <w:marRight w:val="0"/>
      <w:marTop w:val="0"/>
      <w:marBottom w:val="0"/>
      <w:divBdr>
        <w:top w:val="none" w:sz="0" w:space="0" w:color="auto"/>
        <w:left w:val="none" w:sz="0" w:space="0" w:color="auto"/>
        <w:bottom w:val="none" w:sz="0" w:space="0" w:color="auto"/>
        <w:right w:val="none" w:sz="0" w:space="0" w:color="auto"/>
      </w:divBdr>
    </w:div>
    <w:div w:id="119614245">
      <w:bodyDiv w:val="1"/>
      <w:marLeft w:val="0"/>
      <w:marRight w:val="0"/>
      <w:marTop w:val="0"/>
      <w:marBottom w:val="0"/>
      <w:divBdr>
        <w:top w:val="none" w:sz="0" w:space="0" w:color="auto"/>
        <w:left w:val="none" w:sz="0" w:space="0" w:color="auto"/>
        <w:bottom w:val="none" w:sz="0" w:space="0" w:color="auto"/>
        <w:right w:val="none" w:sz="0" w:space="0" w:color="auto"/>
      </w:divBdr>
    </w:div>
    <w:div w:id="223105851">
      <w:bodyDiv w:val="1"/>
      <w:marLeft w:val="0"/>
      <w:marRight w:val="0"/>
      <w:marTop w:val="0"/>
      <w:marBottom w:val="0"/>
      <w:divBdr>
        <w:top w:val="none" w:sz="0" w:space="0" w:color="auto"/>
        <w:left w:val="none" w:sz="0" w:space="0" w:color="auto"/>
        <w:bottom w:val="none" w:sz="0" w:space="0" w:color="auto"/>
        <w:right w:val="none" w:sz="0" w:space="0" w:color="auto"/>
      </w:divBdr>
    </w:div>
    <w:div w:id="409934911">
      <w:bodyDiv w:val="1"/>
      <w:marLeft w:val="0"/>
      <w:marRight w:val="0"/>
      <w:marTop w:val="0"/>
      <w:marBottom w:val="0"/>
      <w:divBdr>
        <w:top w:val="none" w:sz="0" w:space="0" w:color="auto"/>
        <w:left w:val="none" w:sz="0" w:space="0" w:color="auto"/>
        <w:bottom w:val="none" w:sz="0" w:space="0" w:color="auto"/>
        <w:right w:val="none" w:sz="0" w:space="0" w:color="auto"/>
      </w:divBdr>
    </w:div>
    <w:div w:id="613482883">
      <w:bodyDiv w:val="1"/>
      <w:marLeft w:val="0"/>
      <w:marRight w:val="0"/>
      <w:marTop w:val="0"/>
      <w:marBottom w:val="0"/>
      <w:divBdr>
        <w:top w:val="none" w:sz="0" w:space="0" w:color="auto"/>
        <w:left w:val="none" w:sz="0" w:space="0" w:color="auto"/>
        <w:bottom w:val="none" w:sz="0" w:space="0" w:color="auto"/>
        <w:right w:val="none" w:sz="0" w:space="0" w:color="auto"/>
      </w:divBdr>
    </w:div>
    <w:div w:id="687634179">
      <w:bodyDiv w:val="1"/>
      <w:marLeft w:val="0"/>
      <w:marRight w:val="0"/>
      <w:marTop w:val="0"/>
      <w:marBottom w:val="0"/>
      <w:divBdr>
        <w:top w:val="none" w:sz="0" w:space="0" w:color="auto"/>
        <w:left w:val="none" w:sz="0" w:space="0" w:color="auto"/>
        <w:bottom w:val="none" w:sz="0" w:space="0" w:color="auto"/>
        <w:right w:val="none" w:sz="0" w:space="0" w:color="auto"/>
      </w:divBdr>
    </w:div>
    <w:div w:id="712921638">
      <w:bodyDiv w:val="1"/>
      <w:marLeft w:val="0"/>
      <w:marRight w:val="0"/>
      <w:marTop w:val="0"/>
      <w:marBottom w:val="0"/>
      <w:divBdr>
        <w:top w:val="none" w:sz="0" w:space="0" w:color="auto"/>
        <w:left w:val="none" w:sz="0" w:space="0" w:color="auto"/>
        <w:bottom w:val="none" w:sz="0" w:space="0" w:color="auto"/>
        <w:right w:val="none" w:sz="0" w:space="0" w:color="auto"/>
      </w:divBdr>
    </w:div>
    <w:div w:id="716514412">
      <w:bodyDiv w:val="1"/>
      <w:marLeft w:val="0"/>
      <w:marRight w:val="0"/>
      <w:marTop w:val="0"/>
      <w:marBottom w:val="0"/>
      <w:divBdr>
        <w:top w:val="none" w:sz="0" w:space="0" w:color="auto"/>
        <w:left w:val="none" w:sz="0" w:space="0" w:color="auto"/>
        <w:bottom w:val="none" w:sz="0" w:space="0" w:color="auto"/>
        <w:right w:val="none" w:sz="0" w:space="0" w:color="auto"/>
      </w:divBdr>
    </w:div>
    <w:div w:id="736976389">
      <w:bodyDiv w:val="1"/>
      <w:marLeft w:val="0"/>
      <w:marRight w:val="0"/>
      <w:marTop w:val="0"/>
      <w:marBottom w:val="0"/>
      <w:divBdr>
        <w:top w:val="none" w:sz="0" w:space="0" w:color="auto"/>
        <w:left w:val="none" w:sz="0" w:space="0" w:color="auto"/>
        <w:bottom w:val="none" w:sz="0" w:space="0" w:color="auto"/>
        <w:right w:val="none" w:sz="0" w:space="0" w:color="auto"/>
      </w:divBdr>
    </w:div>
    <w:div w:id="800803122">
      <w:bodyDiv w:val="1"/>
      <w:marLeft w:val="0"/>
      <w:marRight w:val="0"/>
      <w:marTop w:val="0"/>
      <w:marBottom w:val="0"/>
      <w:divBdr>
        <w:top w:val="none" w:sz="0" w:space="0" w:color="auto"/>
        <w:left w:val="none" w:sz="0" w:space="0" w:color="auto"/>
        <w:bottom w:val="none" w:sz="0" w:space="0" w:color="auto"/>
        <w:right w:val="none" w:sz="0" w:space="0" w:color="auto"/>
      </w:divBdr>
    </w:div>
    <w:div w:id="842597014">
      <w:bodyDiv w:val="1"/>
      <w:marLeft w:val="0"/>
      <w:marRight w:val="0"/>
      <w:marTop w:val="0"/>
      <w:marBottom w:val="0"/>
      <w:divBdr>
        <w:top w:val="none" w:sz="0" w:space="0" w:color="auto"/>
        <w:left w:val="none" w:sz="0" w:space="0" w:color="auto"/>
        <w:bottom w:val="none" w:sz="0" w:space="0" w:color="auto"/>
        <w:right w:val="none" w:sz="0" w:space="0" w:color="auto"/>
      </w:divBdr>
    </w:div>
    <w:div w:id="1208951851">
      <w:bodyDiv w:val="1"/>
      <w:marLeft w:val="0"/>
      <w:marRight w:val="0"/>
      <w:marTop w:val="0"/>
      <w:marBottom w:val="0"/>
      <w:divBdr>
        <w:top w:val="none" w:sz="0" w:space="0" w:color="auto"/>
        <w:left w:val="none" w:sz="0" w:space="0" w:color="auto"/>
        <w:bottom w:val="none" w:sz="0" w:space="0" w:color="auto"/>
        <w:right w:val="none" w:sz="0" w:space="0" w:color="auto"/>
      </w:divBdr>
    </w:div>
    <w:div w:id="1223367662">
      <w:bodyDiv w:val="1"/>
      <w:marLeft w:val="0"/>
      <w:marRight w:val="0"/>
      <w:marTop w:val="0"/>
      <w:marBottom w:val="0"/>
      <w:divBdr>
        <w:top w:val="none" w:sz="0" w:space="0" w:color="auto"/>
        <w:left w:val="none" w:sz="0" w:space="0" w:color="auto"/>
        <w:bottom w:val="none" w:sz="0" w:space="0" w:color="auto"/>
        <w:right w:val="none" w:sz="0" w:space="0" w:color="auto"/>
      </w:divBdr>
    </w:div>
    <w:div w:id="1255820605">
      <w:bodyDiv w:val="1"/>
      <w:marLeft w:val="0"/>
      <w:marRight w:val="0"/>
      <w:marTop w:val="0"/>
      <w:marBottom w:val="0"/>
      <w:divBdr>
        <w:top w:val="none" w:sz="0" w:space="0" w:color="auto"/>
        <w:left w:val="none" w:sz="0" w:space="0" w:color="auto"/>
        <w:bottom w:val="none" w:sz="0" w:space="0" w:color="auto"/>
        <w:right w:val="none" w:sz="0" w:space="0" w:color="auto"/>
      </w:divBdr>
    </w:div>
    <w:div w:id="1286930450">
      <w:bodyDiv w:val="1"/>
      <w:marLeft w:val="0"/>
      <w:marRight w:val="0"/>
      <w:marTop w:val="0"/>
      <w:marBottom w:val="0"/>
      <w:divBdr>
        <w:top w:val="none" w:sz="0" w:space="0" w:color="auto"/>
        <w:left w:val="none" w:sz="0" w:space="0" w:color="auto"/>
        <w:bottom w:val="none" w:sz="0" w:space="0" w:color="auto"/>
        <w:right w:val="none" w:sz="0" w:space="0" w:color="auto"/>
      </w:divBdr>
    </w:div>
    <w:div w:id="1383284954">
      <w:bodyDiv w:val="1"/>
      <w:marLeft w:val="0"/>
      <w:marRight w:val="0"/>
      <w:marTop w:val="0"/>
      <w:marBottom w:val="0"/>
      <w:divBdr>
        <w:top w:val="none" w:sz="0" w:space="0" w:color="auto"/>
        <w:left w:val="none" w:sz="0" w:space="0" w:color="auto"/>
        <w:bottom w:val="none" w:sz="0" w:space="0" w:color="auto"/>
        <w:right w:val="none" w:sz="0" w:space="0" w:color="auto"/>
      </w:divBdr>
    </w:div>
    <w:div w:id="1383793811">
      <w:bodyDiv w:val="1"/>
      <w:marLeft w:val="0"/>
      <w:marRight w:val="0"/>
      <w:marTop w:val="0"/>
      <w:marBottom w:val="0"/>
      <w:divBdr>
        <w:top w:val="none" w:sz="0" w:space="0" w:color="auto"/>
        <w:left w:val="none" w:sz="0" w:space="0" w:color="auto"/>
        <w:bottom w:val="none" w:sz="0" w:space="0" w:color="auto"/>
        <w:right w:val="none" w:sz="0" w:space="0" w:color="auto"/>
      </w:divBdr>
    </w:div>
    <w:div w:id="1424692543">
      <w:bodyDiv w:val="1"/>
      <w:marLeft w:val="0"/>
      <w:marRight w:val="0"/>
      <w:marTop w:val="0"/>
      <w:marBottom w:val="0"/>
      <w:divBdr>
        <w:top w:val="none" w:sz="0" w:space="0" w:color="auto"/>
        <w:left w:val="none" w:sz="0" w:space="0" w:color="auto"/>
        <w:bottom w:val="none" w:sz="0" w:space="0" w:color="auto"/>
        <w:right w:val="none" w:sz="0" w:space="0" w:color="auto"/>
      </w:divBdr>
    </w:div>
    <w:div w:id="1481189303">
      <w:bodyDiv w:val="1"/>
      <w:marLeft w:val="0"/>
      <w:marRight w:val="0"/>
      <w:marTop w:val="0"/>
      <w:marBottom w:val="0"/>
      <w:divBdr>
        <w:top w:val="none" w:sz="0" w:space="0" w:color="auto"/>
        <w:left w:val="none" w:sz="0" w:space="0" w:color="auto"/>
        <w:bottom w:val="none" w:sz="0" w:space="0" w:color="auto"/>
        <w:right w:val="none" w:sz="0" w:space="0" w:color="auto"/>
      </w:divBdr>
    </w:div>
    <w:div w:id="1566450628">
      <w:bodyDiv w:val="1"/>
      <w:marLeft w:val="0"/>
      <w:marRight w:val="0"/>
      <w:marTop w:val="0"/>
      <w:marBottom w:val="0"/>
      <w:divBdr>
        <w:top w:val="none" w:sz="0" w:space="0" w:color="auto"/>
        <w:left w:val="none" w:sz="0" w:space="0" w:color="auto"/>
        <w:bottom w:val="none" w:sz="0" w:space="0" w:color="auto"/>
        <w:right w:val="none" w:sz="0" w:space="0" w:color="auto"/>
      </w:divBdr>
    </w:div>
    <w:div w:id="1626617608">
      <w:bodyDiv w:val="1"/>
      <w:marLeft w:val="0"/>
      <w:marRight w:val="0"/>
      <w:marTop w:val="0"/>
      <w:marBottom w:val="0"/>
      <w:divBdr>
        <w:top w:val="none" w:sz="0" w:space="0" w:color="auto"/>
        <w:left w:val="none" w:sz="0" w:space="0" w:color="auto"/>
        <w:bottom w:val="none" w:sz="0" w:space="0" w:color="auto"/>
        <w:right w:val="none" w:sz="0" w:space="0" w:color="auto"/>
      </w:divBdr>
    </w:div>
    <w:div w:id="1779132326">
      <w:bodyDiv w:val="1"/>
      <w:marLeft w:val="0"/>
      <w:marRight w:val="0"/>
      <w:marTop w:val="0"/>
      <w:marBottom w:val="0"/>
      <w:divBdr>
        <w:top w:val="none" w:sz="0" w:space="0" w:color="auto"/>
        <w:left w:val="none" w:sz="0" w:space="0" w:color="auto"/>
        <w:bottom w:val="none" w:sz="0" w:space="0" w:color="auto"/>
        <w:right w:val="none" w:sz="0" w:space="0" w:color="auto"/>
      </w:divBdr>
    </w:div>
    <w:div w:id="2094817435">
      <w:bodyDiv w:val="1"/>
      <w:marLeft w:val="0"/>
      <w:marRight w:val="0"/>
      <w:marTop w:val="0"/>
      <w:marBottom w:val="0"/>
      <w:divBdr>
        <w:top w:val="none" w:sz="0" w:space="0" w:color="auto"/>
        <w:left w:val="none" w:sz="0" w:space="0" w:color="auto"/>
        <w:bottom w:val="none" w:sz="0" w:space="0" w:color="auto"/>
        <w:right w:val="none" w:sz="0" w:space="0" w:color="auto"/>
      </w:divBdr>
    </w:div>
    <w:div w:id="210163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footer" Target="footer7.xml"/><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0.wmf"/><Relationship Id="rId50" Type="http://schemas.openxmlformats.org/officeDocument/2006/relationships/oleObject" Target="embeddings/oleObject13.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22.bin"/><Relationship Id="rId76" Type="http://schemas.openxmlformats.org/officeDocument/2006/relationships/oleObject" Target="embeddings/oleObject26.bin"/><Relationship Id="rId84" Type="http://schemas.openxmlformats.org/officeDocument/2006/relationships/image" Target="media/image38.wmf"/><Relationship Id="rId89" Type="http://schemas.openxmlformats.org/officeDocument/2006/relationships/footer" Target="footer10.xml"/><Relationship Id="rId97" Type="http://schemas.openxmlformats.org/officeDocument/2006/relationships/footer" Target="footer1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1.jpeg"/><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1.wmf"/><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oleObject" Target="embeddings/oleObject4.bin"/><Relationship Id="rId37" Type="http://schemas.openxmlformats.org/officeDocument/2006/relationships/image" Target="media/image15.wmf"/><Relationship Id="rId40" Type="http://schemas.openxmlformats.org/officeDocument/2006/relationships/oleObject" Target="embeddings/oleObject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17.bin"/><Relationship Id="rId66" Type="http://schemas.openxmlformats.org/officeDocument/2006/relationships/oleObject" Target="embeddings/oleObject21.bin"/><Relationship Id="rId74" Type="http://schemas.openxmlformats.org/officeDocument/2006/relationships/oleObject" Target="embeddings/oleObject25.bin"/><Relationship Id="rId79" Type="http://schemas.openxmlformats.org/officeDocument/2006/relationships/oleObject" Target="embeddings/oleObject28.bin"/><Relationship Id="rId87" Type="http://schemas.openxmlformats.org/officeDocument/2006/relationships/oleObject" Target="embeddings/oleObject32.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hyperlink" Target="http://www.sf.adfg.state.ak.us/FedAidPDFs/fds04-31.pdf" TargetMode="External"/><Relationship Id="rId95" Type="http://schemas.openxmlformats.org/officeDocument/2006/relationships/image" Target="media/image44.emf"/><Relationship Id="rId19" Type="http://schemas.openxmlformats.org/officeDocument/2006/relationships/footer" Target="footer6.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image" Target="media/image10.wmf"/><Relationship Id="rId30" Type="http://schemas.openxmlformats.org/officeDocument/2006/relationships/oleObject" Target="embeddings/oleObject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image" Target="media/image31.wmf"/><Relationship Id="rId77" Type="http://schemas.openxmlformats.org/officeDocument/2006/relationships/oleObject" Target="embeddings/oleObject27.bin"/><Relationship Id="rId8" Type="http://schemas.openxmlformats.org/officeDocument/2006/relationships/image" Target="media/image8.png"/><Relationship Id="rId51" Type="http://schemas.openxmlformats.org/officeDocument/2006/relationships/image" Target="media/image22.wmf"/><Relationship Id="rId72" Type="http://schemas.openxmlformats.org/officeDocument/2006/relationships/oleObject" Target="embeddings/oleObject24.bin"/><Relationship Id="rId80" Type="http://schemas.openxmlformats.org/officeDocument/2006/relationships/image" Target="media/image36.wmf"/><Relationship Id="rId85" Type="http://schemas.openxmlformats.org/officeDocument/2006/relationships/oleObject" Target="embeddings/oleObject31.bin"/><Relationship Id="rId93" Type="http://schemas.openxmlformats.org/officeDocument/2006/relationships/image" Target="media/image42.jpeg"/><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header" Target="header5.xml"/><Relationship Id="rId41" Type="http://schemas.openxmlformats.org/officeDocument/2006/relationships/image" Target="media/image17.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image" Target="media/image34.wmf"/><Relationship Id="rId83" Type="http://schemas.openxmlformats.org/officeDocument/2006/relationships/oleObject" Target="embeddings/oleObject30.bin"/><Relationship Id="rId88" Type="http://schemas.openxmlformats.org/officeDocument/2006/relationships/footer" Target="footer9.xml"/><Relationship Id="rId91" Type="http://schemas.openxmlformats.org/officeDocument/2006/relationships/image" Target="media/image40.png"/><Relationship Id="rId9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footer" Target="footer1.xml"/><Relationship Id="rId31" Type="http://schemas.openxmlformats.org/officeDocument/2006/relationships/image" Target="media/image12.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29.bin"/><Relationship Id="rId86" Type="http://schemas.openxmlformats.org/officeDocument/2006/relationships/image" Target="media/image39.wmf"/><Relationship Id="rId94" Type="http://schemas.openxmlformats.org/officeDocument/2006/relationships/image" Target="media/image43.emf"/><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f.adfg.state.ak.us/statewide/divreports/html/intersearch.cfm" TargetMode="External"/><Relationship Id="rId39" Type="http://schemas.openxmlformats.org/officeDocument/2006/relationships/image" Target="media/image16.wmf"/></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7" Type="http://schemas.openxmlformats.org/officeDocument/2006/relationships/image" Target="media/image7.emf"/><Relationship Id="rId2" Type="http://schemas.openxmlformats.org/officeDocument/2006/relationships/image" Target="media/image2.emf"/><Relationship Id="rId1" Type="http://schemas.openxmlformats.org/officeDocument/2006/relationships/image" Target="media/image1.emf"/><Relationship Id="rId6" Type="http://schemas.openxmlformats.org/officeDocument/2006/relationships/image" Target="media/image6.emf"/><Relationship Id="rId5" Type="http://schemas.openxmlformats.org/officeDocument/2006/relationships/image" Target="media/image5.emf"/><Relationship Id="rId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timmons\Application%20Data\Microsoft\Templates\one-colum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3AE43-0E65-4555-970B-AFF83F93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one-column</Template>
  <TotalTime>1</TotalTime>
  <Pages>56</Pages>
  <Words>9907</Words>
  <Characters>56474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Fishery Data Series No</vt:lpstr>
    </vt:vector>
  </TitlesOfParts>
  <Company>AK. Dept. Fish and Game</Company>
  <LinksUpToDate>false</LinksUpToDate>
  <CharactersWithSpaces>66249</CharactersWithSpaces>
  <SharedDoc>false</SharedDoc>
  <HLinks>
    <vt:vector size="78" baseType="variant">
      <vt:variant>
        <vt:i4>3276847</vt:i4>
      </vt:variant>
      <vt:variant>
        <vt:i4>389</vt:i4>
      </vt:variant>
      <vt:variant>
        <vt:i4>0</vt:i4>
      </vt:variant>
      <vt:variant>
        <vt:i4>5</vt:i4>
      </vt:variant>
      <vt:variant>
        <vt:lpwstr>http://www.sf.adfg.state.ak.us/FedAidPDFs/fds04-31.pdf</vt:lpwstr>
      </vt:variant>
      <vt:variant>
        <vt:lpwstr/>
      </vt:variant>
      <vt:variant>
        <vt:i4>1572915</vt:i4>
      </vt:variant>
      <vt:variant>
        <vt:i4>233</vt:i4>
      </vt:variant>
      <vt:variant>
        <vt:i4>0</vt:i4>
      </vt:variant>
      <vt:variant>
        <vt:i4>5</vt:i4>
      </vt:variant>
      <vt:variant>
        <vt:lpwstr/>
      </vt:variant>
      <vt:variant>
        <vt:lpwstr>_Toc184710707</vt:lpwstr>
      </vt:variant>
      <vt:variant>
        <vt:i4>1572915</vt:i4>
      </vt:variant>
      <vt:variant>
        <vt:i4>227</vt:i4>
      </vt:variant>
      <vt:variant>
        <vt:i4>0</vt:i4>
      </vt:variant>
      <vt:variant>
        <vt:i4>5</vt:i4>
      </vt:variant>
      <vt:variant>
        <vt:lpwstr/>
      </vt:variant>
      <vt:variant>
        <vt:lpwstr>_Toc184710706</vt:lpwstr>
      </vt:variant>
      <vt:variant>
        <vt:i4>1572915</vt:i4>
      </vt:variant>
      <vt:variant>
        <vt:i4>221</vt:i4>
      </vt:variant>
      <vt:variant>
        <vt:i4>0</vt:i4>
      </vt:variant>
      <vt:variant>
        <vt:i4>5</vt:i4>
      </vt:variant>
      <vt:variant>
        <vt:lpwstr/>
      </vt:variant>
      <vt:variant>
        <vt:lpwstr>_Toc184710705</vt:lpwstr>
      </vt:variant>
      <vt:variant>
        <vt:i4>1572915</vt:i4>
      </vt:variant>
      <vt:variant>
        <vt:i4>215</vt:i4>
      </vt:variant>
      <vt:variant>
        <vt:i4>0</vt:i4>
      </vt:variant>
      <vt:variant>
        <vt:i4>5</vt:i4>
      </vt:variant>
      <vt:variant>
        <vt:lpwstr/>
      </vt:variant>
      <vt:variant>
        <vt:lpwstr>_Toc184710704</vt:lpwstr>
      </vt:variant>
      <vt:variant>
        <vt:i4>1572915</vt:i4>
      </vt:variant>
      <vt:variant>
        <vt:i4>209</vt:i4>
      </vt:variant>
      <vt:variant>
        <vt:i4>0</vt:i4>
      </vt:variant>
      <vt:variant>
        <vt:i4>5</vt:i4>
      </vt:variant>
      <vt:variant>
        <vt:lpwstr/>
      </vt:variant>
      <vt:variant>
        <vt:lpwstr>_Toc184710703</vt:lpwstr>
      </vt:variant>
      <vt:variant>
        <vt:i4>1572915</vt:i4>
      </vt:variant>
      <vt:variant>
        <vt:i4>203</vt:i4>
      </vt:variant>
      <vt:variant>
        <vt:i4>0</vt:i4>
      </vt:variant>
      <vt:variant>
        <vt:i4>5</vt:i4>
      </vt:variant>
      <vt:variant>
        <vt:lpwstr/>
      </vt:variant>
      <vt:variant>
        <vt:lpwstr>_Toc184710702</vt:lpwstr>
      </vt:variant>
      <vt:variant>
        <vt:i4>1769525</vt:i4>
      </vt:variant>
      <vt:variant>
        <vt:i4>194</vt:i4>
      </vt:variant>
      <vt:variant>
        <vt:i4>0</vt:i4>
      </vt:variant>
      <vt:variant>
        <vt:i4>5</vt:i4>
      </vt:variant>
      <vt:variant>
        <vt:lpwstr/>
      </vt:variant>
      <vt:variant>
        <vt:lpwstr>_Toc184701021</vt:lpwstr>
      </vt:variant>
      <vt:variant>
        <vt:i4>1769525</vt:i4>
      </vt:variant>
      <vt:variant>
        <vt:i4>188</vt:i4>
      </vt:variant>
      <vt:variant>
        <vt:i4>0</vt:i4>
      </vt:variant>
      <vt:variant>
        <vt:i4>5</vt:i4>
      </vt:variant>
      <vt:variant>
        <vt:lpwstr/>
      </vt:variant>
      <vt:variant>
        <vt:lpwstr>_Toc184701020</vt:lpwstr>
      </vt:variant>
      <vt:variant>
        <vt:i4>1572917</vt:i4>
      </vt:variant>
      <vt:variant>
        <vt:i4>182</vt:i4>
      </vt:variant>
      <vt:variant>
        <vt:i4>0</vt:i4>
      </vt:variant>
      <vt:variant>
        <vt:i4>5</vt:i4>
      </vt:variant>
      <vt:variant>
        <vt:lpwstr/>
      </vt:variant>
      <vt:variant>
        <vt:lpwstr>_Toc184701019</vt:lpwstr>
      </vt:variant>
      <vt:variant>
        <vt:i4>1572917</vt:i4>
      </vt:variant>
      <vt:variant>
        <vt:i4>173</vt:i4>
      </vt:variant>
      <vt:variant>
        <vt:i4>0</vt:i4>
      </vt:variant>
      <vt:variant>
        <vt:i4>5</vt:i4>
      </vt:variant>
      <vt:variant>
        <vt:lpwstr/>
      </vt:variant>
      <vt:variant>
        <vt:lpwstr>_Toc184701018</vt:lpwstr>
      </vt:variant>
      <vt:variant>
        <vt:i4>1572917</vt:i4>
      </vt:variant>
      <vt:variant>
        <vt:i4>167</vt:i4>
      </vt:variant>
      <vt:variant>
        <vt:i4>0</vt:i4>
      </vt:variant>
      <vt:variant>
        <vt:i4>5</vt:i4>
      </vt:variant>
      <vt:variant>
        <vt:lpwstr/>
      </vt:variant>
      <vt:variant>
        <vt:lpwstr>_Toc184701017</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Fishery Data Series No</dc:title>
  <dc:subject/>
  <dc:creator>Kristine J. Dunker</dc:creator>
  <cp:keywords/>
  <dc:description/>
  <cp:lastModifiedBy>Kristine Dunker</cp:lastModifiedBy>
  <cp:revision>2</cp:revision>
  <cp:lastPrinted>2010-09-07T18:20:00Z</cp:lastPrinted>
  <dcterms:created xsi:type="dcterms:W3CDTF">2010-09-07T18:56:00Z</dcterms:created>
  <dcterms:modified xsi:type="dcterms:W3CDTF">2010-09-07T18:56:00Z</dcterms:modified>
</cp:coreProperties>
</file>